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20" w:rsidRPr="00DC6171" w:rsidRDefault="00CA2320" w:rsidP="00272834">
      <w:pPr>
        <w:spacing w:line="48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PLANO DE TRABALHO PARA O MESTRADO</w:t>
      </w:r>
    </w:p>
    <w:p w:rsidR="00CA2320" w:rsidRPr="00DC6171" w:rsidRDefault="00CA2320" w:rsidP="00272834">
      <w:pPr>
        <w:spacing w:line="360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DESENVOLVIMENTO DE UM MODELO </w:t>
      </w:r>
      <w:r w:rsidR="00C12557" w:rsidRPr="00DC6171">
        <w:rPr>
          <w:rFonts w:ascii="Arial" w:hAnsi="Arial" w:cs="Arial"/>
          <w:sz w:val="24"/>
          <w:szCs w:val="24"/>
        </w:rPr>
        <w:t>INSTRUCIONAL</w:t>
      </w:r>
      <w:r w:rsidRPr="00DC6171">
        <w:rPr>
          <w:rFonts w:ascii="Arial" w:hAnsi="Arial" w:cs="Arial"/>
          <w:sz w:val="24"/>
          <w:szCs w:val="24"/>
        </w:rPr>
        <w:t xml:space="preserve"> </w:t>
      </w:r>
      <w:ins w:id="0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Para o ensino </w:t>
        </w:r>
      </w:ins>
      <w:r w:rsidR="00C12557" w:rsidRPr="00DC6171">
        <w:rPr>
          <w:rFonts w:ascii="Arial" w:hAnsi="Arial" w:cs="Arial"/>
          <w:sz w:val="24"/>
          <w:szCs w:val="24"/>
        </w:rPr>
        <w:t xml:space="preserve">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2F0D49" w:rsidRPr="00DC6171">
        <w:rPr>
          <w:rFonts w:ascii="Arial" w:hAnsi="Arial" w:cs="Arial"/>
          <w:sz w:val="24"/>
          <w:szCs w:val="24"/>
        </w:rPr>
        <w:t xml:space="preserve"> E</w:t>
      </w:r>
      <w:r w:rsidR="00C12557" w:rsidRPr="00DC6171">
        <w:rPr>
          <w:rFonts w:ascii="Arial" w:hAnsi="Arial" w:cs="Arial"/>
          <w:sz w:val="24"/>
          <w:szCs w:val="24"/>
        </w:rPr>
        <w:t xml:space="preserve"> USABILIDADE</w:t>
      </w:r>
      <w:r w:rsidR="00463521" w:rsidRPr="00DC6171">
        <w:rPr>
          <w:rFonts w:ascii="Arial" w:hAnsi="Arial" w:cs="Arial"/>
          <w:sz w:val="24"/>
          <w:szCs w:val="24"/>
        </w:rPr>
        <w:t xml:space="preserve"> 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Universidade Federal de Santa Catarina – UFSC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>Programa de Pós-Graduação em Ciência da Computação – PPGCC</w:t>
      </w:r>
    </w:p>
    <w:p w:rsidR="00CA2320" w:rsidRPr="00DC6171" w:rsidRDefault="00CA2320" w:rsidP="00272834">
      <w:pPr>
        <w:spacing w:line="276" w:lineRule="auto"/>
        <w:ind w:right="-568" w:firstLine="567"/>
        <w:jc w:val="center"/>
        <w:rPr>
          <w:rFonts w:ascii="Arial" w:hAnsi="Arial" w:cs="Arial"/>
          <w:sz w:val="24"/>
          <w:szCs w:val="24"/>
        </w:rPr>
      </w:pPr>
      <w:r w:rsidRPr="00DC6171">
        <w:rPr>
          <w:rFonts w:ascii="Arial" w:hAnsi="Arial" w:cs="Arial"/>
          <w:sz w:val="24"/>
          <w:szCs w:val="24"/>
        </w:rPr>
        <w:t xml:space="preserve">Professora Orientadora: Christiane A. </w:t>
      </w:r>
      <w:proofErr w:type="spellStart"/>
      <w:r w:rsidRPr="00DC6171">
        <w:rPr>
          <w:rFonts w:ascii="Arial" w:hAnsi="Arial" w:cs="Arial"/>
          <w:sz w:val="24"/>
          <w:szCs w:val="24"/>
        </w:rPr>
        <w:t>Gresse</w:t>
      </w:r>
      <w:proofErr w:type="spellEnd"/>
      <w:r w:rsidRPr="00DC6171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Pr="00DC6171">
        <w:rPr>
          <w:rFonts w:ascii="Arial" w:hAnsi="Arial" w:cs="Arial"/>
          <w:sz w:val="24"/>
          <w:szCs w:val="24"/>
        </w:rPr>
        <w:t>Wangenheim</w:t>
      </w:r>
      <w:proofErr w:type="spellEnd"/>
    </w:p>
    <w:p w:rsidR="00CA2320" w:rsidRPr="00DC6171" w:rsidRDefault="00CA2320" w:rsidP="00DC6171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F17E1E" w:rsidRPr="00C33733" w:rsidRDefault="00CA2320" w:rsidP="00C33733">
      <w:pPr>
        <w:pStyle w:val="PargrafodaLista"/>
        <w:numPr>
          <w:ilvl w:val="0"/>
          <w:numId w:val="3"/>
        </w:numPr>
        <w:spacing w:line="360" w:lineRule="auto"/>
        <w:ind w:right="-568"/>
        <w:rPr>
          <w:rFonts w:ascii="Arial" w:hAnsi="Arial" w:cs="Arial"/>
          <w:sz w:val="24"/>
          <w:szCs w:val="24"/>
        </w:rPr>
      </w:pPr>
      <w:r w:rsidRPr="00C33733">
        <w:rPr>
          <w:rFonts w:ascii="Arial" w:hAnsi="Arial" w:cs="Arial"/>
          <w:sz w:val="24"/>
          <w:szCs w:val="24"/>
        </w:rPr>
        <w:t>Introdução</w:t>
      </w:r>
    </w:p>
    <w:p w:rsidR="00175F35" w:rsidDel="00175F35" w:rsidRDefault="00FB2F28" w:rsidP="00175F35">
      <w:pPr>
        <w:spacing w:line="360" w:lineRule="auto"/>
        <w:ind w:right="-568" w:firstLine="567"/>
        <w:jc w:val="both"/>
        <w:rPr>
          <w:del w:id="1" w:author="gresse" w:date="2017-04-25T17:55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computação está cada vez mais presente no nosso cotidiano </w:t>
      </w:r>
      <w:del w:id="2" w:author="gresse" w:date="2017-04-25T17:53:00Z">
        <w:r w:rsidDel="00175F35">
          <w:rPr>
            <w:rFonts w:ascii="Arial" w:hAnsi="Arial" w:cs="Arial"/>
            <w:sz w:val="24"/>
            <w:szCs w:val="24"/>
          </w:rPr>
          <w:delText xml:space="preserve">através </w:delText>
        </w:r>
      </w:del>
      <w:ins w:id="3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por meio </w:t>
        </w:r>
      </w:ins>
      <w:r>
        <w:rPr>
          <w:rFonts w:ascii="Arial" w:hAnsi="Arial" w:cs="Arial"/>
          <w:sz w:val="24"/>
          <w:szCs w:val="24"/>
        </w:rPr>
        <w:t xml:space="preserve">dos diversos dispositivos </w:t>
      </w:r>
      <w:r w:rsidRPr="00DC6171">
        <w:rPr>
          <w:rFonts w:ascii="Arial" w:hAnsi="Arial" w:cs="Arial"/>
          <w:sz w:val="24"/>
          <w:szCs w:val="24"/>
        </w:rPr>
        <w:t xml:space="preserve">digitais </w:t>
      </w:r>
      <w:r>
        <w:rPr>
          <w:rFonts w:ascii="Arial" w:hAnsi="Arial" w:cs="Arial"/>
          <w:sz w:val="24"/>
          <w:szCs w:val="24"/>
        </w:rPr>
        <w:t>que estão se tornando</w:t>
      </w:r>
      <w:r w:rsidRPr="00DC61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indispensáveis para as nossas tarefas. </w:t>
      </w:r>
      <w:ins w:id="4" w:author="gresse" w:date="2017-04-25T17:53:00Z">
        <w:r w:rsidR="00175F35">
          <w:rPr>
            <w:rFonts w:ascii="Arial" w:hAnsi="Arial" w:cs="Arial"/>
            <w:sz w:val="24"/>
            <w:szCs w:val="24"/>
          </w:rPr>
          <w:t>Desta forma</w:t>
        </w:r>
        <w:bookmarkStart w:id="5" w:name="_GoBack"/>
        <w:bookmarkEnd w:id="5"/>
        <w:r w:rsidR="00175F35">
          <w:rPr>
            <w:rFonts w:ascii="Arial" w:hAnsi="Arial" w:cs="Arial"/>
            <w:sz w:val="24"/>
            <w:szCs w:val="24"/>
          </w:rPr>
          <w:t xml:space="preserve"> faz parte essencial a </w:t>
        </w:r>
      </w:ins>
      <w:ins w:id="6" w:author="gresse" w:date="2017-04-25T17:54:00Z">
        <w:r w:rsidR="00175F35">
          <w:rPr>
            <w:rFonts w:ascii="Arial" w:hAnsi="Arial" w:cs="Arial"/>
            <w:sz w:val="24"/>
            <w:szCs w:val="24"/>
          </w:rPr>
          <w:t>competência</w:t>
        </w:r>
      </w:ins>
      <w:ins w:id="7" w:author="gresse" w:date="2017-04-25T17:53:00Z">
        <w:r w:rsidR="00175F35">
          <w:rPr>
            <w:rFonts w:ascii="Arial" w:hAnsi="Arial" w:cs="Arial"/>
            <w:sz w:val="24"/>
            <w:szCs w:val="24"/>
          </w:rPr>
          <w:t xml:space="preserve"> </w:t>
        </w:r>
      </w:ins>
      <w:ins w:id="8" w:author="gresse" w:date="2017-04-25T17:54:00Z">
        <w:r w:rsidR="00175F35">
          <w:rPr>
            <w:rFonts w:ascii="Arial" w:hAnsi="Arial" w:cs="Arial"/>
            <w:sz w:val="24"/>
            <w:szCs w:val="24"/>
          </w:rPr>
          <w:t xml:space="preserve">de computação a ao cidadão do século </w:t>
        </w:r>
        <w:proofErr w:type="gramStart"/>
        <w:r w:rsidR="00175F35">
          <w:rPr>
            <w:rFonts w:ascii="Arial" w:hAnsi="Arial" w:cs="Arial"/>
            <w:sz w:val="24"/>
            <w:szCs w:val="24"/>
          </w:rPr>
          <w:t>XXI</w:t>
        </w:r>
      </w:ins>
      <w:ins w:id="9" w:author="Fernando da Cruz Pinheiro" w:date="2017-04-28T16:01:00Z">
        <w:r w:rsidR="006C4001">
          <w:rPr>
            <w:rFonts w:ascii="Arial" w:hAnsi="Arial" w:cs="Arial"/>
            <w:sz w:val="24"/>
            <w:szCs w:val="24"/>
          </w:rPr>
          <w:t xml:space="preserve"> </w:t>
        </w:r>
      </w:ins>
      <w:ins w:id="10" w:author="gresse" w:date="2017-04-25T17:54:00Z">
        <w:r w:rsidR="00175F35">
          <w:rPr>
            <w:rFonts w:ascii="Arial" w:hAnsi="Arial" w:cs="Arial"/>
            <w:sz w:val="24"/>
            <w:szCs w:val="24"/>
          </w:rPr>
          <w:t xml:space="preserve"> –</w:t>
        </w:r>
      </w:ins>
      <w:proofErr w:type="gramEnd"/>
      <w:ins w:id="11" w:author="gresse" w:date="2017-04-25T17:55:00Z">
        <w:r w:rsidR="00175F35" w:rsidRPr="00175F35">
          <w:rPr>
            <w:rFonts w:ascii="Arial" w:hAnsi="Arial" w:cs="Arial"/>
            <w:sz w:val="24"/>
            <w:szCs w:val="24"/>
          </w:rPr>
          <w:t xml:space="preserve"> </w:t>
        </w:r>
      </w:ins>
      <w:moveToRangeStart w:id="12" w:author="gresse" w:date="2017-04-25T17:55:00Z" w:name="move480906242"/>
      <w:moveTo w:id="13" w:author="gresse" w:date="2017-04-25T17:55:00Z">
        <w:r w:rsidR="00175F35">
          <w:rPr>
            <w:rFonts w:ascii="Arial" w:hAnsi="Arial" w:cs="Arial"/>
            <w:sz w:val="24"/>
            <w:szCs w:val="24"/>
          </w:rPr>
          <w:t xml:space="preserve">Além disso, conhecer os fundamentos da computação pode ajudar as pessoas, independentemente de sua área de conhecimento, a resolver problemas do mundo real através do uso do pensamento computacional (CSTA,2011). </w:t>
        </w:r>
      </w:moveTo>
    </w:p>
    <w:moveToRangeEnd w:id="12"/>
    <w:p w:rsidR="00175F35" w:rsidRDefault="00175F35" w:rsidP="00175F35">
      <w:pPr>
        <w:spacing w:line="360" w:lineRule="auto"/>
        <w:ind w:right="-568" w:firstLine="567"/>
        <w:jc w:val="both"/>
        <w:rPr>
          <w:ins w:id="14" w:author="gresse" w:date="2017-04-25T17:56:00Z"/>
          <w:rFonts w:ascii="Arial" w:hAnsi="Arial" w:cs="Arial"/>
          <w:sz w:val="24"/>
          <w:szCs w:val="24"/>
        </w:rPr>
      </w:pPr>
      <w:ins w:id="15" w:author="gresse" w:date="2017-04-25T17:54:00Z"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algo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deste tipo com REF – se não falta ligação com a próxima frase...</w:t>
        </w:r>
        <w:proofErr w:type="spellStart"/>
        <w:r>
          <w:rPr>
            <w:rFonts w:ascii="Arial" w:hAnsi="Arial" w:cs="Arial"/>
            <w:sz w:val="24"/>
            <w:szCs w:val="24"/>
          </w:rPr>
          <w:t>alem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formar profissionais suficientes para o setor de software</w:t>
        </w:r>
      </w:ins>
      <w:ins w:id="16" w:author="gresse" w:date="2017-04-25T17:55:00Z">
        <w:r>
          <w:rPr>
            <w:rFonts w:ascii="Arial" w:hAnsi="Arial" w:cs="Arial"/>
            <w:sz w:val="24"/>
            <w:szCs w:val="24"/>
          </w:rPr>
          <w:t xml:space="preserve"> (SOFTEX – REF mais recente?). </w:t>
        </w:r>
      </w:ins>
    </w:p>
    <w:p w:rsidR="00CC1C7C" w:rsidDel="00175F35" w:rsidRDefault="00175F35" w:rsidP="00175F3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7" w:author="gresse" w:date="2017-04-25T17:56:00Z">
        <w:r>
          <w:rPr>
            <w:rFonts w:ascii="Arial" w:hAnsi="Arial" w:cs="Arial"/>
            <w:sz w:val="24"/>
            <w:szCs w:val="24"/>
          </w:rPr>
          <w:t xml:space="preserve">Porem atualmente </w:t>
        </w:r>
      </w:ins>
      <w:del w:id="18" w:author="gresse" w:date="2017-04-25T17:56:00Z">
        <w:r w:rsidR="00022FC8" w:rsidDel="00175F35">
          <w:rPr>
            <w:rFonts w:ascii="Arial" w:hAnsi="Arial" w:cs="Arial"/>
            <w:sz w:val="24"/>
            <w:szCs w:val="24"/>
          </w:rPr>
          <w:delText xml:space="preserve">Apesar disso, </w:delText>
        </w:r>
      </w:del>
      <w:r w:rsidR="00022FC8">
        <w:rPr>
          <w:rFonts w:ascii="Arial" w:hAnsi="Arial" w:cs="Arial"/>
          <w:sz w:val="24"/>
          <w:szCs w:val="24"/>
        </w:rPr>
        <w:t>n</w:t>
      </w:r>
      <w:r w:rsidR="007E6D71">
        <w:rPr>
          <w:rFonts w:ascii="Arial" w:hAnsi="Arial" w:cs="Arial"/>
          <w:sz w:val="24"/>
          <w:szCs w:val="24"/>
        </w:rPr>
        <w:t>o</w:t>
      </w:r>
      <w:r w:rsidR="00FB2F28">
        <w:rPr>
          <w:rFonts w:ascii="Arial" w:hAnsi="Arial" w:cs="Arial"/>
          <w:sz w:val="24"/>
          <w:szCs w:val="24"/>
        </w:rPr>
        <w:t xml:space="preserve"> Brasil, </w:t>
      </w:r>
      <w:r w:rsidR="00FE23BC">
        <w:rPr>
          <w:rFonts w:ascii="Arial" w:hAnsi="Arial" w:cs="Arial"/>
          <w:sz w:val="24"/>
          <w:szCs w:val="24"/>
        </w:rPr>
        <w:t xml:space="preserve">o </w:t>
      </w:r>
      <w:del w:id="19" w:author="gresse" w:date="2017-04-25T17:56:00Z">
        <w:r w:rsidR="00FE23BC" w:rsidDel="00175F35">
          <w:rPr>
            <w:rFonts w:ascii="Arial" w:hAnsi="Arial" w:cs="Arial"/>
            <w:sz w:val="24"/>
            <w:szCs w:val="24"/>
          </w:rPr>
          <w:delText>acesso ao</w:delText>
        </w:r>
        <w:r w:rsidR="004A33BC" w:rsidDel="00175F35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975396">
        <w:rPr>
          <w:rFonts w:ascii="Arial" w:hAnsi="Arial" w:cs="Arial"/>
          <w:sz w:val="24"/>
          <w:szCs w:val="24"/>
        </w:rPr>
        <w:t xml:space="preserve">ensino da computação </w:t>
      </w:r>
      <w:r w:rsidR="00FE23BC">
        <w:rPr>
          <w:rFonts w:ascii="Arial" w:hAnsi="Arial" w:cs="Arial"/>
          <w:sz w:val="24"/>
          <w:szCs w:val="24"/>
        </w:rPr>
        <w:t xml:space="preserve">limita-se </w:t>
      </w:r>
      <w:r w:rsidR="00975396">
        <w:rPr>
          <w:rFonts w:ascii="Arial" w:hAnsi="Arial" w:cs="Arial"/>
          <w:sz w:val="24"/>
          <w:szCs w:val="24"/>
        </w:rPr>
        <w:t xml:space="preserve">apenas </w:t>
      </w:r>
      <w:del w:id="20" w:author="gresse" w:date="2017-04-25T17:56:00Z">
        <w:r w:rsidR="00975396" w:rsidDel="00175F35">
          <w:rPr>
            <w:rFonts w:ascii="Arial" w:hAnsi="Arial" w:cs="Arial"/>
            <w:sz w:val="24"/>
            <w:szCs w:val="24"/>
          </w:rPr>
          <w:delText xml:space="preserve">no </w:delText>
        </w:r>
      </w:del>
      <w:ins w:id="21" w:author="gresse" w:date="2017-04-25T17:56:00Z">
        <w:r>
          <w:rPr>
            <w:rFonts w:ascii="Arial" w:hAnsi="Arial" w:cs="Arial"/>
            <w:sz w:val="24"/>
            <w:szCs w:val="24"/>
          </w:rPr>
          <w:t xml:space="preserve">ao </w:t>
        </w:r>
      </w:ins>
      <w:r w:rsidR="00975396">
        <w:rPr>
          <w:rFonts w:ascii="Arial" w:hAnsi="Arial" w:cs="Arial"/>
          <w:sz w:val="24"/>
          <w:szCs w:val="24"/>
        </w:rPr>
        <w:t>ensino superior</w:t>
      </w:r>
      <w:ins w:id="22" w:author="gresse" w:date="2017-04-25T17:56:00Z">
        <w:r>
          <w:rPr>
            <w:rFonts w:ascii="Arial" w:hAnsi="Arial" w:cs="Arial"/>
            <w:sz w:val="24"/>
            <w:szCs w:val="24"/>
          </w:rPr>
          <w:t xml:space="preserve"> (me parece que tem uns problemas de português – </w:t>
        </w:r>
        <w:proofErr w:type="spellStart"/>
        <w:r>
          <w:rPr>
            <w:rFonts w:ascii="Arial" w:hAnsi="Arial" w:cs="Arial"/>
            <w:sz w:val="24"/>
            <w:szCs w:val="24"/>
          </w:rPr>
          <w:t>oberva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também o uso de através etc. erros típicos de português que deves prevenir)</w:t>
        </w:r>
      </w:ins>
      <w:r w:rsidR="0048472E">
        <w:rPr>
          <w:rFonts w:ascii="Arial" w:hAnsi="Arial" w:cs="Arial"/>
          <w:sz w:val="24"/>
          <w:szCs w:val="24"/>
        </w:rPr>
        <w:t xml:space="preserve">. </w:t>
      </w:r>
      <w:del w:id="23" w:author="gresse" w:date="2017-04-25T17:58:00Z">
        <w:r w:rsidR="0048472E" w:rsidDel="008E5D41">
          <w:rPr>
            <w:rFonts w:ascii="Arial" w:hAnsi="Arial" w:cs="Arial"/>
            <w:sz w:val="24"/>
            <w:szCs w:val="24"/>
          </w:rPr>
          <w:delText xml:space="preserve">Por conta disso, há uma preocupação com a </w:delText>
        </w:r>
        <w:r w:rsidR="00FE23BC" w:rsidDel="008E5D41">
          <w:rPr>
            <w:rFonts w:ascii="Arial" w:hAnsi="Arial" w:cs="Arial"/>
            <w:sz w:val="24"/>
            <w:szCs w:val="24"/>
          </w:rPr>
          <w:delText>escassez de profissionais de TI.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FE23BC" w:rsidDel="008E5D41">
          <w:rPr>
            <w:rFonts w:ascii="Arial" w:hAnsi="Arial" w:cs="Arial"/>
            <w:sz w:val="24"/>
            <w:szCs w:val="24"/>
          </w:rPr>
          <w:delText xml:space="preserve">Estima-se 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que em 2020 tenha um déficit de 408 mil profissionais (SOFTEX,2013). </w:delText>
        </w:r>
      </w:del>
      <w:moveFromRangeStart w:id="24" w:author="gresse" w:date="2017-04-25T17:55:00Z" w:name="move480906242"/>
      <w:moveFrom w:id="25" w:author="gresse" w:date="2017-04-25T17:55:00Z">
        <w:del w:id="26" w:author="gresse" w:date="2017-04-25T17:58:00Z">
          <w:r w:rsidR="0048472E" w:rsidDel="008E5D41">
            <w:rPr>
              <w:rFonts w:ascii="Arial" w:hAnsi="Arial" w:cs="Arial"/>
              <w:sz w:val="24"/>
              <w:szCs w:val="24"/>
            </w:rPr>
            <w:delText xml:space="preserve">Além </w:delText>
          </w:r>
        </w:del>
        <w:r w:rsidR="0048472E" w:rsidDel="00175F35">
          <w:rPr>
            <w:rFonts w:ascii="Arial" w:hAnsi="Arial" w:cs="Arial"/>
            <w:sz w:val="24"/>
            <w:szCs w:val="24"/>
          </w:rPr>
          <w:t>disso, conhecer os fundamentos da computação pode ajudar as pessoas</w:t>
        </w:r>
        <w:r w:rsidR="00CC1C7C" w:rsidDel="00175F35">
          <w:rPr>
            <w:rFonts w:ascii="Arial" w:hAnsi="Arial" w:cs="Arial"/>
            <w:sz w:val="24"/>
            <w:szCs w:val="24"/>
          </w:rPr>
          <w:t xml:space="preserve">, </w:t>
        </w:r>
        <w:r w:rsidR="007D1E4D" w:rsidDel="00175F35">
          <w:rPr>
            <w:rFonts w:ascii="Arial" w:hAnsi="Arial" w:cs="Arial"/>
            <w:sz w:val="24"/>
            <w:szCs w:val="24"/>
          </w:rPr>
          <w:t>independentemente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de sua área de conhecimento</w:t>
        </w:r>
        <w:r w:rsidR="00CC1C7C" w:rsidDel="00175F35">
          <w:rPr>
            <w:rFonts w:ascii="Arial" w:hAnsi="Arial" w:cs="Arial"/>
            <w:sz w:val="24"/>
            <w:szCs w:val="24"/>
          </w:rPr>
          <w:t>,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</w:t>
        </w:r>
        <w:r w:rsidR="00FE23BC" w:rsidDel="00175F35">
          <w:rPr>
            <w:rFonts w:ascii="Arial" w:hAnsi="Arial" w:cs="Arial"/>
            <w:sz w:val="24"/>
            <w:szCs w:val="24"/>
          </w:rPr>
          <w:t xml:space="preserve">a resolver problemas do mundo real </w:t>
        </w:r>
        <w:r w:rsidR="0048472E" w:rsidDel="00175F35">
          <w:rPr>
            <w:rFonts w:ascii="Arial" w:hAnsi="Arial" w:cs="Arial"/>
            <w:sz w:val="24"/>
            <w:szCs w:val="24"/>
          </w:rPr>
          <w:t>através do uso</w:t>
        </w:r>
        <w:r w:rsidR="00FE23BC" w:rsidDel="00175F35">
          <w:rPr>
            <w:rFonts w:ascii="Arial" w:hAnsi="Arial" w:cs="Arial"/>
            <w:sz w:val="24"/>
            <w:szCs w:val="24"/>
          </w:rPr>
          <w:t xml:space="preserve"> do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 </w:t>
        </w:r>
        <w:r w:rsidR="00CC1C7C" w:rsidDel="00175F35">
          <w:rPr>
            <w:rFonts w:ascii="Arial" w:hAnsi="Arial" w:cs="Arial"/>
            <w:sz w:val="24"/>
            <w:szCs w:val="24"/>
          </w:rPr>
          <w:t xml:space="preserve">pensamento computacional </w:t>
        </w:r>
        <w:r w:rsidR="0048472E" w:rsidDel="00175F35">
          <w:rPr>
            <w:rFonts w:ascii="Arial" w:hAnsi="Arial" w:cs="Arial"/>
            <w:sz w:val="24"/>
            <w:szCs w:val="24"/>
          </w:rPr>
          <w:t xml:space="preserve">(CSTA,2011). </w:t>
        </w:r>
      </w:moveFrom>
    </w:p>
    <w:moveFromRangeEnd w:id="24"/>
    <w:p w:rsidR="008E5D41" w:rsidRDefault="00CC1C7C" w:rsidP="00F75F30">
      <w:pPr>
        <w:spacing w:line="360" w:lineRule="auto"/>
        <w:ind w:right="-568" w:firstLine="567"/>
        <w:jc w:val="both"/>
        <w:rPr>
          <w:ins w:id="27" w:author="gresse" w:date="2017-04-25T17:59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472E">
        <w:rPr>
          <w:rFonts w:ascii="Arial" w:hAnsi="Arial" w:cs="Arial"/>
          <w:sz w:val="24"/>
          <w:szCs w:val="24"/>
        </w:rPr>
        <w:t xml:space="preserve"> </w:t>
      </w:r>
      <w:del w:id="28" w:author="gresse" w:date="2017-04-25T17:58:00Z">
        <w:r w:rsidR="00FC1629" w:rsidDel="008E5D41">
          <w:rPr>
            <w:rFonts w:ascii="Arial" w:hAnsi="Arial" w:cs="Arial"/>
            <w:sz w:val="24"/>
            <w:szCs w:val="24"/>
          </w:rPr>
          <w:delText>inserção</w:delText>
        </w:r>
        <w:r w:rsidR="0048472E" w:rsidDel="008E5D41">
          <w:rPr>
            <w:rFonts w:ascii="Arial" w:hAnsi="Arial" w:cs="Arial"/>
            <w:sz w:val="24"/>
            <w:szCs w:val="24"/>
          </w:rPr>
          <w:delText xml:space="preserve"> de </w:delText>
        </w:r>
      </w:del>
      <w:ins w:id="29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aprendizagem de </w:t>
        </w:r>
      </w:ins>
      <w:del w:id="30" w:author="gresse" w:date="2017-04-25T17:58:00Z">
        <w:r w:rsidR="0048472E" w:rsidDel="008E5D41">
          <w:rPr>
            <w:rFonts w:ascii="Arial" w:hAnsi="Arial" w:cs="Arial"/>
            <w:sz w:val="24"/>
            <w:szCs w:val="24"/>
          </w:rPr>
          <w:delText xml:space="preserve">conhecimentos </w:delText>
        </w:r>
      </w:del>
      <w:ins w:id="31" w:author="gresse" w:date="2017-04-25T17:58:00Z">
        <w:r w:rsidR="008E5D41">
          <w:rPr>
            <w:rFonts w:ascii="Arial" w:hAnsi="Arial" w:cs="Arial"/>
            <w:sz w:val="24"/>
            <w:szCs w:val="24"/>
          </w:rPr>
          <w:t>competências (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Competencia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e um termo que engloba KSA </w:t>
        </w:r>
      </w:ins>
      <w:ins w:id="32" w:author="gresse" w:date="2017-04-25T17:59:00Z">
        <w:r w:rsidR="008E5D41">
          <w:rPr>
            <w:rFonts w:ascii="Arial" w:hAnsi="Arial" w:cs="Arial"/>
            <w:sz w:val="24"/>
            <w:szCs w:val="24"/>
          </w:rPr>
          <w:t>–</w:t>
        </w:r>
      </w:ins>
      <w:ins w:id="33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knowledge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</w:ins>
      <w:proofErr w:type="spellStart"/>
      <w:ins w:id="34" w:author="gresse" w:date="2017-04-25T17:59:00Z">
        <w:r w:rsidR="008E5D41">
          <w:rPr>
            <w:rFonts w:ascii="Arial" w:hAnsi="Arial" w:cs="Arial"/>
            <w:sz w:val="24"/>
            <w:szCs w:val="24"/>
          </w:rPr>
          <w:t>skills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and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attitudes</w:t>
        </w:r>
        <w:proofErr w:type="spellEnd"/>
        <w:r w:rsidR="008E5D41">
          <w:rPr>
            <w:rFonts w:ascii="Arial" w:hAnsi="Arial" w:cs="Arial"/>
            <w:sz w:val="24"/>
            <w:szCs w:val="24"/>
          </w:rPr>
          <w:t>)</w:t>
        </w:r>
      </w:ins>
      <w:ins w:id="35" w:author="gresse" w:date="2017-04-25T17:58:00Z">
        <w:r w:rsidR="008E5D41">
          <w:rPr>
            <w:rFonts w:ascii="Arial" w:hAnsi="Arial" w:cs="Arial"/>
            <w:sz w:val="24"/>
            <w:szCs w:val="24"/>
          </w:rPr>
          <w:t xml:space="preserve"> </w:t>
        </w:r>
      </w:ins>
      <w:r w:rsidR="0048472E">
        <w:rPr>
          <w:rFonts w:ascii="Arial" w:hAnsi="Arial" w:cs="Arial"/>
          <w:sz w:val="24"/>
          <w:szCs w:val="24"/>
        </w:rPr>
        <w:t>da computação no ensino básico está se tornando cada vez mais necessário</w:t>
      </w:r>
      <w:ins w:id="36" w:author="gresse" w:date="2017-04-25T17:59:00Z">
        <w:r w:rsidR="008E5D41"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 w:rsidR="008E5D41">
          <w:rPr>
            <w:rFonts w:ascii="Arial" w:hAnsi="Arial" w:cs="Arial"/>
            <w:sz w:val="24"/>
            <w:szCs w:val="24"/>
          </w:rPr>
          <w:t>REF?</w:t>
        </w:r>
      </w:ins>
      <w:r w:rsidR="00515C7D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ins w:id="37" w:author="gresse" w:date="2017-04-25T17:59:00Z">
        <w:r w:rsidR="008E5D41">
          <w:rPr>
            <w:rFonts w:ascii="Arial" w:hAnsi="Arial" w:cs="Arial"/>
            <w:sz w:val="24"/>
            <w:szCs w:val="24"/>
          </w:rPr>
          <w:t xml:space="preserve">Define o que </w:t>
        </w:r>
        <w:r w:rsidR="008E5D41">
          <w:rPr>
            <w:rFonts w:ascii="Arial" w:hAnsi="Arial" w:cs="Arial"/>
            <w:sz w:val="24"/>
            <w:szCs w:val="24"/>
          </w:rPr>
          <w:lastRenderedPageBreak/>
          <w:t xml:space="preserve">engloba ensino de </w:t>
        </w:r>
        <w:proofErr w:type="gramStart"/>
        <w:r w:rsidR="008E5D41">
          <w:rPr>
            <w:rFonts w:ascii="Arial" w:hAnsi="Arial" w:cs="Arial"/>
            <w:sz w:val="24"/>
            <w:szCs w:val="24"/>
          </w:rPr>
          <w:t>computação?qual</w:t>
        </w:r>
        <w:proofErr w:type="gramEnd"/>
        <w:r w:rsidR="008E5D41">
          <w:rPr>
            <w:rFonts w:ascii="Arial" w:hAnsi="Arial" w:cs="Arial"/>
            <w:sz w:val="24"/>
            <w:szCs w:val="24"/>
          </w:rPr>
          <w:t xml:space="preserve"> a diferença do ensino atual nas escolas que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ensinarm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somente o uso de TI (tem material sobre isto na CSTA, 2011).</w:t>
        </w:r>
      </w:ins>
    </w:p>
    <w:p w:rsidR="008E5D41" w:rsidRDefault="008E5D41" w:rsidP="00F75F30">
      <w:pPr>
        <w:spacing w:line="360" w:lineRule="auto"/>
        <w:ind w:right="-568" w:firstLine="567"/>
        <w:jc w:val="both"/>
        <w:rPr>
          <w:ins w:id="38" w:author="gresse" w:date="2017-04-25T17:59:00Z"/>
          <w:rFonts w:ascii="Arial" w:hAnsi="Arial" w:cs="Arial"/>
          <w:sz w:val="24"/>
          <w:szCs w:val="24"/>
        </w:rPr>
      </w:pPr>
    </w:p>
    <w:p w:rsidR="00260035" w:rsidRPr="00F75F30" w:rsidDel="008E5D41" w:rsidRDefault="008E5D41" w:rsidP="00F75F30">
      <w:pPr>
        <w:spacing w:line="360" w:lineRule="auto"/>
        <w:ind w:right="-568" w:firstLine="567"/>
        <w:jc w:val="both"/>
        <w:rPr>
          <w:del w:id="39" w:author="gresse" w:date="2017-04-25T18:00:00Z"/>
          <w:rFonts w:ascii="Arial" w:hAnsi="Arial" w:cs="Arial"/>
          <w:sz w:val="24"/>
          <w:szCs w:val="24"/>
        </w:rPr>
      </w:pPr>
      <w:ins w:id="40" w:author="gresse" w:date="2017-04-25T18:00:00Z">
        <w:r>
          <w:rPr>
            <w:rFonts w:ascii="Arial" w:hAnsi="Arial" w:cs="Arial"/>
            <w:sz w:val="24"/>
            <w:szCs w:val="24"/>
          </w:rPr>
          <w:t xml:space="preserve">Desta forma não interessa – o que você quer dizer com isto? </w:t>
        </w:r>
      </w:ins>
      <w:del w:id="41" w:author="gresse" w:date="2017-04-25T18:00:00Z">
        <w:r w:rsidR="0061250F" w:rsidDel="008E5D41">
          <w:rPr>
            <w:rFonts w:ascii="Arial" w:hAnsi="Arial" w:cs="Arial"/>
            <w:sz w:val="24"/>
            <w:szCs w:val="24"/>
          </w:rPr>
          <w:delText>O trabalho realizado por</w:delText>
        </w:r>
        <w:r w:rsidR="0061250F" w:rsidRPr="0061250F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2A31A9" w:rsidDel="008E5D41">
          <w:rPr>
            <w:rFonts w:ascii="Arial" w:hAnsi="Arial" w:cs="Arial"/>
            <w:sz w:val="24"/>
            <w:szCs w:val="24"/>
          </w:rPr>
          <w:delText>ALVES et al</w:delText>
        </w:r>
        <w:r w:rsidR="00C63265" w:rsidDel="008E5D41">
          <w:rPr>
            <w:rFonts w:ascii="Arial" w:hAnsi="Arial" w:cs="Arial"/>
            <w:sz w:val="24"/>
            <w:szCs w:val="24"/>
          </w:rPr>
          <w:delText>,</w:delText>
        </w:r>
        <w:r w:rsidR="0061250F" w:rsidDel="008E5D41">
          <w:rPr>
            <w:rFonts w:ascii="Arial" w:hAnsi="Arial" w:cs="Arial"/>
            <w:sz w:val="24"/>
            <w:szCs w:val="24"/>
          </w:rPr>
          <w:delText xml:space="preserve"> (2016),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C63265" w:rsidDel="008E5D41">
          <w:rPr>
            <w:rFonts w:ascii="Arial" w:hAnsi="Arial" w:cs="Arial"/>
            <w:sz w:val="24"/>
            <w:szCs w:val="24"/>
          </w:rPr>
          <w:delText>desenvolve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uma unidade instrucional que</w:delText>
        </w:r>
        <w:r w:rsidR="0061250F" w:rsidDel="008E5D41">
          <w:rPr>
            <w:rFonts w:ascii="Arial" w:hAnsi="Arial" w:cs="Arial"/>
            <w:sz w:val="24"/>
            <w:szCs w:val="24"/>
          </w:rPr>
          <w:delText xml:space="preserve"> aplica 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 xml:space="preserve">os conhecimentos e fundamentos da computação </w:delText>
        </w:r>
        <w:r w:rsidR="009D09C8" w:rsidDel="008E5D41">
          <w:rPr>
            <w:rFonts w:ascii="Arial" w:hAnsi="Arial" w:cs="Arial"/>
            <w:sz w:val="24"/>
            <w:szCs w:val="24"/>
          </w:rPr>
          <w:delText>n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>o ensino fundamental</w:delText>
        </w:r>
        <w:r w:rsidR="009D09C8" w:rsidDel="008E5D41">
          <w:rPr>
            <w:rFonts w:ascii="Arial" w:hAnsi="Arial" w:cs="Arial"/>
            <w:sz w:val="24"/>
            <w:szCs w:val="24"/>
          </w:rPr>
          <w:delText xml:space="preserve"> de forma multidisciplinar</w:delText>
        </w:r>
        <w:r w:rsidR="00B371D5" w:rsidDel="008E5D41">
          <w:rPr>
            <w:rFonts w:ascii="Arial" w:hAnsi="Arial" w:cs="Arial"/>
            <w:sz w:val="24"/>
            <w:szCs w:val="24"/>
          </w:rPr>
          <w:delText>. Foi desenvolvido jogos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relacionado à disciplina de História e estudos </w:delText>
        </w:r>
        <w:r w:rsidR="00C63265" w:rsidDel="008E5D41">
          <w:rPr>
            <w:rFonts w:ascii="Arial" w:hAnsi="Arial" w:cs="Arial"/>
            <w:sz w:val="24"/>
            <w:szCs w:val="24"/>
          </w:rPr>
          <w:delText>sociais</w:delText>
        </w:r>
        <w:r w:rsidR="00B371D5" w:rsidDel="008E5D41">
          <w:rPr>
            <w:rFonts w:ascii="Arial" w:hAnsi="Arial" w:cs="Arial"/>
            <w:sz w:val="24"/>
            <w:szCs w:val="24"/>
          </w:rPr>
          <w:delText xml:space="preserve"> em dispositivos móveis</w:delText>
        </w:r>
        <w:r w:rsidR="00BE2BFC" w:rsidDel="008E5D41">
          <w:rPr>
            <w:rFonts w:ascii="Arial" w:hAnsi="Arial" w:cs="Arial"/>
            <w:sz w:val="24"/>
            <w:szCs w:val="24"/>
          </w:rPr>
          <w:delText>. O resultado indicou que</w:delText>
        </w:r>
        <w:r w:rsidR="008F362D" w:rsidDel="008E5D41">
          <w:rPr>
            <w:rFonts w:ascii="Arial" w:hAnsi="Arial" w:cs="Arial"/>
            <w:sz w:val="24"/>
            <w:szCs w:val="24"/>
          </w:rPr>
          <w:delText>, além de aprender a disciplina,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houve aprendizagem de conceitos básicos da programação e o interesse d</w:delText>
        </w:r>
        <w:r w:rsidR="00F96302" w:rsidRPr="00DC6171" w:rsidDel="008E5D41">
          <w:rPr>
            <w:rFonts w:ascii="Arial" w:hAnsi="Arial" w:cs="Arial"/>
            <w:sz w:val="24"/>
            <w:szCs w:val="24"/>
          </w:rPr>
          <w:delText>as crianças</w:delText>
        </w:r>
        <w:r w:rsidR="00E069FB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B371D5" w:rsidDel="008E5D41">
          <w:rPr>
            <w:rFonts w:ascii="Arial" w:hAnsi="Arial" w:cs="Arial"/>
            <w:sz w:val="24"/>
            <w:szCs w:val="24"/>
          </w:rPr>
          <w:delText>nesta área de</w:delText>
        </w:r>
        <w:r w:rsidR="00BE2BFC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B371D5" w:rsidDel="008E5D41">
          <w:rPr>
            <w:rFonts w:ascii="Arial" w:hAnsi="Arial" w:cs="Arial"/>
            <w:sz w:val="24"/>
            <w:szCs w:val="24"/>
          </w:rPr>
          <w:delText>conhecimento</w:delText>
        </w:r>
        <w:r w:rsidR="0061250F" w:rsidDel="008E5D41">
          <w:rPr>
            <w:rFonts w:ascii="Arial" w:hAnsi="Arial" w:cs="Arial"/>
            <w:sz w:val="24"/>
            <w:szCs w:val="24"/>
          </w:rPr>
          <w:delText>.</w:delText>
        </w:r>
        <w:r w:rsidR="00175939" w:rsidDel="008E5D41">
          <w:rPr>
            <w:rFonts w:ascii="Arial" w:hAnsi="Arial" w:cs="Arial"/>
            <w:sz w:val="24"/>
            <w:szCs w:val="24"/>
          </w:rPr>
          <w:delText xml:space="preserve"> </w:delText>
        </w:r>
      </w:del>
    </w:p>
    <w:p w:rsidR="00175939" w:rsidRDefault="002A4473" w:rsidP="001C2C44">
      <w:pPr>
        <w:spacing w:line="360" w:lineRule="auto"/>
        <w:ind w:right="-568" w:firstLine="567"/>
        <w:jc w:val="both"/>
        <w:rPr>
          <w:ins w:id="42" w:author="gresse" w:date="2017-04-25T18:02:00Z"/>
          <w:rFonts w:ascii="Arial" w:hAnsi="Arial" w:cs="Arial"/>
          <w:sz w:val="24"/>
          <w:szCs w:val="24"/>
        </w:rPr>
      </w:pPr>
      <w:r w:rsidRPr="00520FD7">
        <w:rPr>
          <w:rFonts w:ascii="Arial" w:hAnsi="Arial" w:cs="Arial"/>
          <w:sz w:val="24"/>
          <w:szCs w:val="24"/>
        </w:rPr>
        <w:t>A construção</w:t>
      </w:r>
      <w:ins w:id="43" w:author="gresse" w:date="2017-04-25T18:00:00Z">
        <w:r w:rsidR="008E5D41">
          <w:rPr>
            <w:rFonts w:ascii="Arial" w:hAnsi="Arial" w:cs="Arial"/>
            <w:sz w:val="24"/>
            <w:szCs w:val="24"/>
          </w:rPr>
          <w:t xml:space="preserve">? O que isto tem a ver com “computação”? tens que explicar fazendo a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ligacao</w:t>
        </w:r>
        <w:proofErr w:type="spellEnd"/>
        <w:r w:rsidR="008E5D41">
          <w:rPr>
            <w:rFonts w:ascii="Arial" w:hAnsi="Arial" w:cs="Arial"/>
            <w:sz w:val="24"/>
            <w:szCs w:val="24"/>
          </w:rPr>
          <w:t xml:space="preserve"> entre os </w:t>
        </w:r>
        <w:proofErr w:type="spellStart"/>
        <w:r w:rsidR="008E5D41">
          <w:rPr>
            <w:rFonts w:ascii="Arial" w:hAnsi="Arial" w:cs="Arial"/>
            <w:sz w:val="24"/>
            <w:szCs w:val="24"/>
          </w:rPr>
          <w:t>paragrafos</w:t>
        </w:r>
      </w:ins>
      <w:proofErr w:type="spellEnd"/>
      <w:r w:rsidRPr="00520FD7">
        <w:rPr>
          <w:rFonts w:ascii="Arial" w:hAnsi="Arial" w:cs="Arial"/>
          <w:sz w:val="24"/>
          <w:szCs w:val="24"/>
        </w:rPr>
        <w:t xml:space="preserve">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520FD7">
        <w:rPr>
          <w:rFonts w:ascii="Arial" w:hAnsi="Arial" w:cs="Arial"/>
          <w:sz w:val="24"/>
          <w:szCs w:val="24"/>
        </w:rPr>
        <w:t xml:space="preserve"> </w:t>
      </w:r>
      <w:r w:rsidR="00C065AC" w:rsidRPr="00520FD7">
        <w:rPr>
          <w:rFonts w:ascii="Arial" w:hAnsi="Arial" w:cs="Arial"/>
          <w:sz w:val="24"/>
          <w:szCs w:val="24"/>
        </w:rPr>
        <w:t xml:space="preserve">sem </w:t>
      </w:r>
      <w:r w:rsidR="0050184A" w:rsidRPr="00520FD7">
        <w:rPr>
          <w:rFonts w:ascii="Arial" w:hAnsi="Arial" w:cs="Arial"/>
          <w:sz w:val="24"/>
          <w:szCs w:val="24"/>
        </w:rPr>
        <w:t xml:space="preserve">a aplicação </w:t>
      </w:r>
      <w:r w:rsidR="00520FD7" w:rsidRPr="00520FD7">
        <w:rPr>
          <w:rFonts w:ascii="Arial" w:hAnsi="Arial" w:cs="Arial"/>
          <w:sz w:val="24"/>
          <w:szCs w:val="24"/>
        </w:rPr>
        <w:t xml:space="preserve">de técnicas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520FD7" w:rsidRPr="00520FD7">
        <w:rPr>
          <w:rFonts w:ascii="Arial" w:hAnsi="Arial" w:cs="Arial"/>
          <w:sz w:val="24"/>
          <w:szCs w:val="24"/>
        </w:rPr>
        <w:t xml:space="preserve"> </w:t>
      </w:r>
      <w:r w:rsidR="00FC43BC">
        <w:rPr>
          <w:rFonts w:ascii="Arial" w:hAnsi="Arial" w:cs="Arial"/>
          <w:sz w:val="24"/>
          <w:szCs w:val="24"/>
        </w:rPr>
        <w:t>é</w:t>
      </w:r>
      <w:r w:rsidR="00520FD7" w:rsidRPr="00520FD7">
        <w:rPr>
          <w:rFonts w:ascii="Arial" w:hAnsi="Arial" w:cs="Arial"/>
          <w:sz w:val="24"/>
          <w:szCs w:val="24"/>
        </w:rPr>
        <w:t xml:space="preserve"> um desafio</w:t>
      </w:r>
      <w:ins w:id="44" w:author="gresse" w:date="2017-04-25T18:01:00Z">
        <w:r w:rsidR="008E5D41">
          <w:rPr>
            <w:rFonts w:ascii="Arial" w:hAnsi="Arial" w:cs="Arial"/>
            <w:sz w:val="24"/>
            <w:szCs w:val="24"/>
          </w:rPr>
          <w:t>? Como desafio?</w:t>
        </w:r>
      </w:ins>
      <w:r w:rsidR="00520FD7" w:rsidRPr="00520FD7">
        <w:rPr>
          <w:rFonts w:ascii="Arial" w:hAnsi="Arial" w:cs="Arial"/>
          <w:sz w:val="24"/>
          <w:szCs w:val="24"/>
        </w:rPr>
        <w:t xml:space="preserve"> pois</w:t>
      </w:r>
      <w:r w:rsidR="003C6A1D" w:rsidRPr="00520FD7">
        <w:rPr>
          <w:rFonts w:ascii="Arial" w:hAnsi="Arial" w:cs="Arial"/>
          <w:sz w:val="24"/>
          <w:szCs w:val="24"/>
        </w:rPr>
        <w:t>, a longo prazo,</w:t>
      </w:r>
      <w:r w:rsidR="00520FD7" w:rsidRPr="00520FD7">
        <w:rPr>
          <w:rFonts w:ascii="Arial" w:hAnsi="Arial" w:cs="Arial"/>
          <w:sz w:val="24"/>
          <w:szCs w:val="24"/>
        </w:rPr>
        <w:t xml:space="preserve"> tornará o sistema </w:t>
      </w:r>
      <w:r w:rsidR="001C2C44">
        <w:rPr>
          <w:rFonts w:ascii="Arial" w:hAnsi="Arial" w:cs="Arial"/>
          <w:sz w:val="24"/>
          <w:szCs w:val="24"/>
        </w:rPr>
        <w:t>de</w:t>
      </w:r>
      <w:r w:rsidR="00520FD7" w:rsidRPr="00520FD7">
        <w:rPr>
          <w:rFonts w:ascii="Arial" w:hAnsi="Arial" w:cs="Arial"/>
          <w:sz w:val="24"/>
          <w:szCs w:val="24"/>
        </w:rPr>
        <w:t xml:space="preserve"> baixa confiabilidade, difícil de lidar com as diversidades, manutenção</w:t>
      </w:r>
      <w:r w:rsidR="00406183">
        <w:rPr>
          <w:rFonts w:ascii="Arial" w:hAnsi="Arial" w:cs="Arial"/>
          <w:sz w:val="24"/>
          <w:szCs w:val="24"/>
        </w:rPr>
        <w:t xml:space="preserve">, </w:t>
      </w:r>
      <w:r w:rsidR="00520FD7" w:rsidRPr="00520FD7">
        <w:rPr>
          <w:rFonts w:ascii="Arial" w:hAnsi="Arial" w:cs="Arial"/>
          <w:sz w:val="24"/>
          <w:szCs w:val="24"/>
        </w:rPr>
        <w:t xml:space="preserve">evolução, e </w:t>
      </w:r>
      <w:r w:rsidR="001C2C44">
        <w:rPr>
          <w:rFonts w:ascii="Arial" w:hAnsi="Arial" w:cs="Arial"/>
          <w:sz w:val="24"/>
          <w:szCs w:val="24"/>
        </w:rPr>
        <w:t>t</w:t>
      </w:r>
      <w:r w:rsidR="00520FD7" w:rsidRPr="00520FD7">
        <w:rPr>
          <w:rFonts w:ascii="Arial" w:hAnsi="Arial" w:cs="Arial"/>
          <w:sz w:val="24"/>
          <w:szCs w:val="24"/>
        </w:rPr>
        <w:t>endo menos aceitabilidade dos usuários</w:t>
      </w:r>
      <w:r w:rsidR="003C6A1D" w:rsidRPr="00520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75F30" w:rsidRPr="00520FD7">
        <w:rPr>
          <w:rFonts w:ascii="Arial" w:hAnsi="Arial" w:cs="Arial"/>
          <w:sz w:val="24"/>
          <w:szCs w:val="24"/>
        </w:rPr>
        <w:t>Somerville</w:t>
      </w:r>
      <w:proofErr w:type="spellEnd"/>
      <w:r w:rsidR="00A36110">
        <w:rPr>
          <w:rFonts w:ascii="Arial" w:hAnsi="Arial" w:cs="Arial"/>
          <w:sz w:val="24"/>
          <w:szCs w:val="24"/>
        </w:rPr>
        <w:t>,</w:t>
      </w:r>
      <w:r w:rsidR="00F75F30" w:rsidRPr="00520FD7">
        <w:rPr>
          <w:rFonts w:ascii="Arial" w:hAnsi="Arial" w:cs="Arial"/>
          <w:sz w:val="24"/>
          <w:szCs w:val="24"/>
        </w:rPr>
        <w:t xml:space="preserve"> 2012). </w:t>
      </w:r>
      <w:del w:id="45" w:author="gresse" w:date="2017-04-25T18:01:00Z">
        <w:r w:rsidR="00406183" w:rsidDel="008E5D41">
          <w:rPr>
            <w:rFonts w:ascii="Arial" w:hAnsi="Arial" w:cs="Arial"/>
            <w:sz w:val="24"/>
            <w:szCs w:val="24"/>
          </w:rPr>
          <w:delText xml:space="preserve">Ainda </w:delText>
        </w:r>
        <w:r w:rsidR="00973B30" w:rsidRPr="00DC6171" w:rsidDel="008E5D41">
          <w:rPr>
            <w:rFonts w:ascii="Arial" w:hAnsi="Arial" w:cs="Arial"/>
            <w:sz w:val="24"/>
            <w:szCs w:val="24"/>
          </w:rPr>
          <w:delText>Somerville</w:delText>
        </w:r>
        <w:r w:rsidR="00406183" w:rsidDel="008E5D41">
          <w:rPr>
            <w:rFonts w:ascii="Arial" w:hAnsi="Arial" w:cs="Arial"/>
            <w:sz w:val="24"/>
            <w:szCs w:val="24"/>
          </w:rPr>
          <w:delText xml:space="preserve"> </w:delText>
        </w:r>
        <w:r w:rsidR="00973B30" w:rsidRPr="00DC6171" w:rsidDel="008E5D41">
          <w:rPr>
            <w:rFonts w:ascii="Arial" w:hAnsi="Arial" w:cs="Arial"/>
            <w:sz w:val="24"/>
            <w:szCs w:val="24"/>
          </w:rPr>
          <w:delText>2012,</w:delText>
        </w:r>
        <w:r w:rsidR="00ED3D3D" w:rsidRPr="00DC6171" w:rsidDel="008E5D41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356248" w:rsidRPr="00DC6171">
        <w:rPr>
          <w:rFonts w:ascii="Arial" w:hAnsi="Arial" w:cs="Arial"/>
          <w:sz w:val="24"/>
          <w:szCs w:val="24"/>
        </w:rPr>
        <w:t xml:space="preserve">a </w:t>
      </w:r>
      <w:r w:rsidR="00973B30" w:rsidRPr="00DC6171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73B30" w:rsidRPr="00DC6171">
        <w:rPr>
          <w:rFonts w:ascii="Arial" w:hAnsi="Arial" w:cs="Arial"/>
          <w:sz w:val="24"/>
          <w:szCs w:val="24"/>
        </w:rPr>
        <w:t xml:space="preserve"> se preocupa</w:t>
      </w:r>
      <w:ins w:id="46" w:author="gresse" w:date="2017-04-25T18:01:00Z">
        <w:r w:rsidR="008E5D41">
          <w:rPr>
            <w:rFonts w:ascii="Arial" w:hAnsi="Arial" w:cs="Arial"/>
            <w:sz w:val="24"/>
            <w:szCs w:val="24"/>
          </w:rPr>
          <w:t xml:space="preserve">? Formulação muito estranha – use uma definição formal </w:t>
        </w:r>
      </w:ins>
      <w:ins w:id="47" w:author="gresse" w:date="2017-04-25T18:02:00Z">
        <w:r w:rsidR="008E5D41">
          <w:rPr>
            <w:rFonts w:ascii="Arial" w:hAnsi="Arial" w:cs="Arial"/>
            <w:sz w:val="24"/>
            <w:szCs w:val="24"/>
          </w:rPr>
          <w:t>–</w:t>
        </w:r>
      </w:ins>
      <w:ins w:id="48" w:author="gresse" w:date="2017-04-25T18:01:00Z">
        <w:r w:rsidR="008E5D41">
          <w:rPr>
            <w:rFonts w:ascii="Arial" w:hAnsi="Arial" w:cs="Arial"/>
            <w:sz w:val="24"/>
            <w:szCs w:val="24"/>
          </w:rPr>
          <w:t xml:space="preserve"> isto </w:t>
        </w:r>
      </w:ins>
      <w:ins w:id="49" w:author="gresse" w:date="2017-04-25T18:02:00Z">
        <w:r w:rsidR="008E5D41">
          <w:rPr>
            <w:rFonts w:ascii="Arial" w:hAnsi="Arial" w:cs="Arial"/>
            <w:sz w:val="24"/>
            <w:szCs w:val="24"/>
          </w:rPr>
          <w:t>aqui se refere ao processo de software?</w:t>
        </w:r>
      </w:ins>
      <w:r w:rsidR="00973B30" w:rsidRPr="00DC6171">
        <w:rPr>
          <w:rFonts w:ascii="Arial" w:hAnsi="Arial" w:cs="Arial"/>
          <w:sz w:val="24"/>
          <w:szCs w:val="24"/>
        </w:rPr>
        <w:t xml:space="preserve"> </w:t>
      </w:r>
      <w:r w:rsidR="00ED3D3D" w:rsidRPr="00DC6171">
        <w:rPr>
          <w:rFonts w:ascii="Arial" w:hAnsi="Arial" w:cs="Arial"/>
          <w:sz w:val="24"/>
          <w:szCs w:val="24"/>
        </w:rPr>
        <w:t xml:space="preserve">desde os estágios iniciais da especificação do sistema até a sua manutenção. </w:t>
      </w:r>
      <w:ins w:id="50" w:author="gresse" w:date="2017-04-25T18:02:00Z">
        <w:r w:rsidR="008E5D41">
          <w:rPr>
            <w:rFonts w:ascii="Arial" w:hAnsi="Arial" w:cs="Arial"/>
            <w:sz w:val="24"/>
            <w:szCs w:val="24"/>
          </w:rPr>
          <w:t xml:space="preserve">Objetivo da frase? </w:t>
        </w:r>
      </w:ins>
      <w:r w:rsidR="00ED3D3D" w:rsidRPr="00DC6171">
        <w:rPr>
          <w:rFonts w:ascii="Arial" w:hAnsi="Arial" w:cs="Arial"/>
          <w:sz w:val="24"/>
          <w:szCs w:val="24"/>
        </w:rPr>
        <w:t>Envolve todo o aspecto do desenvolvimento, incluindo atividades de gerenci</w:t>
      </w:r>
      <w:r w:rsidR="0071025C">
        <w:rPr>
          <w:rFonts w:ascii="Arial" w:hAnsi="Arial" w:cs="Arial"/>
          <w:sz w:val="24"/>
          <w:szCs w:val="24"/>
        </w:rPr>
        <w:t xml:space="preserve">amento de projetos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1025C">
        <w:rPr>
          <w:rFonts w:ascii="Arial" w:hAnsi="Arial" w:cs="Arial"/>
          <w:sz w:val="24"/>
          <w:szCs w:val="24"/>
        </w:rPr>
        <w:t xml:space="preserve">, </w:t>
      </w:r>
      <w:r w:rsidR="00ED3D3D" w:rsidRPr="00DC6171">
        <w:rPr>
          <w:rFonts w:ascii="Arial" w:hAnsi="Arial" w:cs="Arial"/>
          <w:sz w:val="24"/>
          <w:szCs w:val="24"/>
        </w:rPr>
        <w:t xml:space="preserve">desenvolvimento de </w:t>
      </w:r>
      <w:proofErr w:type="gramStart"/>
      <w:r w:rsidR="00ED3D3D" w:rsidRPr="00DC6171">
        <w:rPr>
          <w:rFonts w:ascii="Arial" w:hAnsi="Arial" w:cs="Arial"/>
          <w:sz w:val="24"/>
          <w:szCs w:val="24"/>
        </w:rPr>
        <w:t>ferramentas</w:t>
      </w:r>
      <w:ins w:id="51" w:author="gresse" w:date="2017-04-25T18:02:00Z">
        <w:r w:rsidR="008E5D41">
          <w:rPr>
            <w:rFonts w:ascii="Arial" w:hAnsi="Arial" w:cs="Arial"/>
            <w:sz w:val="24"/>
            <w:szCs w:val="24"/>
          </w:rPr>
          <w:t>?</w:t>
        </w:r>
      </w:ins>
      <w:r w:rsidR="00ED3D3D" w:rsidRPr="00DC6171">
        <w:rPr>
          <w:rFonts w:ascii="Arial" w:hAnsi="Arial" w:cs="Arial"/>
          <w:sz w:val="24"/>
          <w:szCs w:val="24"/>
        </w:rPr>
        <w:t>,</w:t>
      </w:r>
      <w:proofErr w:type="gramEnd"/>
      <w:r w:rsidR="00ED3D3D" w:rsidRPr="00DC6171">
        <w:rPr>
          <w:rFonts w:ascii="Arial" w:hAnsi="Arial" w:cs="Arial"/>
          <w:sz w:val="24"/>
          <w:szCs w:val="24"/>
        </w:rPr>
        <w:t xml:space="preserve"> métodos e teorias.</w:t>
      </w:r>
      <w:r w:rsidR="003C17CB">
        <w:rPr>
          <w:rFonts w:ascii="Arial" w:hAnsi="Arial" w:cs="Arial"/>
          <w:sz w:val="24"/>
          <w:szCs w:val="24"/>
        </w:rPr>
        <w:t xml:space="preserve"> </w:t>
      </w:r>
      <w:ins w:id="52" w:author="gresse" w:date="2017-04-25T18:02:00Z">
        <w:r w:rsidR="008E5D41">
          <w:rPr>
            <w:rFonts w:ascii="Arial" w:hAnsi="Arial" w:cs="Arial"/>
            <w:sz w:val="24"/>
            <w:szCs w:val="24"/>
          </w:rPr>
          <w:t>Confuso – como e relacionado ao seu trabalho?</w:t>
        </w:r>
      </w:ins>
    </w:p>
    <w:p w:rsidR="008E5D41" w:rsidRDefault="008E5D41" w:rsidP="001C2C44">
      <w:pPr>
        <w:spacing w:line="360" w:lineRule="auto"/>
        <w:ind w:right="-568" w:firstLine="567"/>
        <w:jc w:val="both"/>
        <w:rPr>
          <w:ins w:id="53" w:author="gresse" w:date="2017-04-25T18:03:00Z"/>
          <w:rFonts w:ascii="Arial" w:hAnsi="Arial" w:cs="Arial"/>
          <w:sz w:val="24"/>
          <w:szCs w:val="24"/>
        </w:rPr>
      </w:pPr>
      <w:ins w:id="54" w:author="gresse" w:date="2017-04-25T18:02:00Z">
        <w:r>
          <w:rPr>
            <w:rFonts w:ascii="Arial" w:hAnsi="Arial" w:cs="Arial"/>
            <w:sz w:val="24"/>
            <w:szCs w:val="24"/>
          </w:rPr>
          <w:t xml:space="preserve">Em que ponto você me convenceu que precisamos ensinar engenharia de software no ensino </w:t>
        </w:r>
      </w:ins>
      <w:ins w:id="55" w:author="gresse" w:date="2017-04-25T18:03:00Z">
        <w:r>
          <w:rPr>
            <w:rFonts w:ascii="Arial" w:hAnsi="Arial" w:cs="Arial"/>
            <w:sz w:val="24"/>
            <w:szCs w:val="24"/>
          </w:rPr>
          <w:t>básico</w:t>
        </w:r>
      </w:ins>
      <w:ins w:id="56" w:author="gresse" w:date="2017-04-25T18:02:00Z">
        <w:r>
          <w:rPr>
            <w:rFonts w:ascii="Arial" w:hAnsi="Arial" w:cs="Arial"/>
            <w:sz w:val="24"/>
            <w:szCs w:val="24"/>
          </w:rPr>
          <w:t>?</w:t>
        </w:r>
      </w:ins>
      <w:ins w:id="57" w:author="gresse" w:date="2017-04-25T18:03:00Z">
        <w:r>
          <w:rPr>
            <w:rFonts w:ascii="Arial" w:hAnsi="Arial" w:cs="Arial"/>
            <w:sz w:val="24"/>
            <w:szCs w:val="24"/>
          </w:rPr>
          <w:t xml:space="preserve"> Engenharia de usabilidade?</w:t>
        </w:r>
      </w:ins>
    </w:p>
    <w:p w:rsidR="008E5D41" w:rsidRDefault="008E5D41" w:rsidP="001C2C44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58" w:author="gresse" w:date="2017-04-25T18:03:00Z">
        <w:r>
          <w:rPr>
            <w:rFonts w:ascii="Arial" w:hAnsi="Arial" w:cs="Arial"/>
            <w:sz w:val="24"/>
            <w:szCs w:val="24"/>
          </w:rPr>
          <w:t>De forma resumida o que já existe no mundo em relação a isto?</w:t>
        </w:r>
      </w:ins>
    </w:p>
    <w:p w:rsidR="00175939" w:rsidRDefault="003C17CB" w:rsidP="00175939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</w:t>
      </w:r>
      <w:ins w:id="59" w:author="gresse" w:date="2017-04-25T18:02:00Z">
        <w:r w:rsidR="008E5D41">
          <w:rPr>
            <w:rFonts w:ascii="Arial" w:hAnsi="Arial" w:cs="Arial"/>
            <w:sz w:val="24"/>
            <w:szCs w:val="24"/>
          </w:rPr>
          <w:t>? Como? Não entendi</w:t>
        </w:r>
      </w:ins>
      <w:r>
        <w:rPr>
          <w:rFonts w:ascii="Arial" w:hAnsi="Arial" w:cs="Arial"/>
          <w:sz w:val="24"/>
          <w:szCs w:val="24"/>
        </w:rPr>
        <w:t xml:space="preserve">, faz-se necessário elaborar um modelo instrucional </w:t>
      </w:r>
      <w:r w:rsidR="002D1B56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aplicar</w:t>
      </w:r>
      <w:ins w:id="60" w:author="gresse" w:date="2017-04-25T18:03:00Z">
        <w:r w:rsidR="00CC54EE">
          <w:rPr>
            <w:rFonts w:ascii="Arial" w:hAnsi="Arial" w:cs="Arial"/>
            <w:sz w:val="24"/>
            <w:szCs w:val="24"/>
          </w:rPr>
          <w:t>?</w:t>
        </w:r>
      </w:ins>
      <w:r>
        <w:rPr>
          <w:rFonts w:ascii="Arial" w:hAnsi="Arial" w:cs="Arial"/>
          <w:sz w:val="24"/>
          <w:szCs w:val="24"/>
        </w:rPr>
        <w:t xml:space="preserve"> as práticas</w:t>
      </w:r>
      <w:ins w:id="61" w:author="gresse" w:date="2017-04-25T18:03:00Z">
        <w:r w:rsidR="00CC54EE">
          <w:rPr>
            <w:rFonts w:ascii="Arial" w:hAnsi="Arial" w:cs="Arial"/>
            <w:sz w:val="24"/>
            <w:szCs w:val="24"/>
          </w:rPr>
          <w:t xml:space="preserve">-antes você falou em técnicas – qual a diferença – se usa praticas agora tens que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dedinir</w:t>
        </w:r>
      </w:ins>
      <w:proofErr w:type="spellEnd"/>
      <w:r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ins w:id="62" w:author="gresse" w:date="2017-04-25T18:04:00Z">
        <w:r w:rsidR="00CC54EE">
          <w:rPr>
            <w:rFonts w:ascii="Arial" w:hAnsi="Arial" w:cs="Arial"/>
            <w:sz w:val="24"/>
            <w:szCs w:val="24"/>
          </w:rPr>
          <w:t xml:space="preserve">– engenharia de usabilidade? </w:t>
        </w:r>
      </w:ins>
      <w:r w:rsidR="00D76D34">
        <w:rPr>
          <w:rFonts w:ascii="Arial" w:hAnsi="Arial" w:cs="Arial"/>
          <w:sz w:val="24"/>
          <w:szCs w:val="24"/>
        </w:rPr>
        <w:t>na inserção</w:t>
      </w:r>
      <w:ins w:id="63" w:author="gresse" w:date="2017-04-25T18:04:00Z">
        <w:r w:rsidR="00CC54EE">
          <w:rPr>
            <w:rFonts w:ascii="Arial" w:hAnsi="Arial" w:cs="Arial"/>
            <w:sz w:val="24"/>
            <w:szCs w:val="24"/>
          </w:rPr>
          <w:t>? Do ensino?</w:t>
        </w:r>
      </w:ins>
      <w:r w:rsidR="00D76D34">
        <w:rPr>
          <w:rFonts w:ascii="Arial" w:hAnsi="Arial" w:cs="Arial"/>
          <w:sz w:val="24"/>
          <w:szCs w:val="24"/>
        </w:rPr>
        <w:t xml:space="preserve"> </w:t>
      </w:r>
      <w:r w:rsidR="00564CCE">
        <w:rPr>
          <w:rFonts w:ascii="Arial" w:hAnsi="Arial" w:cs="Arial"/>
          <w:sz w:val="24"/>
          <w:szCs w:val="24"/>
        </w:rPr>
        <w:t>da computação no</w:t>
      </w:r>
      <w:r>
        <w:rPr>
          <w:rFonts w:ascii="Arial" w:hAnsi="Arial" w:cs="Arial"/>
          <w:sz w:val="24"/>
          <w:szCs w:val="24"/>
        </w:rPr>
        <w:t xml:space="preserve"> ensino </w:t>
      </w:r>
      <w:r w:rsidR="007E199C">
        <w:rPr>
          <w:rFonts w:ascii="Arial" w:hAnsi="Arial" w:cs="Arial"/>
          <w:sz w:val="24"/>
          <w:szCs w:val="24"/>
        </w:rPr>
        <w:t>básico</w:t>
      </w:r>
      <w:r>
        <w:rPr>
          <w:rFonts w:ascii="Arial" w:hAnsi="Arial" w:cs="Arial"/>
          <w:sz w:val="24"/>
          <w:szCs w:val="24"/>
        </w:rPr>
        <w:t>.</w:t>
      </w:r>
      <w:r w:rsidR="004A02E7">
        <w:rPr>
          <w:rFonts w:ascii="Arial" w:hAnsi="Arial" w:cs="Arial"/>
          <w:sz w:val="24"/>
          <w:szCs w:val="24"/>
        </w:rPr>
        <w:t xml:space="preserve"> Esse modelo </w:t>
      </w:r>
      <w:r w:rsidR="00643640">
        <w:rPr>
          <w:rFonts w:ascii="Arial" w:hAnsi="Arial" w:cs="Arial"/>
          <w:sz w:val="24"/>
          <w:szCs w:val="24"/>
        </w:rPr>
        <w:t>deve</w:t>
      </w:r>
      <w:r w:rsidR="004A02E7">
        <w:rPr>
          <w:rFonts w:ascii="Arial" w:hAnsi="Arial" w:cs="Arial"/>
          <w:sz w:val="24"/>
          <w:szCs w:val="24"/>
        </w:rPr>
        <w:t xml:space="preserve"> seguir as diretrizes do currículo para o ensino da computação CSTA/ACM K-12 (CSTA, </w:t>
      </w:r>
      <w:del w:id="64" w:author="gresse" w:date="2017-04-25T18:04:00Z">
        <w:r w:rsidR="004A02E7" w:rsidDel="00CC54EE">
          <w:rPr>
            <w:rFonts w:ascii="Arial" w:hAnsi="Arial" w:cs="Arial"/>
            <w:sz w:val="24"/>
            <w:szCs w:val="24"/>
          </w:rPr>
          <w:delText>2011</w:delText>
        </w:r>
      </w:del>
      <w:ins w:id="65" w:author="gresse" w:date="2017-04-25T18:04:00Z">
        <w:r w:rsidR="00CC54EE">
          <w:rPr>
            <w:rFonts w:ascii="Arial" w:hAnsi="Arial" w:cs="Arial"/>
            <w:sz w:val="24"/>
            <w:szCs w:val="24"/>
          </w:rPr>
          <w:t>2016!!!</w:t>
        </w:r>
      </w:ins>
      <w:r w:rsidR="004A02E7">
        <w:rPr>
          <w:rFonts w:ascii="Arial" w:hAnsi="Arial" w:cs="Arial"/>
          <w:sz w:val="24"/>
          <w:szCs w:val="24"/>
        </w:rPr>
        <w:t>)</w:t>
      </w:r>
      <w:r w:rsidR="008F29AD">
        <w:rPr>
          <w:rFonts w:ascii="Arial" w:hAnsi="Arial" w:cs="Arial"/>
          <w:sz w:val="24"/>
          <w:szCs w:val="24"/>
        </w:rPr>
        <w:t xml:space="preserve"> </w:t>
      </w:r>
      <w:del w:id="66" w:author="gresse" w:date="2017-04-25T18:04:00Z">
        <w:r w:rsidR="008F29AD" w:rsidDel="00CC54EE">
          <w:rPr>
            <w:rFonts w:ascii="Arial" w:hAnsi="Arial" w:cs="Arial"/>
            <w:sz w:val="24"/>
            <w:szCs w:val="24"/>
          </w:rPr>
          <w:delText>alinhado com o currículo do</w:delText>
        </w:r>
      </w:del>
      <w:ins w:id="67" w:author="gresse" w:date="2017-04-25T18:04:00Z">
        <w:r w:rsidR="00CC54EE">
          <w:rPr>
            <w:rFonts w:ascii="Arial" w:hAnsi="Arial" w:cs="Arial"/>
            <w:sz w:val="24"/>
            <w:szCs w:val="24"/>
          </w:rPr>
          <w:t>voltado ao</w:t>
        </w:r>
      </w:ins>
      <w:r w:rsidR="008F29AD">
        <w:rPr>
          <w:rFonts w:ascii="Arial" w:hAnsi="Arial" w:cs="Arial"/>
          <w:sz w:val="24"/>
          <w:szCs w:val="24"/>
        </w:rPr>
        <w:t xml:space="preserve"> ensino fundamental 2</w:t>
      </w:r>
      <w:r w:rsidR="004A02E7">
        <w:rPr>
          <w:rFonts w:ascii="Arial" w:hAnsi="Arial" w:cs="Arial"/>
          <w:sz w:val="24"/>
          <w:szCs w:val="24"/>
        </w:rPr>
        <w:t>.</w:t>
      </w:r>
      <w:r w:rsidR="002468D8">
        <w:rPr>
          <w:rFonts w:ascii="Arial" w:hAnsi="Arial" w:cs="Arial"/>
          <w:sz w:val="24"/>
          <w:szCs w:val="24"/>
        </w:rPr>
        <w:t xml:space="preserve"> </w:t>
      </w:r>
    </w:p>
    <w:p w:rsidR="009D09C8" w:rsidRDefault="00CC54EE" w:rsidP="002D1B56">
      <w:pPr>
        <w:spacing w:line="360" w:lineRule="auto"/>
        <w:ind w:right="-568" w:firstLine="567"/>
        <w:jc w:val="both"/>
        <w:rPr>
          <w:ins w:id="68" w:author="gresse" w:date="2017-04-25T18:08:00Z"/>
          <w:rFonts w:ascii="Arial" w:hAnsi="Arial" w:cs="Arial"/>
          <w:sz w:val="24"/>
          <w:szCs w:val="24"/>
        </w:rPr>
      </w:pPr>
      <w:ins w:id="69" w:author="gresse" w:date="2017-04-25T18:04:00Z">
        <w:r>
          <w:rPr>
            <w:rFonts w:ascii="Arial" w:hAnsi="Arial" w:cs="Arial"/>
            <w:sz w:val="24"/>
            <w:szCs w:val="24"/>
          </w:rPr>
          <w:lastRenderedPageBreak/>
          <w:t xml:space="preserve">? Este parágrafo ta bem perdido aqui... </w:t>
        </w:r>
      </w:ins>
      <w:r w:rsidR="00175939">
        <w:rPr>
          <w:rFonts w:ascii="Arial" w:hAnsi="Arial" w:cs="Arial"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Atualmente</w:t>
      </w:r>
      <w:r w:rsidR="00213861">
        <w:rPr>
          <w:rFonts w:ascii="Arial" w:hAnsi="Arial" w:cs="Arial"/>
          <w:sz w:val="24"/>
          <w:szCs w:val="24"/>
        </w:rPr>
        <w:t>,</w:t>
      </w:r>
      <w:r w:rsidR="002468D8">
        <w:rPr>
          <w:rFonts w:ascii="Arial" w:hAnsi="Arial" w:cs="Arial"/>
          <w:sz w:val="24"/>
          <w:szCs w:val="24"/>
        </w:rPr>
        <w:t xml:space="preserve"> existem diversas ferramentas para auxiliar a aprendizagem da programação</w:t>
      </w:r>
      <w:ins w:id="70" w:author="gresse" w:date="2017-04-25T18:05:00Z">
        <w:r>
          <w:rPr>
            <w:rFonts w:ascii="Arial" w:hAnsi="Arial" w:cs="Arial"/>
            <w:sz w:val="24"/>
            <w:szCs w:val="24"/>
          </w:rPr>
          <w:t xml:space="preserve">- ligação com computação? ES? </w:t>
        </w:r>
      </w:ins>
      <w:r w:rsidR="002468D8">
        <w:rPr>
          <w:rFonts w:ascii="Arial" w:hAnsi="Arial" w:cs="Arial"/>
          <w:sz w:val="24"/>
          <w:szCs w:val="24"/>
        </w:rPr>
        <w:t>, como por exemplo,</w:t>
      </w:r>
      <w:r w:rsidR="002468D8" w:rsidRPr="002468D8">
        <w:rPr>
          <w:rFonts w:ascii="Arial" w:hAnsi="Arial" w:cs="Arial"/>
          <w:sz w:val="24"/>
          <w:szCs w:val="24"/>
        </w:rPr>
        <w:t xml:space="preserve"> </w:t>
      </w:r>
      <w:r w:rsidR="009376F5">
        <w:rPr>
          <w:rFonts w:ascii="Arial" w:hAnsi="Arial" w:cs="Arial"/>
          <w:sz w:val="24"/>
          <w:szCs w:val="24"/>
        </w:rPr>
        <w:t xml:space="preserve">a ferramenta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2468D8">
        <w:rPr>
          <w:rFonts w:ascii="Arial" w:hAnsi="Arial" w:cs="Arial"/>
          <w:i/>
          <w:sz w:val="24"/>
          <w:szCs w:val="24"/>
        </w:rPr>
        <w:t xml:space="preserve"> </w:t>
      </w:r>
      <w:r w:rsidR="002468D8">
        <w:rPr>
          <w:rFonts w:ascii="Arial" w:hAnsi="Arial" w:cs="Arial"/>
          <w:sz w:val="24"/>
          <w:szCs w:val="24"/>
        </w:rPr>
        <w:t>(</w:t>
      </w:r>
      <w:del w:id="71" w:author="gresse" w:date="2017-04-25T18:05:00Z">
        <w:r w:rsidR="002468D8" w:rsidDel="00CC54EE">
          <w:rPr>
            <w:rFonts w:ascii="Arial" w:hAnsi="Arial" w:cs="Arial"/>
            <w:sz w:val="24"/>
            <w:szCs w:val="24"/>
          </w:rPr>
          <w:delText>APP INVENTOR</w:delText>
        </w:r>
      </w:del>
      <w:ins w:id="72" w:author="gresse" w:date="2017-04-25T18:05:00Z">
        <w:r>
          <w:rPr>
            <w:rFonts w:ascii="Arial" w:hAnsi="Arial" w:cs="Arial"/>
            <w:sz w:val="24"/>
            <w:szCs w:val="24"/>
          </w:rPr>
          <w:t>MIT</w:t>
        </w:r>
      </w:ins>
      <w:r w:rsidR="002468D8">
        <w:rPr>
          <w:rFonts w:ascii="Arial" w:hAnsi="Arial" w:cs="Arial"/>
          <w:sz w:val="24"/>
          <w:szCs w:val="24"/>
        </w:rPr>
        <w:t>, 2014). Esta ferramenta permite construir aplicativos para celulares de forma fácil e pedagógic</w:t>
      </w:r>
      <w:r w:rsidR="00BC7577">
        <w:rPr>
          <w:rFonts w:ascii="Arial" w:hAnsi="Arial" w:cs="Arial"/>
          <w:sz w:val="24"/>
          <w:szCs w:val="24"/>
        </w:rPr>
        <w:t>a</w:t>
      </w:r>
      <w:ins w:id="73" w:author="gresse" w:date="2017-04-25T18:05:00Z"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REF?quem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 falou isto?</w:t>
        </w:r>
      </w:ins>
      <w:r w:rsidR="002468D8">
        <w:rPr>
          <w:rFonts w:ascii="Arial" w:hAnsi="Arial" w:cs="Arial"/>
          <w:sz w:val="24"/>
          <w:szCs w:val="24"/>
        </w:rPr>
        <w:t>. Contudo, percebe-se que</w:t>
      </w:r>
      <w:r w:rsidR="002A4473">
        <w:rPr>
          <w:rFonts w:ascii="Arial" w:hAnsi="Arial" w:cs="Arial"/>
          <w:sz w:val="24"/>
          <w:szCs w:val="24"/>
        </w:rPr>
        <w:t xml:space="preserve"> é necessário </w:t>
      </w:r>
      <w:r w:rsidR="00267097">
        <w:rPr>
          <w:rFonts w:ascii="Arial" w:hAnsi="Arial" w:cs="Arial"/>
          <w:sz w:val="24"/>
          <w:szCs w:val="24"/>
        </w:rPr>
        <w:t>customizar alguns componentes de telas da ferramenta</w:t>
      </w:r>
      <w:r w:rsidR="005C5363">
        <w:rPr>
          <w:rFonts w:ascii="Arial" w:hAnsi="Arial" w:cs="Arial"/>
          <w:sz w:val="24"/>
          <w:szCs w:val="24"/>
        </w:rPr>
        <w:t xml:space="preserve">, pelo fato dos mesmos </w:t>
      </w:r>
      <w:r w:rsidR="00267097">
        <w:rPr>
          <w:rFonts w:ascii="Arial" w:hAnsi="Arial" w:cs="Arial"/>
          <w:sz w:val="24"/>
          <w:szCs w:val="24"/>
        </w:rPr>
        <w:t xml:space="preserve">não </w:t>
      </w:r>
      <w:r w:rsidR="00F266A5">
        <w:rPr>
          <w:rFonts w:ascii="Arial" w:hAnsi="Arial" w:cs="Arial"/>
          <w:sz w:val="24"/>
          <w:szCs w:val="24"/>
        </w:rPr>
        <w:t>ter</w:t>
      </w:r>
      <w:r w:rsidR="005C5363">
        <w:rPr>
          <w:rFonts w:ascii="Arial" w:hAnsi="Arial" w:cs="Arial"/>
          <w:sz w:val="24"/>
          <w:szCs w:val="24"/>
        </w:rPr>
        <w:t>em</w:t>
      </w:r>
      <w:r w:rsidR="00800449">
        <w:rPr>
          <w:rFonts w:ascii="Arial" w:hAnsi="Arial" w:cs="Arial"/>
          <w:sz w:val="24"/>
          <w:szCs w:val="24"/>
        </w:rPr>
        <w:t xml:space="preserve"> uma interface visual amigável</w:t>
      </w:r>
      <w:ins w:id="74" w:author="gresse" w:date="2017-04-25T18:05:00Z">
        <w:r>
          <w:rPr>
            <w:rFonts w:ascii="Arial" w:hAnsi="Arial" w:cs="Arial"/>
            <w:sz w:val="24"/>
            <w:szCs w:val="24"/>
          </w:rPr>
          <w:t xml:space="preserve">? Vamos fazer isto sim, mas você aqui tens que encaixar isto cientificamente no seu foco do trabalho </w:t>
        </w:r>
      </w:ins>
      <w:ins w:id="75" w:author="gresse" w:date="2017-04-25T18:06:00Z">
        <w:r>
          <w:rPr>
            <w:rFonts w:ascii="Arial" w:hAnsi="Arial" w:cs="Arial"/>
            <w:sz w:val="24"/>
            <w:szCs w:val="24"/>
          </w:rPr>
          <w:t>–</w:t>
        </w:r>
      </w:ins>
      <w:ins w:id="76" w:author="gresse" w:date="2017-04-25T18:05:00Z">
        <w:r>
          <w:rPr>
            <w:rFonts w:ascii="Arial" w:hAnsi="Arial" w:cs="Arial"/>
            <w:sz w:val="24"/>
            <w:szCs w:val="24"/>
          </w:rPr>
          <w:t xml:space="preserve"> vamos </w:t>
        </w:r>
      </w:ins>
      <w:ins w:id="77" w:author="gresse" w:date="2017-04-25T18:06:00Z">
        <w:r>
          <w:rPr>
            <w:rFonts w:ascii="Arial" w:hAnsi="Arial" w:cs="Arial"/>
            <w:sz w:val="24"/>
            <w:szCs w:val="24"/>
          </w:rPr>
          <w:t xml:space="preserve">fazer isto porque? Para suportar o ensino de engenharia de </w:t>
        </w:r>
        <w:proofErr w:type="spellStart"/>
        <w:r>
          <w:rPr>
            <w:rFonts w:ascii="Arial" w:hAnsi="Arial" w:cs="Arial"/>
            <w:sz w:val="24"/>
            <w:szCs w:val="24"/>
          </w:rPr>
          <w:t>sw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</w:t>
        </w:r>
        <w:proofErr w:type="gramStart"/>
        <w:r>
          <w:rPr>
            <w:rFonts w:ascii="Arial" w:hAnsi="Arial" w:cs="Arial"/>
            <w:sz w:val="24"/>
            <w:szCs w:val="24"/>
          </w:rPr>
          <w:t>usabilidade?</w:t>
        </w:r>
      </w:ins>
      <w:r w:rsidR="00800449">
        <w:rPr>
          <w:rFonts w:ascii="Arial" w:hAnsi="Arial" w:cs="Arial"/>
          <w:sz w:val="24"/>
          <w:szCs w:val="24"/>
        </w:rPr>
        <w:t>.</w:t>
      </w:r>
      <w:proofErr w:type="gramEnd"/>
      <w:r w:rsidR="00800449">
        <w:rPr>
          <w:rFonts w:ascii="Arial" w:hAnsi="Arial" w:cs="Arial"/>
          <w:sz w:val="24"/>
          <w:szCs w:val="24"/>
        </w:rPr>
        <w:t xml:space="preserve"> </w:t>
      </w:r>
      <w:r w:rsidR="00B301C1">
        <w:rPr>
          <w:rFonts w:ascii="Arial" w:hAnsi="Arial" w:cs="Arial"/>
          <w:sz w:val="24"/>
          <w:szCs w:val="24"/>
        </w:rPr>
        <w:t xml:space="preserve">A aplicação de </w:t>
      </w:r>
      <w:r w:rsidR="002A4473">
        <w:rPr>
          <w:rFonts w:ascii="Arial" w:hAnsi="Arial" w:cs="Arial"/>
          <w:sz w:val="24"/>
          <w:szCs w:val="24"/>
        </w:rPr>
        <w:t>princípios d</w:t>
      </w:r>
      <w:r w:rsidR="00267097">
        <w:rPr>
          <w:rFonts w:ascii="Arial" w:hAnsi="Arial" w:cs="Arial"/>
          <w:sz w:val="24"/>
          <w:szCs w:val="24"/>
        </w:rPr>
        <w:t>a disciplina</w:t>
      </w:r>
      <w:ins w:id="78" w:author="gresse" w:date="2017-04-25T18:06:00Z">
        <w:r>
          <w:rPr>
            <w:rFonts w:ascii="Arial" w:hAnsi="Arial" w:cs="Arial"/>
            <w:sz w:val="24"/>
            <w:szCs w:val="24"/>
          </w:rPr>
          <w:t>?</w:t>
        </w:r>
      </w:ins>
      <w:r w:rsidR="00267097">
        <w:rPr>
          <w:rFonts w:ascii="Arial" w:hAnsi="Arial" w:cs="Arial"/>
          <w:sz w:val="24"/>
          <w:szCs w:val="24"/>
        </w:rPr>
        <w:t xml:space="preserve"> de</w:t>
      </w:r>
      <w:r w:rsidR="002A4473">
        <w:rPr>
          <w:rFonts w:ascii="Arial" w:hAnsi="Arial" w:cs="Arial"/>
          <w:sz w:val="24"/>
          <w:szCs w:val="24"/>
        </w:rPr>
        <w:t xml:space="preserve"> engenharia de usabilidade</w:t>
      </w:r>
      <w:ins w:id="79" w:author="gresse" w:date="2017-04-25T18:06:00Z">
        <w:r>
          <w:rPr>
            <w:rFonts w:ascii="Arial" w:hAnsi="Arial" w:cs="Arial"/>
            <w:sz w:val="24"/>
            <w:szCs w:val="24"/>
          </w:rPr>
          <w:t xml:space="preserve">? Ficou perdido aqui – talvez não ficou claro na nossa reunião mas a Idea e suportar o ENSINO de engenharia de </w:t>
        </w:r>
        <w:proofErr w:type="spellStart"/>
        <w:r>
          <w:rPr>
            <w:rFonts w:ascii="Arial" w:hAnsi="Arial" w:cs="Arial"/>
            <w:sz w:val="24"/>
            <w:szCs w:val="24"/>
          </w:rPr>
          <w:t>sw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e usabilidade (e </w:t>
        </w:r>
      </w:ins>
      <w:ins w:id="80" w:author="gresse" w:date="2017-04-25T18:07:00Z">
        <w:r>
          <w:rPr>
            <w:rFonts w:ascii="Arial" w:hAnsi="Arial" w:cs="Arial"/>
            <w:sz w:val="24"/>
            <w:szCs w:val="24"/>
          </w:rPr>
          <w:t>não</w:t>
        </w:r>
      </w:ins>
      <w:ins w:id="81" w:author="gresse" w:date="2017-04-25T18:06:00Z">
        <w:r>
          <w:rPr>
            <w:rFonts w:ascii="Arial" w:hAnsi="Arial" w:cs="Arial"/>
            <w:sz w:val="24"/>
            <w:szCs w:val="24"/>
          </w:rPr>
          <w:t xml:space="preserve"> </w:t>
        </w:r>
      </w:ins>
      <w:ins w:id="82" w:author="gresse" w:date="2017-04-25T18:07:00Z">
        <w:r>
          <w:rPr>
            <w:rFonts w:ascii="Arial" w:hAnsi="Arial" w:cs="Arial"/>
            <w:sz w:val="24"/>
            <w:szCs w:val="24"/>
          </w:rPr>
          <w:t xml:space="preserve">simplesmente </w:t>
        </w:r>
        <w:proofErr w:type="spellStart"/>
        <w:r>
          <w:rPr>
            <w:rFonts w:ascii="Arial" w:hAnsi="Arial" w:cs="Arial"/>
            <w:sz w:val="24"/>
            <w:szCs w:val="24"/>
          </w:rPr>
          <w:t>mehorar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 usabilidade do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inventor)</w:t>
        </w:r>
      </w:ins>
      <w:r w:rsidR="00267097">
        <w:rPr>
          <w:rFonts w:ascii="Arial" w:hAnsi="Arial" w:cs="Arial"/>
          <w:sz w:val="24"/>
          <w:szCs w:val="24"/>
        </w:rPr>
        <w:t xml:space="preserve"> </w:t>
      </w:r>
      <w:r w:rsidR="005E1AEF">
        <w:rPr>
          <w:rFonts w:ascii="Arial" w:hAnsi="Arial" w:cs="Arial"/>
          <w:sz w:val="24"/>
          <w:szCs w:val="24"/>
        </w:rPr>
        <w:t>facilita</w:t>
      </w:r>
      <w:r w:rsidR="00267097">
        <w:rPr>
          <w:rFonts w:ascii="Arial" w:hAnsi="Arial" w:cs="Arial"/>
          <w:sz w:val="24"/>
          <w:szCs w:val="24"/>
        </w:rPr>
        <w:t>rá</w:t>
      </w:r>
      <w:r w:rsidR="005E1AEF">
        <w:rPr>
          <w:rFonts w:ascii="Arial" w:hAnsi="Arial" w:cs="Arial"/>
          <w:sz w:val="24"/>
          <w:szCs w:val="24"/>
        </w:rPr>
        <w:t xml:space="preserve"> n</w:t>
      </w:r>
      <w:r w:rsidR="002A4473">
        <w:rPr>
          <w:rFonts w:ascii="Arial" w:hAnsi="Arial" w:cs="Arial"/>
          <w:sz w:val="24"/>
          <w:szCs w:val="24"/>
        </w:rPr>
        <w:t>a criação de aplicativos móveis mais atrativos</w:t>
      </w:r>
      <w:ins w:id="83" w:author="gresse" w:date="2017-04-25T18:07:00Z">
        <w:r>
          <w:rPr>
            <w:rFonts w:ascii="Arial" w:hAnsi="Arial" w:cs="Arial"/>
            <w:sz w:val="24"/>
            <w:szCs w:val="24"/>
          </w:rPr>
          <w:t xml:space="preserve"> </w:t>
        </w:r>
        <w:proofErr w:type="gramStart"/>
        <w:r>
          <w:rPr>
            <w:rFonts w:ascii="Arial" w:hAnsi="Arial" w:cs="Arial"/>
            <w:sz w:val="24"/>
            <w:szCs w:val="24"/>
          </w:rPr>
          <w:t>REF?</w:t>
        </w:r>
      </w:ins>
      <w:r w:rsidR="002A4473">
        <w:rPr>
          <w:rFonts w:ascii="Arial" w:hAnsi="Arial" w:cs="Arial"/>
          <w:sz w:val="24"/>
          <w:szCs w:val="24"/>
        </w:rPr>
        <w:t>.</w:t>
      </w:r>
      <w:proofErr w:type="gramEnd"/>
      <w:r w:rsidR="002A4473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 xml:space="preserve">Conforme </w:t>
      </w:r>
      <w:proofErr w:type="spellStart"/>
      <w:r w:rsidR="00800449">
        <w:rPr>
          <w:rFonts w:ascii="Arial" w:hAnsi="Arial" w:cs="Arial"/>
          <w:sz w:val="24"/>
          <w:szCs w:val="24"/>
        </w:rPr>
        <w:t>Cybis</w:t>
      </w:r>
      <w:proofErr w:type="spellEnd"/>
      <w:r w:rsidR="00800449">
        <w:rPr>
          <w:rFonts w:ascii="Arial" w:hAnsi="Arial" w:cs="Arial"/>
          <w:sz w:val="24"/>
          <w:szCs w:val="24"/>
        </w:rPr>
        <w:t xml:space="preserve"> et al</w:t>
      </w:r>
      <w:r w:rsidR="00406183">
        <w:rPr>
          <w:rFonts w:ascii="Arial" w:hAnsi="Arial" w:cs="Arial"/>
          <w:sz w:val="24"/>
          <w:szCs w:val="24"/>
        </w:rPr>
        <w:t>,</w:t>
      </w:r>
      <w:r w:rsidR="00800449">
        <w:rPr>
          <w:rFonts w:ascii="Arial" w:hAnsi="Arial" w:cs="Arial"/>
          <w:sz w:val="24"/>
          <w:szCs w:val="24"/>
        </w:rPr>
        <w:t xml:space="preserve"> </w:t>
      </w:r>
      <w:r w:rsidR="00796BD9">
        <w:rPr>
          <w:rFonts w:ascii="Arial" w:hAnsi="Arial" w:cs="Arial"/>
          <w:sz w:val="24"/>
          <w:szCs w:val="24"/>
        </w:rPr>
        <w:t>(</w:t>
      </w:r>
      <w:proofErr w:type="gramStart"/>
      <w:r w:rsidR="00800449">
        <w:rPr>
          <w:rFonts w:ascii="Arial" w:hAnsi="Arial" w:cs="Arial"/>
          <w:sz w:val="24"/>
          <w:szCs w:val="24"/>
        </w:rPr>
        <w:t>2010</w:t>
      </w:r>
      <w:r w:rsidR="00796BD9">
        <w:rPr>
          <w:rFonts w:ascii="Arial" w:hAnsi="Arial" w:cs="Arial"/>
          <w:sz w:val="24"/>
          <w:szCs w:val="24"/>
        </w:rPr>
        <w:t>)</w:t>
      </w:r>
      <w:ins w:id="84" w:author="gresse" w:date="2017-04-25T18:07:00Z">
        <w:r>
          <w:rPr>
            <w:rFonts w:ascii="Arial" w:hAnsi="Arial" w:cs="Arial"/>
            <w:sz w:val="24"/>
            <w:szCs w:val="24"/>
          </w:rPr>
          <w:t>-</w:t>
        </w:r>
        <w:proofErr w:type="gramEnd"/>
        <w:r>
          <w:rPr>
            <w:rFonts w:ascii="Arial" w:hAnsi="Arial" w:cs="Arial"/>
            <w:sz w:val="24"/>
            <w:szCs w:val="24"/>
          </w:rPr>
          <w:t xml:space="preserve">sugiro usar como </w:t>
        </w:r>
        <w:proofErr w:type="spellStart"/>
        <w:r>
          <w:rPr>
            <w:rFonts w:ascii="Arial" w:hAnsi="Arial" w:cs="Arial"/>
            <w:sz w:val="24"/>
            <w:szCs w:val="24"/>
          </w:rPr>
          <w:t>ref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a ISO9241-11 (tens? se não me avisa e te mando)</w:t>
        </w:r>
      </w:ins>
      <w:r w:rsidR="00800449">
        <w:rPr>
          <w:rFonts w:ascii="Arial" w:hAnsi="Arial" w:cs="Arial"/>
          <w:sz w:val="24"/>
          <w:szCs w:val="24"/>
        </w:rPr>
        <w:t>, o desafio</w:t>
      </w:r>
      <w:ins w:id="85" w:author="gresse" w:date="2017-04-25T18:07:00Z">
        <w:r>
          <w:rPr>
            <w:rFonts w:ascii="Arial" w:hAnsi="Arial" w:cs="Arial"/>
            <w:sz w:val="24"/>
            <w:szCs w:val="24"/>
          </w:rPr>
          <w:t>?</w:t>
        </w:r>
      </w:ins>
      <w:r w:rsidR="00800449">
        <w:rPr>
          <w:rFonts w:ascii="Arial" w:hAnsi="Arial" w:cs="Arial"/>
          <w:sz w:val="24"/>
          <w:szCs w:val="24"/>
        </w:rPr>
        <w:t xml:space="preserve"> da </w:t>
      </w:r>
      <w:r w:rsidR="00221320">
        <w:rPr>
          <w:rFonts w:ascii="Arial" w:hAnsi="Arial" w:cs="Arial"/>
          <w:sz w:val="24"/>
          <w:szCs w:val="24"/>
        </w:rPr>
        <w:t xml:space="preserve">engenharia de </w:t>
      </w:r>
      <w:r w:rsidR="00800449">
        <w:rPr>
          <w:rFonts w:ascii="Arial" w:hAnsi="Arial" w:cs="Arial"/>
          <w:sz w:val="24"/>
          <w:szCs w:val="24"/>
        </w:rPr>
        <w:t>usabilidade é desenvolver sistemas analisando cuidadosamente os diversos componentes de seu contexto de uso para atender as expectativas de interação com uma interface simples, intuitiva e fácil de usar.</w:t>
      </w:r>
    </w:p>
    <w:p w:rsidR="00CC54EE" w:rsidRDefault="00CC54EE" w:rsidP="002D1B56">
      <w:pPr>
        <w:spacing w:line="360" w:lineRule="auto"/>
        <w:ind w:right="-568" w:firstLine="567"/>
        <w:jc w:val="both"/>
        <w:rPr>
          <w:ins w:id="86" w:author="gresse" w:date="2017-04-25T18:08:00Z"/>
          <w:rFonts w:ascii="Arial" w:hAnsi="Arial" w:cs="Arial"/>
          <w:sz w:val="24"/>
          <w:szCs w:val="24"/>
        </w:rPr>
      </w:pPr>
    </w:p>
    <w:p w:rsidR="00CC54EE" w:rsidRDefault="00CC54EE" w:rsidP="002D1B56">
      <w:pPr>
        <w:spacing w:line="360" w:lineRule="auto"/>
        <w:ind w:right="-568" w:firstLine="567"/>
        <w:jc w:val="both"/>
        <w:rPr>
          <w:ins w:id="87" w:author="gresse" w:date="2017-04-25T18:08:00Z"/>
          <w:rFonts w:ascii="Arial" w:hAnsi="Arial" w:cs="Arial"/>
          <w:sz w:val="24"/>
          <w:szCs w:val="24"/>
        </w:rPr>
      </w:pPr>
      <w:ins w:id="88" w:author="gresse" w:date="2017-04-25T18:08:00Z">
        <w:r>
          <w:rPr>
            <w:rFonts w:ascii="Arial" w:hAnsi="Arial" w:cs="Arial"/>
            <w:sz w:val="24"/>
            <w:szCs w:val="24"/>
          </w:rPr>
          <w:t>Ficou confuso – tem que ficar mais claro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ins w:id="89" w:author="gresse" w:date="2017-04-25T18:08:00Z"/>
          <w:rFonts w:ascii="Arial" w:hAnsi="Arial" w:cs="Arial"/>
          <w:sz w:val="24"/>
          <w:szCs w:val="24"/>
        </w:rPr>
      </w:pPr>
      <w:ins w:id="90" w:author="gresse" w:date="2017-04-25T18:08:00Z">
        <w:r>
          <w:rPr>
            <w:rFonts w:ascii="Arial" w:hAnsi="Arial" w:cs="Arial"/>
            <w:sz w:val="24"/>
            <w:szCs w:val="24"/>
          </w:rPr>
          <w:t>Definições formal de ES e Engenharia de usabilidade (EU)</w:t>
        </w:r>
      </w:ins>
    </w:p>
    <w:p w:rsidR="00540482" w:rsidRDefault="00CC54EE" w:rsidP="00540482">
      <w:pPr>
        <w:spacing w:line="360" w:lineRule="auto"/>
        <w:ind w:right="-568" w:firstLine="567"/>
        <w:jc w:val="both"/>
        <w:rPr>
          <w:ins w:id="91" w:author="gresse" w:date="2017-04-25T18:09:00Z"/>
          <w:rFonts w:ascii="Arial" w:hAnsi="Arial" w:cs="Arial"/>
          <w:sz w:val="24"/>
          <w:szCs w:val="24"/>
        </w:rPr>
      </w:pPr>
      <w:ins w:id="92" w:author="gresse" w:date="2017-04-25T18:08:00Z">
        <w:r>
          <w:rPr>
            <w:rFonts w:ascii="Arial" w:hAnsi="Arial" w:cs="Arial"/>
            <w:sz w:val="24"/>
            <w:szCs w:val="24"/>
          </w:rPr>
          <w:t xml:space="preserve">O que já existe voltado ao ensino de ES/EU no ensino </w:t>
        </w:r>
        <w:proofErr w:type="spellStart"/>
        <w:r>
          <w:rPr>
            <w:rFonts w:ascii="Arial" w:hAnsi="Arial" w:cs="Arial"/>
            <w:sz w:val="24"/>
            <w:szCs w:val="24"/>
          </w:rPr>
          <w:t>Basico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(podes por enquanto da uma busca superficial </w:t>
        </w:r>
      </w:ins>
      <w:ins w:id="93" w:author="gresse" w:date="2017-04-25T18:09:00Z">
        <w:r>
          <w:rPr>
            <w:rFonts w:ascii="Arial" w:hAnsi="Arial" w:cs="Arial"/>
            <w:sz w:val="24"/>
            <w:szCs w:val="24"/>
          </w:rPr>
          <w:t>–</w:t>
        </w:r>
      </w:ins>
      <w:ins w:id="94" w:author="gresse" w:date="2017-04-25T18:08:00Z">
        <w:r>
          <w:rPr>
            <w:rFonts w:ascii="Arial" w:hAnsi="Arial" w:cs="Arial"/>
            <w:sz w:val="24"/>
            <w:szCs w:val="24"/>
          </w:rPr>
          <w:t xml:space="preserve"> depois </w:t>
        </w:r>
      </w:ins>
      <w:ins w:id="95" w:author="gresse" w:date="2017-04-25T18:09:00Z">
        <w:r>
          <w:rPr>
            <w:rFonts w:ascii="Arial" w:hAnsi="Arial" w:cs="Arial"/>
            <w:sz w:val="24"/>
            <w:szCs w:val="24"/>
          </w:rPr>
          <w:t>durante o mestrado você vai levantar isto sistematicamente no estado da arte e pratica)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ins w:id="96" w:author="gresse" w:date="2017-04-25T18:09:00Z"/>
          <w:rFonts w:ascii="Arial" w:hAnsi="Arial" w:cs="Arial"/>
          <w:sz w:val="24"/>
          <w:szCs w:val="24"/>
        </w:rPr>
      </w:pPr>
      <w:ins w:id="97" w:author="gresse" w:date="2017-04-25T18:09:00Z">
        <w:r>
          <w:rPr>
            <w:rFonts w:ascii="Arial" w:hAnsi="Arial" w:cs="Arial"/>
            <w:sz w:val="24"/>
            <w:szCs w:val="24"/>
          </w:rPr>
          <w:t>Qual então e exatamente o problema atual?</w:t>
        </w:r>
      </w:ins>
    </w:p>
    <w:p w:rsidR="00CC54EE" w:rsidRDefault="00CC54EE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98" w:author="gresse" w:date="2017-04-25T18:09:00Z">
        <w:r>
          <w:rPr>
            <w:rFonts w:ascii="Arial" w:hAnsi="Arial" w:cs="Arial"/>
            <w:sz w:val="24"/>
            <w:szCs w:val="24"/>
          </w:rPr>
          <w:t>Qual a pergunta de pesquisa?</w:t>
        </w:r>
      </w:ins>
    </w:p>
    <w:p w:rsidR="005E1AEF" w:rsidRDefault="005E1AEF" w:rsidP="002D1B5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7339C3" w:rsidRDefault="007339C3" w:rsidP="007339C3">
      <w:pPr>
        <w:pStyle w:val="PargrafodaLista"/>
        <w:numPr>
          <w:ilvl w:val="0"/>
          <w:numId w:val="3"/>
        </w:num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tem como objetivo</w:t>
      </w:r>
      <w:r w:rsidR="0000520E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339C3">
        <w:rPr>
          <w:rFonts w:ascii="Arial" w:hAnsi="Arial" w:cs="Arial"/>
          <w:sz w:val="24"/>
          <w:szCs w:val="24"/>
        </w:rPr>
        <w:t>desenvolv</w:t>
      </w:r>
      <w:r w:rsidR="0000520E">
        <w:rPr>
          <w:rFonts w:ascii="Arial" w:hAnsi="Arial" w:cs="Arial"/>
          <w:sz w:val="24"/>
          <w:szCs w:val="24"/>
        </w:rPr>
        <w:t>imento sistemático de</w:t>
      </w:r>
      <w:r w:rsidR="007339C3">
        <w:rPr>
          <w:rFonts w:ascii="Arial" w:hAnsi="Arial" w:cs="Arial"/>
          <w:sz w:val="24"/>
          <w:szCs w:val="24"/>
        </w:rPr>
        <w:t xml:space="preserve">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7339C3">
        <w:rPr>
          <w:rFonts w:ascii="Arial" w:hAnsi="Arial" w:cs="Arial"/>
          <w:sz w:val="24"/>
          <w:szCs w:val="24"/>
        </w:rPr>
        <w:t xml:space="preserve"> e engenharia de usabilidade para o </w:t>
      </w:r>
      <w:r w:rsidR="00C96D9B">
        <w:rPr>
          <w:rFonts w:ascii="Arial" w:hAnsi="Arial" w:cs="Arial"/>
          <w:sz w:val="24"/>
          <w:szCs w:val="24"/>
        </w:rPr>
        <w:t>desenvolvimento de</w:t>
      </w:r>
      <w:r w:rsidR="007339C3">
        <w:rPr>
          <w:rFonts w:ascii="Arial" w:hAnsi="Arial" w:cs="Arial"/>
          <w:sz w:val="24"/>
          <w:szCs w:val="24"/>
        </w:rPr>
        <w:t xml:space="preserve"> aplicativos</w:t>
      </w:r>
      <w:r w:rsidR="0000520E">
        <w:rPr>
          <w:rFonts w:ascii="Arial" w:hAnsi="Arial" w:cs="Arial"/>
          <w:sz w:val="24"/>
          <w:szCs w:val="24"/>
        </w:rPr>
        <w:t xml:space="preserve"> móveis</w:t>
      </w:r>
      <w:r w:rsidR="007339C3">
        <w:rPr>
          <w:rFonts w:ascii="Arial" w:hAnsi="Arial" w:cs="Arial"/>
          <w:sz w:val="24"/>
          <w:szCs w:val="24"/>
        </w:rPr>
        <w:t xml:space="preserve"> no </w:t>
      </w:r>
      <w:del w:id="99" w:author="gresse" w:date="2017-04-25T18:10:00Z">
        <w:r w:rsidR="00D00A89" w:rsidDel="00CC54EE">
          <w:rPr>
            <w:rFonts w:ascii="Arial" w:hAnsi="Arial" w:cs="Arial"/>
            <w:sz w:val="24"/>
            <w:szCs w:val="24"/>
          </w:rPr>
          <w:delText xml:space="preserve">ensino </w:delText>
        </w:r>
      </w:del>
      <w:ins w:id="100" w:author="gresse" w:date="2017-04-25T18:10:00Z">
        <w:r w:rsidR="00CC54EE">
          <w:rPr>
            <w:rFonts w:ascii="Arial" w:hAnsi="Arial" w:cs="Arial"/>
            <w:sz w:val="24"/>
            <w:szCs w:val="24"/>
          </w:rPr>
          <w:t xml:space="preserve">Ensino </w:t>
        </w:r>
      </w:ins>
      <w:del w:id="101" w:author="gresse" w:date="2017-04-25T18:10:00Z">
        <w:r w:rsidR="00D00A89" w:rsidDel="00CC54EE">
          <w:rPr>
            <w:rFonts w:ascii="Arial" w:hAnsi="Arial" w:cs="Arial"/>
            <w:sz w:val="24"/>
            <w:szCs w:val="24"/>
          </w:rPr>
          <w:delText xml:space="preserve">fundamental </w:delText>
        </w:r>
      </w:del>
      <w:ins w:id="102" w:author="gresse" w:date="2017-04-25T18:10:00Z">
        <w:r w:rsidR="00CC54EE">
          <w:rPr>
            <w:rFonts w:ascii="Arial" w:hAnsi="Arial" w:cs="Arial"/>
            <w:sz w:val="24"/>
            <w:szCs w:val="24"/>
          </w:rPr>
          <w:t xml:space="preserve">Fundamental </w:t>
        </w:r>
      </w:ins>
      <w:r w:rsidR="00D00A89">
        <w:rPr>
          <w:rFonts w:ascii="Arial" w:hAnsi="Arial" w:cs="Arial"/>
          <w:sz w:val="24"/>
          <w:szCs w:val="24"/>
        </w:rPr>
        <w:lastRenderedPageBreak/>
        <w:t>2</w:t>
      </w:r>
      <w:ins w:id="103" w:author="gresse" w:date="2017-04-25T18:13:00Z">
        <w:r w:rsidR="00CC54EE">
          <w:rPr>
            <w:rFonts w:ascii="Arial" w:hAnsi="Arial" w:cs="Arial"/>
            <w:sz w:val="24"/>
            <w:szCs w:val="24"/>
          </w:rPr>
          <w:t xml:space="preserve"> com o ambiente de programação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App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Inventor</w:t>
        </w:r>
      </w:ins>
      <w:r w:rsidR="007339C3">
        <w:rPr>
          <w:rFonts w:ascii="Arial" w:hAnsi="Arial" w:cs="Arial"/>
          <w:sz w:val="24"/>
          <w:szCs w:val="24"/>
        </w:rPr>
        <w:t>.</w:t>
      </w:r>
      <w:ins w:id="104" w:author="gresse" w:date="2017-04-25T18:11:00Z">
        <w:r w:rsidR="00CC54EE">
          <w:rPr>
            <w:rFonts w:ascii="Arial" w:hAnsi="Arial" w:cs="Arial"/>
            <w:sz w:val="24"/>
            <w:szCs w:val="24"/>
          </w:rPr>
          <w:t xml:space="preserve"> O desenvolvimento deste modelo engloba a definição de um processo de desenvolvimento de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apps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integrando sistematicamente </w:t>
        </w:r>
        <w:proofErr w:type="spellStart"/>
        <w:r w:rsidR="00CC54EE">
          <w:rPr>
            <w:rFonts w:ascii="Arial" w:hAnsi="Arial" w:cs="Arial"/>
            <w:sz w:val="24"/>
            <w:szCs w:val="24"/>
          </w:rPr>
          <w:t>praticas</w:t>
        </w:r>
        <w:proofErr w:type="spellEnd"/>
        <w:r w:rsidR="00CC54EE">
          <w:rPr>
            <w:rFonts w:ascii="Arial" w:hAnsi="Arial" w:cs="Arial"/>
            <w:sz w:val="24"/>
            <w:szCs w:val="24"/>
          </w:rPr>
          <w:t xml:space="preserve"> de ES e de EU. </w:t>
        </w:r>
      </w:ins>
    </w:p>
    <w:p w:rsidR="007339C3" w:rsidRDefault="00C3574A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desse trabalho está inserido na linha de pesquisa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do PPGCC dentro dos tópicos de </w:t>
      </w:r>
      <w:r w:rsidR="001015C0">
        <w:rPr>
          <w:rFonts w:ascii="Arial" w:hAnsi="Arial" w:cs="Arial"/>
          <w:sz w:val="24"/>
          <w:szCs w:val="24"/>
        </w:rPr>
        <w:t xml:space="preserve">Processo de </w:t>
      </w:r>
      <w:ins w:id="105" w:author="gresse" w:date="2017-04-25T18:10:00Z">
        <w:r w:rsidR="00CC54EE">
          <w:rPr>
            <w:rFonts w:ascii="Arial" w:hAnsi="Arial" w:cs="Arial"/>
            <w:sz w:val="24"/>
            <w:szCs w:val="24"/>
          </w:rPr>
          <w:t>D</w:t>
        </w:r>
      </w:ins>
      <w:del w:id="106" w:author="gresse" w:date="2017-04-25T18:10:00Z">
        <w:r w:rsidR="001015C0" w:rsidDel="00CC54EE">
          <w:rPr>
            <w:rFonts w:ascii="Arial" w:hAnsi="Arial" w:cs="Arial"/>
            <w:sz w:val="24"/>
            <w:szCs w:val="24"/>
          </w:rPr>
          <w:delText>d</w:delText>
        </w:r>
      </w:del>
      <w:r w:rsidR="001015C0">
        <w:rPr>
          <w:rFonts w:ascii="Arial" w:hAnsi="Arial" w:cs="Arial"/>
          <w:sz w:val="24"/>
          <w:szCs w:val="24"/>
        </w:rPr>
        <w:t xml:space="preserve">esenvolvimento de </w:t>
      </w:r>
      <w:ins w:id="107" w:author="gresse" w:date="2017-04-25T18:11:00Z">
        <w:r w:rsidR="00CC54EE">
          <w:rPr>
            <w:rFonts w:ascii="Arial" w:hAnsi="Arial" w:cs="Arial"/>
            <w:i/>
            <w:sz w:val="24"/>
            <w:szCs w:val="24"/>
          </w:rPr>
          <w:t>S</w:t>
        </w:r>
      </w:ins>
      <w:del w:id="108" w:author="gresse" w:date="2017-04-25T18:11:00Z">
        <w:r w:rsidR="007F5E11" w:rsidRPr="007F5E11" w:rsidDel="00CC54EE">
          <w:rPr>
            <w:rFonts w:ascii="Arial" w:hAnsi="Arial" w:cs="Arial"/>
            <w:i/>
            <w:sz w:val="24"/>
            <w:szCs w:val="24"/>
          </w:rPr>
          <w:delText>s</w:delText>
        </w:r>
      </w:del>
      <w:r w:rsidR="007F5E11" w:rsidRPr="007F5E11">
        <w:rPr>
          <w:rFonts w:ascii="Arial" w:hAnsi="Arial" w:cs="Arial"/>
          <w:i/>
          <w:sz w:val="24"/>
          <w:szCs w:val="24"/>
        </w:rPr>
        <w:t>oftware</w:t>
      </w:r>
      <w:r w:rsidR="001015C0">
        <w:rPr>
          <w:rFonts w:ascii="Arial" w:hAnsi="Arial" w:cs="Arial"/>
          <w:sz w:val="24"/>
          <w:szCs w:val="24"/>
        </w:rPr>
        <w:t xml:space="preserve"> c</w:t>
      </w:r>
      <w:r w:rsidR="00E515A4">
        <w:rPr>
          <w:rFonts w:ascii="Arial" w:hAnsi="Arial" w:cs="Arial"/>
          <w:sz w:val="24"/>
          <w:szCs w:val="24"/>
        </w:rPr>
        <w:t>onforme a definição da área de e</w:t>
      </w:r>
      <w:r w:rsidR="001015C0">
        <w:rPr>
          <w:rFonts w:ascii="Arial" w:hAnsi="Arial" w:cs="Arial"/>
          <w:sz w:val="24"/>
          <w:szCs w:val="24"/>
        </w:rPr>
        <w:t xml:space="preserve">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1015C0">
        <w:rPr>
          <w:rFonts w:ascii="Arial" w:hAnsi="Arial" w:cs="Arial"/>
          <w:sz w:val="24"/>
          <w:szCs w:val="24"/>
        </w:rPr>
        <w:t xml:space="preserve"> da SBC (SBC,</w:t>
      </w:r>
      <w:ins w:id="109" w:author="gresse" w:date="2017-04-25T18:10:00Z">
        <w:r w:rsidR="00CC54EE">
          <w:rPr>
            <w:rFonts w:ascii="Arial" w:hAnsi="Arial" w:cs="Arial"/>
            <w:sz w:val="24"/>
            <w:szCs w:val="24"/>
          </w:rPr>
          <w:t xml:space="preserve"> </w:t>
        </w:r>
      </w:ins>
      <w:r w:rsidR="001015C0">
        <w:rPr>
          <w:rFonts w:ascii="Arial" w:hAnsi="Arial" w:cs="Arial"/>
          <w:sz w:val="24"/>
          <w:szCs w:val="24"/>
        </w:rPr>
        <w:t>2005)</w:t>
      </w:r>
      <w:ins w:id="110" w:author="gresse" w:date="2017-04-25T18:12:00Z">
        <w:r w:rsidR="00CC54EE">
          <w:rPr>
            <w:rFonts w:ascii="Arial" w:hAnsi="Arial" w:cs="Arial"/>
            <w:sz w:val="24"/>
            <w:szCs w:val="24"/>
          </w:rPr>
          <w:t xml:space="preserve"> e alinhado a norma ISO/IEC 12207</w:t>
        </w:r>
      </w:ins>
      <w:r w:rsidR="001015C0">
        <w:rPr>
          <w:rFonts w:ascii="Arial" w:hAnsi="Arial" w:cs="Arial"/>
          <w:sz w:val="24"/>
          <w:szCs w:val="24"/>
        </w:rPr>
        <w:t xml:space="preserve">. </w:t>
      </w:r>
      <w:del w:id="111" w:author="gresse" w:date="2017-04-25T18:12:00Z">
        <w:r w:rsidR="008D02CA" w:rsidDel="00CC54EE">
          <w:rPr>
            <w:rFonts w:ascii="Arial" w:hAnsi="Arial" w:cs="Arial"/>
            <w:sz w:val="24"/>
            <w:szCs w:val="24"/>
          </w:rPr>
          <w:delText>O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s </w:delText>
        </w:r>
        <w:r w:rsidR="00E515A4" w:rsidDel="00CC54EE">
          <w:rPr>
            <w:rFonts w:ascii="Arial" w:hAnsi="Arial" w:cs="Arial"/>
            <w:sz w:val="24"/>
            <w:szCs w:val="24"/>
          </w:rPr>
          <w:delText>conhecimentos da disciplina de engenharia de u</w:delText>
        </w:r>
        <w:r w:rsidR="001015C0" w:rsidDel="00CC54EE">
          <w:rPr>
            <w:rFonts w:ascii="Arial" w:hAnsi="Arial" w:cs="Arial"/>
            <w:sz w:val="24"/>
            <w:szCs w:val="24"/>
          </w:rPr>
          <w:delText>sabilidade</w:delText>
        </w:r>
        <w:r w:rsidR="0041533A" w:rsidDel="00CC54EE">
          <w:rPr>
            <w:rFonts w:ascii="Arial" w:hAnsi="Arial" w:cs="Arial"/>
            <w:sz w:val="24"/>
            <w:szCs w:val="24"/>
          </w:rPr>
          <w:delText xml:space="preserve"> serão</w:delText>
        </w:r>
        <w:r w:rsidR="008D02CA" w:rsidDel="00CC54EE">
          <w:rPr>
            <w:rFonts w:ascii="Arial" w:hAnsi="Arial" w:cs="Arial"/>
            <w:sz w:val="24"/>
            <w:szCs w:val="24"/>
          </w:rPr>
          <w:delText xml:space="preserve"> inserido</w:delText>
        </w:r>
        <w:r w:rsidR="0041533A" w:rsidDel="00CC54EE">
          <w:rPr>
            <w:rFonts w:ascii="Arial" w:hAnsi="Arial" w:cs="Arial"/>
            <w:sz w:val="24"/>
            <w:szCs w:val="24"/>
          </w:rPr>
          <w:delText>s</w:delText>
        </w:r>
        <w:r w:rsidR="008D02CA" w:rsidDel="00CC54EE">
          <w:rPr>
            <w:rFonts w:ascii="Arial" w:hAnsi="Arial" w:cs="Arial"/>
            <w:sz w:val="24"/>
            <w:szCs w:val="24"/>
          </w:rPr>
          <w:delText xml:space="preserve"> n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este </w:delText>
        </w:r>
        <w:r w:rsidR="00B301C1" w:rsidDel="00CC54EE">
          <w:rPr>
            <w:rFonts w:ascii="Arial" w:hAnsi="Arial" w:cs="Arial"/>
            <w:sz w:val="24"/>
            <w:szCs w:val="24"/>
          </w:rPr>
          <w:delText>contexto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 visando </w:delText>
        </w:r>
        <w:r w:rsidR="005F393D" w:rsidDel="00CC54EE">
          <w:rPr>
            <w:rFonts w:ascii="Arial" w:hAnsi="Arial" w:cs="Arial"/>
            <w:sz w:val="24"/>
            <w:szCs w:val="24"/>
          </w:rPr>
          <w:delText>melhor</w:delText>
        </w:r>
        <w:r w:rsidR="0041533A" w:rsidDel="00CC54EE">
          <w:rPr>
            <w:rFonts w:ascii="Arial" w:hAnsi="Arial" w:cs="Arial"/>
            <w:sz w:val="24"/>
            <w:szCs w:val="24"/>
          </w:rPr>
          <w:delText xml:space="preserve">ar </w:delText>
        </w:r>
        <w:r w:rsidR="005F393D" w:rsidDel="00CC54EE">
          <w:rPr>
            <w:rFonts w:ascii="Arial" w:hAnsi="Arial" w:cs="Arial"/>
            <w:sz w:val="24"/>
            <w:szCs w:val="24"/>
          </w:rPr>
          <w:delText>a</w:delText>
        </w:r>
        <w:r w:rsidR="001015C0" w:rsidDel="00CC54EE">
          <w:rPr>
            <w:rFonts w:ascii="Arial" w:hAnsi="Arial" w:cs="Arial"/>
            <w:sz w:val="24"/>
            <w:szCs w:val="24"/>
          </w:rPr>
          <w:delText xml:space="preserve"> usabilidade</w:delText>
        </w:r>
        <w:r w:rsidR="005F393D" w:rsidDel="00CC54EE">
          <w:rPr>
            <w:rFonts w:ascii="Arial" w:hAnsi="Arial" w:cs="Arial"/>
            <w:sz w:val="24"/>
            <w:szCs w:val="24"/>
          </w:rPr>
          <w:delText xml:space="preserve"> da ferramenta </w:delText>
        </w:r>
        <w:r w:rsidR="007E7911" w:rsidDel="00CC54EE">
          <w:rPr>
            <w:rFonts w:ascii="Arial" w:hAnsi="Arial" w:cs="Arial"/>
            <w:sz w:val="24"/>
            <w:szCs w:val="24"/>
          </w:rPr>
          <w:delText>App Inventor</w:delText>
        </w:r>
        <w:r w:rsidR="002C71A1" w:rsidDel="00CC54EE">
          <w:rPr>
            <w:rFonts w:ascii="Arial" w:hAnsi="Arial" w:cs="Arial"/>
            <w:sz w:val="24"/>
            <w:szCs w:val="24"/>
          </w:rPr>
          <w:delText xml:space="preserve"> e auxiliar os alunos a desenvolver aplicativos com uma interface de usuário</w:delText>
        </w:r>
        <w:r w:rsidR="00D211EB" w:rsidDel="00CC54EE">
          <w:rPr>
            <w:rFonts w:ascii="Arial" w:hAnsi="Arial" w:cs="Arial"/>
            <w:sz w:val="24"/>
            <w:szCs w:val="24"/>
          </w:rPr>
          <w:delText xml:space="preserve"> mais amigável</w:delText>
        </w:r>
        <w:r w:rsidR="001015C0" w:rsidDel="00CC54EE">
          <w:rPr>
            <w:rFonts w:ascii="Arial" w:hAnsi="Arial" w:cs="Arial"/>
            <w:sz w:val="24"/>
            <w:szCs w:val="24"/>
          </w:rPr>
          <w:delText>.</w:delText>
        </w:r>
      </w:del>
    </w:p>
    <w:p w:rsidR="005E6D26" w:rsidRDefault="009D63B6" w:rsidP="007339C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específicos:</w:t>
      </w:r>
    </w:p>
    <w:p w:rsidR="009D63B6" w:rsidRPr="00BC625F" w:rsidRDefault="00BC625F" w:rsidP="00BC62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1</w:t>
      </w:r>
      <w:r w:rsidRPr="009D63B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Analisar a fundamentação teó</w:t>
      </w:r>
      <w:r w:rsidR="009D63B6" w:rsidRPr="00BC625F">
        <w:rPr>
          <w:rFonts w:ascii="Arial" w:hAnsi="Arial" w:cs="Arial"/>
          <w:sz w:val="24"/>
          <w:szCs w:val="24"/>
        </w:rPr>
        <w:t xml:space="preserve">rica </w:t>
      </w:r>
      <w:r>
        <w:rPr>
          <w:rFonts w:ascii="Arial" w:hAnsi="Arial" w:cs="Arial"/>
          <w:sz w:val="24"/>
          <w:szCs w:val="24"/>
        </w:rPr>
        <w:t>sintetizando</w:t>
      </w:r>
      <w:r w:rsidR="009D63B6" w:rsidRPr="00BC625F">
        <w:rPr>
          <w:rFonts w:ascii="Arial" w:hAnsi="Arial" w:cs="Arial"/>
          <w:sz w:val="24"/>
          <w:szCs w:val="24"/>
        </w:rPr>
        <w:t xml:space="preserve"> os conceitos </w:t>
      </w:r>
      <w:r w:rsidRPr="00BC625F">
        <w:rPr>
          <w:rFonts w:ascii="Arial" w:hAnsi="Arial" w:cs="Arial"/>
          <w:sz w:val="24"/>
          <w:szCs w:val="24"/>
        </w:rPr>
        <w:t>básicos</w:t>
      </w:r>
      <w:r w:rsidR="009D63B6" w:rsidRPr="00BC625F">
        <w:rPr>
          <w:rFonts w:ascii="Arial" w:hAnsi="Arial" w:cs="Arial"/>
          <w:sz w:val="24"/>
          <w:szCs w:val="24"/>
        </w:rPr>
        <w:t xml:space="preserve"> em </w:t>
      </w:r>
      <w:r w:rsidRPr="00BC625F">
        <w:rPr>
          <w:rFonts w:ascii="Arial" w:hAnsi="Arial" w:cs="Arial"/>
          <w:sz w:val="24"/>
          <w:szCs w:val="24"/>
        </w:rPr>
        <w:t>relação</w:t>
      </w:r>
      <w:r w:rsidR="009D63B6" w:rsidRPr="00BC625F">
        <w:rPr>
          <w:rFonts w:ascii="Arial" w:hAnsi="Arial" w:cs="Arial"/>
          <w:sz w:val="24"/>
          <w:szCs w:val="24"/>
        </w:rPr>
        <w:t xml:space="preserve"> </w:t>
      </w:r>
      <w:r w:rsidR="00CD106B">
        <w:rPr>
          <w:rFonts w:ascii="Arial" w:hAnsi="Arial" w:cs="Arial"/>
          <w:sz w:val="24"/>
          <w:szCs w:val="24"/>
        </w:rPr>
        <w:t xml:space="preserve">ao </w:t>
      </w:r>
      <w:r w:rsidR="009D63B6" w:rsidRPr="00BC625F">
        <w:rPr>
          <w:rFonts w:ascii="Arial" w:hAnsi="Arial" w:cs="Arial"/>
          <w:sz w:val="24"/>
          <w:szCs w:val="24"/>
        </w:rPr>
        <w:t xml:space="preserve">ensino de </w:t>
      </w:r>
      <w:r w:rsidRPr="00BC625F">
        <w:rPr>
          <w:rFonts w:ascii="Arial" w:hAnsi="Arial" w:cs="Arial"/>
          <w:sz w:val="24"/>
          <w:szCs w:val="24"/>
        </w:rPr>
        <w:t>computação</w:t>
      </w:r>
      <w:r w:rsidR="00CD106B">
        <w:rPr>
          <w:rFonts w:ascii="Arial" w:hAnsi="Arial" w:cs="Arial"/>
          <w:sz w:val="24"/>
          <w:szCs w:val="24"/>
        </w:rPr>
        <w:t xml:space="preserve"> no</w:t>
      </w:r>
      <w:r w:rsidR="009D63B6" w:rsidRPr="00BC625F">
        <w:rPr>
          <w:rFonts w:ascii="Arial" w:hAnsi="Arial" w:cs="Arial"/>
          <w:sz w:val="24"/>
          <w:szCs w:val="24"/>
        </w:rPr>
        <w:t xml:space="preserve"> ensino </w:t>
      </w:r>
      <w:r w:rsidR="008F3A31">
        <w:rPr>
          <w:rFonts w:ascii="Arial" w:hAnsi="Arial" w:cs="Arial"/>
          <w:sz w:val="24"/>
          <w:szCs w:val="24"/>
        </w:rPr>
        <w:t>fundamental 2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ao </w:t>
      </w:r>
      <w:ins w:id="112" w:author="gresse" w:date="2017-04-25T18:12:00Z">
        <w:r w:rsidR="00CC54EE">
          <w:rPr>
            <w:rFonts w:ascii="Arial" w:hAnsi="Arial" w:cs="Arial"/>
            <w:sz w:val="24"/>
            <w:szCs w:val="24"/>
          </w:rPr>
          <w:t xml:space="preserve">ambiente de programação </w:t>
        </w:r>
      </w:ins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="009D63B6" w:rsidRPr="00BC625F">
        <w:rPr>
          <w:rFonts w:ascii="Arial" w:hAnsi="Arial" w:cs="Arial"/>
          <w:sz w:val="24"/>
          <w:szCs w:val="24"/>
        </w:rPr>
        <w:t xml:space="preserve">, </w:t>
      </w:r>
      <w:r w:rsidR="00CD106B">
        <w:rPr>
          <w:rFonts w:ascii="Arial" w:hAnsi="Arial" w:cs="Arial"/>
          <w:sz w:val="24"/>
          <w:szCs w:val="24"/>
        </w:rPr>
        <w:t xml:space="preserve">e à </w:t>
      </w:r>
      <w:r w:rsidR="009D63B6" w:rsidRPr="00BC625F">
        <w:rPr>
          <w:rFonts w:ascii="Arial" w:hAnsi="Arial" w:cs="Arial"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</w:t>
      </w:r>
      <w:r w:rsidR="009D63B6" w:rsidRPr="00BC625F">
        <w:rPr>
          <w:rFonts w:ascii="Arial" w:hAnsi="Arial" w:cs="Arial"/>
          <w:sz w:val="24"/>
          <w:szCs w:val="24"/>
        </w:rPr>
        <w:t>usabilidade</w:t>
      </w:r>
    </w:p>
    <w:p w:rsidR="009D63B6" w:rsidRPr="009D63B6" w:rsidRDefault="00BC625F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2</w:t>
      </w:r>
      <w:r w:rsidRPr="009D63B6">
        <w:rPr>
          <w:rFonts w:ascii="Arial" w:hAnsi="Arial" w:cs="Arial"/>
          <w:sz w:val="24"/>
          <w:szCs w:val="24"/>
        </w:rPr>
        <w:t xml:space="preserve">. </w:t>
      </w:r>
      <w:r w:rsidR="009D63B6" w:rsidRPr="009D63B6">
        <w:rPr>
          <w:rFonts w:ascii="Arial" w:hAnsi="Arial" w:cs="Arial"/>
          <w:sz w:val="24"/>
          <w:szCs w:val="24"/>
        </w:rPr>
        <w:t>Levantamento do estado da arte e pr</w:t>
      </w:r>
      <w:r w:rsidR="007F7960">
        <w:rPr>
          <w:rFonts w:ascii="Arial" w:hAnsi="Arial" w:cs="Arial"/>
          <w:sz w:val="24"/>
          <w:szCs w:val="24"/>
        </w:rPr>
        <w:t>á</w:t>
      </w:r>
      <w:r w:rsidR="009D63B6" w:rsidRPr="009D63B6">
        <w:rPr>
          <w:rFonts w:ascii="Arial" w:hAnsi="Arial" w:cs="Arial"/>
          <w:sz w:val="24"/>
          <w:szCs w:val="24"/>
        </w:rPr>
        <w:t>tica</w:t>
      </w:r>
      <w:r>
        <w:rPr>
          <w:rFonts w:ascii="Arial" w:hAnsi="Arial" w:cs="Arial"/>
          <w:sz w:val="24"/>
          <w:szCs w:val="24"/>
        </w:rPr>
        <w:t xml:space="preserve"> </w:t>
      </w:r>
      <w:del w:id="113" w:author="gresse" w:date="2017-04-25T18:13:00Z">
        <w:r w:rsidDel="00CC54EE">
          <w:rPr>
            <w:rFonts w:ascii="Arial" w:hAnsi="Arial" w:cs="Arial"/>
            <w:sz w:val="24"/>
            <w:szCs w:val="24"/>
          </w:rPr>
          <w:delText xml:space="preserve">através </w:delText>
        </w:r>
      </w:del>
      <w:ins w:id="114" w:author="gresse" w:date="2017-04-25T18:13:00Z">
        <w:r w:rsidR="00CC54EE">
          <w:rPr>
            <w:rFonts w:ascii="Arial" w:hAnsi="Arial" w:cs="Arial"/>
            <w:sz w:val="24"/>
            <w:szCs w:val="24"/>
          </w:rPr>
          <w:t xml:space="preserve">por meio </w:t>
        </w:r>
      </w:ins>
      <w:r>
        <w:rPr>
          <w:rFonts w:ascii="Arial" w:hAnsi="Arial" w:cs="Arial"/>
          <w:sz w:val="24"/>
          <w:szCs w:val="24"/>
        </w:rPr>
        <w:t>da revisão</w:t>
      </w:r>
      <w:r w:rsidR="009D63B6" w:rsidRPr="009D63B6">
        <w:rPr>
          <w:rFonts w:ascii="Arial" w:hAnsi="Arial" w:cs="Arial"/>
          <w:sz w:val="24"/>
          <w:szCs w:val="24"/>
        </w:rPr>
        <w:t xml:space="preserve"> siste</w:t>
      </w:r>
      <w:r>
        <w:rPr>
          <w:rFonts w:ascii="Arial" w:hAnsi="Arial" w:cs="Arial"/>
          <w:sz w:val="24"/>
          <w:szCs w:val="24"/>
        </w:rPr>
        <w:t>má</w:t>
      </w:r>
      <w:r w:rsidR="009D63B6" w:rsidRPr="009D63B6">
        <w:rPr>
          <w:rFonts w:ascii="Arial" w:hAnsi="Arial" w:cs="Arial"/>
          <w:sz w:val="24"/>
          <w:szCs w:val="24"/>
        </w:rPr>
        <w:t>tica de litera</w:t>
      </w:r>
      <w:r>
        <w:rPr>
          <w:rFonts w:ascii="Arial" w:hAnsi="Arial" w:cs="Arial"/>
          <w:sz w:val="24"/>
          <w:szCs w:val="24"/>
        </w:rPr>
        <w:t>tur</w:t>
      </w:r>
      <w:r w:rsidR="009D63B6" w:rsidRPr="009D63B6">
        <w:rPr>
          <w:rFonts w:ascii="Arial" w:hAnsi="Arial" w:cs="Arial"/>
          <w:sz w:val="24"/>
          <w:szCs w:val="24"/>
        </w:rPr>
        <w:t xml:space="preserve">a para </w:t>
      </w:r>
      <w:r w:rsidR="00D1573D">
        <w:rPr>
          <w:rFonts w:ascii="Arial" w:hAnsi="Arial" w:cs="Arial"/>
          <w:sz w:val="24"/>
          <w:szCs w:val="24"/>
        </w:rPr>
        <w:t>entender</w:t>
      </w:r>
      <w:r w:rsidR="009D63B6" w:rsidRPr="009D63B6">
        <w:rPr>
          <w:rFonts w:ascii="Arial" w:hAnsi="Arial" w:cs="Arial"/>
          <w:sz w:val="24"/>
          <w:szCs w:val="24"/>
        </w:rPr>
        <w:t xml:space="preserve"> como atualmente </w:t>
      </w:r>
      <w:r w:rsidR="00D1573D">
        <w:rPr>
          <w:rFonts w:ascii="Arial" w:hAnsi="Arial" w:cs="Arial"/>
          <w:sz w:val="24"/>
          <w:szCs w:val="24"/>
        </w:rPr>
        <w:t xml:space="preserve">os </w:t>
      </w:r>
      <w:r w:rsidR="009D63B6" w:rsidRPr="009D63B6">
        <w:rPr>
          <w:rFonts w:ascii="Arial" w:hAnsi="Arial" w:cs="Arial"/>
          <w:sz w:val="24"/>
          <w:szCs w:val="24"/>
        </w:rPr>
        <w:t xml:space="preserve">conceitos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9D63B6" w:rsidRPr="009D63B6">
        <w:rPr>
          <w:rFonts w:ascii="Arial" w:hAnsi="Arial" w:cs="Arial"/>
          <w:sz w:val="24"/>
          <w:szCs w:val="24"/>
        </w:rPr>
        <w:t xml:space="preserve"> e de usabilidade s</w:t>
      </w:r>
      <w:r>
        <w:rPr>
          <w:rFonts w:ascii="Arial" w:hAnsi="Arial" w:cs="Arial"/>
          <w:sz w:val="24"/>
          <w:szCs w:val="24"/>
        </w:rPr>
        <w:t>ã</w:t>
      </w:r>
      <w:r w:rsidR="009D63B6" w:rsidRPr="009D63B6">
        <w:rPr>
          <w:rFonts w:ascii="Arial" w:hAnsi="Arial" w:cs="Arial"/>
          <w:sz w:val="24"/>
          <w:szCs w:val="24"/>
        </w:rPr>
        <w:t>o</w:t>
      </w:r>
      <w:r w:rsidR="00D1573D">
        <w:rPr>
          <w:rFonts w:ascii="Arial" w:hAnsi="Arial" w:cs="Arial"/>
          <w:sz w:val="24"/>
          <w:szCs w:val="24"/>
        </w:rPr>
        <w:t xml:space="preserve"> </w:t>
      </w:r>
      <w:del w:id="115" w:author="gresse" w:date="2017-04-25T18:13:00Z">
        <w:r w:rsidR="00D1573D" w:rsidDel="00CC54EE">
          <w:rPr>
            <w:rFonts w:ascii="Arial" w:hAnsi="Arial" w:cs="Arial"/>
            <w:sz w:val="24"/>
            <w:szCs w:val="24"/>
          </w:rPr>
          <w:delText>atualmente</w:delText>
        </w:r>
        <w:r w:rsidR="009D63B6" w:rsidRPr="009D63B6" w:rsidDel="00CC54EE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9D63B6" w:rsidRPr="009D63B6">
        <w:rPr>
          <w:rFonts w:ascii="Arial" w:hAnsi="Arial" w:cs="Arial"/>
          <w:sz w:val="24"/>
          <w:szCs w:val="24"/>
        </w:rPr>
        <w:t>ensina</w:t>
      </w:r>
      <w:r w:rsidRPr="009D63B6">
        <w:rPr>
          <w:rFonts w:ascii="Arial" w:hAnsi="Arial" w:cs="Arial"/>
          <w:sz w:val="24"/>
          <w:szCs w:val="24"/>
        </w:rPr>
        <w:t>d</w:t>
      </w:r>
      <w:r w:rsidR="009D63B6" w:rsidRPr="009D63B6">
        <w:rPr>
          <w:rFonts w:ascii="Arial" w:hAnsi="Arial" w:cs="Arial"/>
          <w:sz w:val="24"/>
          <w:szCs w:val="24"/>
        </w:rPr>
        <w:t>os no n</w:t>
      </w:r>
      <w:r>
        <w:rPr>
          <w:rFonts w:ascii="Arial" w:hAnsi="Arial" w:cs="Arial"/>
          <w:sz w:val="24"/>
          <w:szCs w:val="24"/>
        </w:rPr>
        <w:t>í</w:t>
      </w:r>
      <w:r w:rsidR="009D63B6" w:rsidRPr="009D63B6">
        <w:rPr>
          <w:rFonts w:ascii="Arial" w:hAnsi="Arial" w:cs="Arial"/>
          <w:sz w:val="24"/>
          <w:szCs w:val="24"/>
        </w:rPr>
        <w:t>vel do ensino</w:t>
      </w:r>
      <w:r w:rsidR="00043C75">
        <w:rPr>
          <w:rFonts w:ascii="Arial" w:hAnsi="Arial" w:cs="Arial"/>
          <w:sz w:val="24"/>
          <w:szCs w:val="24"/>
        </w:rPr>
        <w:t xml:space="preserve"> básico</w:t>
      </w:r>
      <w:ins w:id="116" w:author="gresse" w:date="2017-04-25T18:13:00Z">
        <w:r w:rsidR="00CC54EE">
          <w:rPr>
            <w:rFonts w:ascii="Arial" w:hAnsi="Arial" w:cs="Arial"/>
            <w:sz w:val="24"/>
            <w:szCs w:val="24"/>
          </w:rPr>
          <w:t xml:space="preserve">- rever o texto em relação a consistência – ou use ensino básico sempre ou ensino </w:t>
        </w:r>
        <w:proofErr w:type="gramStart"/>
        <w:r w:rsidR="00CC54EE">
          <w:rPr>
            <w:rFonts w:ascii="Arial" w:hAnsi="Arial" w:cs="Arial"/>
            <w:sz w:val="24"/>
            <w:szCs w:val="24"/>
          </w:rPr>
          <w:t>fundamental ,</w:t>
        </w:r>
        <w:proofErr w:type="gramEnd"/>
        <w:r w:rsidR="00CC54EE">
          <w:rPr>
            <w:rFonts w:ascii="Arial" w:hAnsi="Arial" w:cs="Arial"/>
            <w:sz w:val="24"/>
            <w:szCs w:val="24"/>
          </w:rPr>
          <w:t xml:space="preserve"> mas não misture</w:t>
        </w:r>
      </w:ins>
      <w:r>
        <w:rPr>
          <w:rFonts w:ascii="Arial" w:hAnsi="Arial" w:cs="Arial"/>
          <w:sz w:val="24"/>
          <w:szCs w:val="24"/>
        </w:rPr>
        <w:t>.</w:t>
      </w:r>
    </w:p>
    <w:p w:rsidR="00285762" w:rsidRDefault="009D63B6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 xml:space="preserve">O3. </w:t>
      </w:r>
      <w:moveFromRangeStart w:id="117" w:author="gresse" w:date="2017-04-25T18:15:00Z" w:name="move480907445"/>
      <w:moveFrom w:id="118" w:author="gresse" w:date="2017-04-25T18:15:00Z">
        <w:r w:rsidRPr="009D63B6" w:rsidDel="00540482">
          <w:rPr>
            <w:rFonts w:ascii="Arial" w:hAnsi="Arial" w:cs="Arial"/>
            <w:sz w:val="24"/>
            <w:szCs w:val="24"/>
          </w:rPr>
          <w:t xml:space="preserve">Evoluir uma unidade instrucional para o ensino de desenvolvimento de 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aplicativos </w:t>
        </w:r>
        <w:r w:rsidRPr="009D63B6" w:rsidDel="00540482">
          <w:rPr>
            <w:rFonts w:ascii="Arial" w:hAnsi="Arial" w:cs="Arial"/>
            <w:sz w:val="24"/>
            <w:szCs w:val="24"/>
          </w:rPr>
          <w:t xml:space="preserve">integrando o ensino de 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engenharia de </w:t>
        </w:r>
        <w:r w:rsidR="007F5E11" w:rsidRPr="007F5E11" w:rsidDel="00540482">
          <w:rPr>
            <w:rFonts w:ascii="Arial" w:hAnsi="Arial" w:cs="Arial"/>
            <w:i/>
            <w:sz w:val="24"/>
            <w:szCs w:val="24"/>
          </w:rPr>
          <w:t>software</w:t>
        </w:r>
        <w:r w:rsidR="00A76360" w:rsidDel="00540482">
          <w:rPr>
            <w:rFonts w:ascii="Arial" w:hAnsi="Arial" w:cs="Arial"/>
            <w:sz w:val="24"/>
            <w:szCs w:val="24"/>
          </w:rPr>
          <w:t xml:space="preserve"> e usabilidade.</w:t>
        </w:r>
      </w:moveFrom>
      <w:moveFromRangeEnd w:id="117"/>
    </w:p>
    <w:p w:rsidR="00C96D9B" w:rsidRDefault="00A76360" w:rsidP="00285762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O4.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moveToRangeStart w:id="119" w:author="gresse" w:date="2017-04-25T18:15:00Z" w:name="move480907445"/>
      <w:moveTo w:id="120" w:author="gresse" w:date="2017-04-25T18:15:00Z">
        <w:r w:rsidR="00540482" w:rsidRPr="009D63B6">
          <w:rPr>
            <w:rFonts w:ascii="Arial" w:hAnsi="Arial" w:cs="Arial"/>
            <w:sz w:val="24"/>
            <w:szCs w:val="24"/>
          </w:rPr>
          <w:t xml:space="preserve">Evoluir uma unidade instrucional para o ensino de desenvolvimento de </w:t>
        </w:r>
        <w:r w:rsidR="00540482">
          <w:rPr>
            <w:rFonts w:ascii="Arial" w:hAnsi="Arial" w:cs="Arial"/>
            <w:sz w:val="24"/>
            <w:szCs w:val="24"/>
          </w:rPr>
          <w:t xml:space="preserve">aplicativos </w:t>
        </w:r>
        <w:r w:rsidR="00540482" w:rsidRPr="009D63B6">
          <w:rPr>
            <w:rFonts w:ascii="Arial" w:hAnsi="Arial" w:cs="Arial"/>
            <w:sz w:val="24"/>
            <w:szCs w:val="24"/>
          </w:rPr>
          <w:t xml:space="preserve">integrando o ensino de </w:t>
        </w:r>
        <w:r w:rsidR="00540482">
          <w:rPr>
            <w:rFonts w:ascii="Arial" w:hAnsi="Arial" w:cs="Arial"/>
            <w:sz w:val="24"/>
            <w:szCs w:val="24"/>
          </w:rPr>
          <w:t xml:space="preserve">engenharia de </w:t>
        </w:r>
        <w:r w:rsidR="00540482" w:rsidRPr="007F5E11">
          <w:rPr>
            <w:rFonts w:ascii="Arial" w:hAnsi="Arial" w:cs="Arial"/>
            <w:i/>
            <w:sz w:val="24"/>
            <w:szCs w:val="24"/>
          </w:rPr>
          <w:t>software</w:t>
        </w:r>
        <w:r w:rsidR="00540482">
          <w:rPr>
            <w:rFonts w:ascii="Arial" w:hAnsi="Arial" w:cs="Arial"/>
            <w:sz w:val="24"/>
            <w:szCs w:val="24"/>
          </w:rPr>
          <w:t xml:space="preserve"> e usabilidade.</w:t>
        </w:r>
      </w:moveTo>
      <w:moveToRangeEnd w:id="119"/>
      <w:del w:id="121" w:author="gresse" w:date="2017-04-25T18:15:00Z">
        <w:r w:rsidR="009D63B6" w:rsidRPr="009D63B6" w:rsidDel="00540482">
          <w:rPr>
            <w:rFonts w:ascii="Arial" w:hAnsi="Arial" w:cs="Arial"/>
            <w:sz w:val="24"/>
            <w:szCs w:val="24"/>
          </w:rPr>
          <w:delText>Desenvolver</w:delText>
        </w:r>
        <w:r w:rsidR="00C96D9B" w:rsidDel="00540482">
          <w:rPr>
            <w:rFonts w:ascii="Arial" w:hAnsi="Arial" w:cs="Arial"/>
            <w:sz w:val="24"/>
            <w:szCs w:val="24"/>
          </w:rPr>
          <w:delText xml:space="preserve"> uma</w:delText>
        </w:r>
        <w:r w:rsidR="009D63B6" w:rsidRPr="009D63B6" w:rsidDel="00540482">
          <w:rPr>
            <w:rFonts w:ascii="Arial" w:hAnsi="Arial" w:cs="Arial"/>
            <w:sz w:val="24"/>
            <w:szCs w:val="24"/>
          </w:rPr>
          <w:delText xml:space="preserve"> unidade instrucional</w:delText>
        </w:r>
        <w:r w:rsidDel="00540482">
          <w:rPr>
            <w:rFonts w:ascii="Arial" w:hAnsi="Arial" w:cs="Arial"/>
            <w:sz w:val="24"/>
            <w:szCs w:val="24"/>
          </w:rPr>
          <w:delText>.</w:delText>
        </w:r>
        <w:r w:rsidR="00C96D9B" w:rsidDel="00540482">
          <w:rPr>
            <w:rFonts w:ascii="Arial" w:hAnsi="Arial" w:cs="Arial"/>
            <w:sz w:val="24"/>
            <w:szCs w:val="24"/>
          </w:rPr>
          <w:delText xml:space="preserve"> </w:delText>
        </w:r>
      </w:del>
    </w:p>
    <w:p w:rsidR="009D63B6" w:rsidRPr="009D63B6" w:rsidRDefault="009D63B6" w:rsidP="00A76360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O4.1</w:t>
      </w:r>
      <w:r w:rsidR="00A76360">
        <w:rPr>
          <w:rFonts w:ascii="Arial" w:hAnsi="Arial" w:cs="Arial"/>
          <w:sz w:val="24"/>
          <w:szCs w:val="24"/>
        </w:rPr>
        <w:t xml:space="preserve">.  </w:t>
      </w:r>
      <w:r w:rsidRPr="009D63B6">
        <w:rPr>
          <w:rFonts w:ascii="Arial" w:hAnsi="Arial" w:cs="Arial"/>
          <w:sz w:val="24"/>
          <w:szCs w:val="24"/>
        </w:rPr>
        <w:t xml:space="preserve">Definir um </w:t>
      </w:r>
      <w:r w:rsidR="00A76360" w:rsidRPr="009D63B6">
        <w:rPr>
          <w:rFonts w:ascii="Arial" w:hAnsi="Arial" w:cs="Arial"/>
          <w:sz w:val="24"/>
          <w:szCs w:val="24"/>
        </w:rPr>
        <w:t>processo</w:t>
      </w:r>
      <w:r w:rsidRPr="009D63B6">
        <w:rPr>
          <w:rFonts w:ascii="Arial" w:hAnsi="Arial" w:cs="Arial"/>
          <w:sz w:val="24"/>
          <w:szCs w:val="24"/>
        </w:rPr>
        <w:t xml:space="preserve">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9D63B6">
        <w:rPr>
          <w:rFonts w:ascii="Arial" w:hAnsi="Arial" w:cs="Arial"/>
          <w:sz w:val="24"/>
          <w:szCs w:val="24"/>
        </w:rPr>
        <w:t xml:space="preserve"> e usabilidade </w:t>
      </w:r>
      <w:ins w:id="122" w:author="gresse" w:date="2017-04-25T18:15:00Z">
        <w:r w:rsidR="00540482">
          <w:rPr>
            <w:rFonts w:ascii="Arial" w:hAnsi="Arial" w:cs="Arial"/>
            <w:sz w:val="24"/>
            <w:szCs w:val="24"/>
          </w:rPr>
          <w:t xml:space="preserve">voltado ao desenvolvimento de </w:t>
        </w:r>
        <w:proofErr w:type="spellStart"/>
        <w:r w:rsidR="00540482">
          <w:rPr>
            <w:rFonts w:ascii="Arial" w:hAnsi="Arial" w:cs="Arial"/>
            <w:sz w:val="24"/>
            <w:szCs w:val="24"/>
          </w:rPr>
          <w:t>apps</w:t>
        </w:r>
        <w:proofErr w:type="spellEnd"/>
        <w:r w:rsidR="00540482">
          <w:rPr>
            <w:rFonts w:ascii="Arial" w:hAnsi="Arial" w:cs="Arial"/>
            <w:sz w:val="24"/>
            <w:szCs w:val="24"/>
          </w:rPr>
          <w:t xml:space="preserve"> </w:t>
        </w:r>
      </w:ins>
      <w:r w:rsidRPr="009D63B6">
        <w:rPr>
          <w:rFonts w:ascii="Arial" w:hAnsi="Arial" w:cs="Arial"/>
          <w:sz w:val="24"/>
          <w:szCs w:val="24"/>
        </w:rPr>
        <w:t xml:space="preserve">no contexto do ensino </w:t>
      </w:r>
      <w:r w:rsidR="00653E41">
        <w:rPr>
          <w:rFonts w:ascii="Arial" w:hAnsi="Arial" w:cs="Arial"/>
          <w:sz w:val="24"/>
          <w:szCs w:val="24"/>
        </w:rPr>
        <w:t>fundamental 2.</w:t>
      </w:r>
      <w:r w:rsidRPr="009D63B6">
        <w:rPr>
          <w:rFonts w:ascii="Arial" w:hAnsi="Arial" w:cs="Arial"/>
          <w:sz w:val="24"/>
          <w:szCs w:val="24"/>
        </w:rPr>
        <w:t> 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O4.2</w:t>
      </w:r>
      <w:r w:rsidR="00C96D9B">
        <w:rPr>
          <w:rFonts w:ascii="Arial" w:hAnsi="Arial" w:cs="Arial"/>
          <w:sz w:val="24"/>
          <w:szCs w:val="24"/>
        </w:rPr>
        <w:t xml:space="preserve">. </w:t>
      </w:r>
      <w:r w:rsidR="00653E41">
        <w:rPr>
          <w:rFonts w:ascii="Arial" w:hAnsi="Arial" w:cs="Arial"/>
          <w:sz w:val="24"/>
          <w:szCs w:val="24"/>
        </w:rPr>
        <w:t xml:space="preserve">Desenvolver </w:t>
      </w:r>
      <w:r w:rsidRPr="009D63B6">
        <w:rPr>
          <w:rFonts w:ascii="Arial" w:hAnsi="Arial" w:cs="Arial"/>
          <w:sz w:val="24"/>
          <w:szCs w:val="24"/>
        </w:rPr>
        <w:t xml:space="preserve">material </w:t>
      </w:r>
      <w:r w:rsidR="00C96D9B" w:rsidRPr="009D63B6">
        <w:rPr>
          <w:rFonts w:ascii="Arial" w:hAnsi="Arial" w:cs="Arial"/>
          <w:sz w:val="24"/>
          <w:szCs w:val="24"/>
        </w:rPr>
        <w:t>didático</w:t>
      </w:r>
      <w:r w:rsidR="00653E41">
        <w:rPr>
          <w:rFonts w:ascii="Arial" w:hAnsi="Arial" w:cs="Arial"/>
          <w:sz w:val="24"/>
          <w:szCs w:val="24"/>
        </w:rPr>
        <w:t xml:space="preserve">, como por exemplo, </w:t>
      </w:r>
      <w:r w:rsidRPr="009D63B6">
        <w:rPr>
          <w:rFonts w:ascii="Arial" w:hAnsi="Arial" w:cs="Arial"/>
          <w:sz w:val="24"/>
          <w:szCs w:val="24"/>
        </w:rPr>
        <w:t>slides,</w:t>
      </w:r>
      <w:r w:rsidR="00653E41">
        <w:rPr>
          <w:rFonts w:ascii="Arial" w:hAnsi="Arial" w:cs="Arial"/>
          <w:sz w:val="24"/>
          <w:szCs w:val="24"/>
        </w:rPr>
        <w:t xml:space="preserve"> roteiros,</w:t>
      </w:r>
      <w:r w:rsidRPr="009D63B6">
        <w:rPr>
          <w:rFonts w:ascii="Arial" w:hAnsi="Arial" w:cs="Arial"/>
          <w:sz w:val="24"/>
          <w:szCs w:val="24"/>
        </w:rPr>
        <w:t xml:space="preserve"> folhas de tarefas</w:t>
      </w:r>
      <w:r w:rsidR="00653E41">
        <w:rPr>
          <w:rFonts w:ascii="Arial" w:hAnsi="Arial" w:cs="Arial"/>
          <w:sz w:val="24"/>
          <w:szCs w:val="24"/>
        </w:rPr>
        <w:t>, avaliações.</w:t>
      </w:r>
    </w:p>
    <w:p w:rsidR="009D63B6" w:rsidRPr="009D63B6" w:rsidRDefault="009D63B6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D63B6">
        <w:rPr>
          <w:rFonts w:ascii="Arial" w:hAnsi="Arial" w:cs="Arial"/>
          <w:sz w:val="24"/>
          <w:szCs w:val="24"/>
        </w:rPr>
        <w:t>O4.3</w:t>
      </w:r>
      <w:r w:rsidR="00C96D9B">
        <w:rPr>
          <w:rFonts w:ascii="Arial" w:hAnsi="Arial" w:cs="Arial"/>
          <w:sz w:val="24"/>
          <w:szCs w:val="24"/>
        </w:rPr>
        <w:t>.</w:t>
      </w:r>
      <w:r w:rsidRPr="009D63B6">
        <w:rPr>
          <w:rFonts w:ascii="Arial" w:hAnsi="Arial" w:cs="Arial"/>
          <w:sz w:val="24"/>
          <w:szCs w:val="24"/>
        </w:rPr>
        <w:t xml:space="preserve"> </w:t>
      </w:r>
      <w:r w:rsidR="00C96D9B" w:rsidRPr="009D63B6">
        <w:rPr>
          <w:rFonts w:ascii="Arial" w:hAnsi="Arial" w:cs="Arial"/>
          <w:sz w:val="24"/>
          <w:szCs w:val="24"/>
        </w:rPr>
        <w:t>Adaptação</w:t>
      </w:r>
      <w:r w:rsidRPr="009D63B6">
        <w:rPr>
          <w:rFonts w:ascii="Arial" w:hAnsi="Arial" w:cs="Arial"/>
          <w:sz w:val="24"/>
          <w:szCs w:val="24"/>
        </w:rPr>
        <w:t>/</w:t>
      </w:r>
      <w:r w:rsidR="00C96D9B" w:rsidRPr="009D63B6">
        <w:rPr>
          <w:rFonts w:ascii="Arial" w:hAnsi="Arial" w:cs="Arial"/>
          <w:sz w:val="24"/>
          <w:szCs w:val="24"/>
        </w:rPr>
        <w:t>evolução</w:t>
      </w:r>
      <w:r w:rsidRPr="009D63B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7E7911">
        <w:rPr>
          <w:rFonts w:ascii="Arial" w:hAnsi="Arial" w:cs="Arial"/>
          <w:sz w:val="24"/>
          <w:szCs w:val="24"/>
        </w:rPr>
        <w:t>App</w:t>
      </w:r>
      <w:proofErr w:type="spellEnd"/>
      <w:r w:rsidR="007E7911">
        <w:rPr>
          <w:rFonts w:ascii="Arial" w:hAnsi="Arial" w:cs="Arial"/>
          <w:sz w:val="24"/>
          <w:szCs w:val="24"/>
        </w:rPr>
        <w:t xml:space="preserve"> Inventor</w:t>
      </w:r>
      <w:r w:rsidRPr="009D63B6">
        <w:rPr>
          <w:rFonts w:ascii="Arial" w:hAnsi="Arial" w:cs="Arial"/>
          <w:sz w:val="24"/>
          <w:szCs w:val="24"/>
        </w:rPr>
        <w:t xml:space="preserve"> para </w:t>
      </w:r>
      <w:r w:rsidR="00C96D9B" w:rsidRPr="009D63B6">
        <w:rPr>
          <w:rFonts w:ascii="Arial" w:hAnsi="Arial" w:cs="Arial"/>
          <w:sz w:val="24"/>
          <w:szCs w:val="24"/>
        </w:rPr>
        <w:t>apoiar</w:t>
      </w:r>
      <w:r w:rsidRPr="009D63B6">
        <w:rPr>
          <w:rFonts w:ascii="Arial" w:hAnsi="Arial" w:cs="Arial"/>
          <w:sz w:val="24"/>
          <w:szCs w:val="24"/>
        </w:rPr>
        <w:t xml:space="preserve"> o ensino d</w:t>
      </w:r>
      <w:r w:rsidR="00494CC8">
        <w:rPr>
          <w:rFonts w:ascii="Arial" w:hAnsi="Arial" w:cs="Arial"/>
          <w:sz w:val="24"/>
          <w:szCs w:val="24"/>
        </w:rPr>
        <w:t>o</w:t>
      </w:r>
      <w:r w:rsidRPr="009D63B6">
        <w:rPr>
          <w:rFonts w:ascii="Arial" w:hAnsi="Arial" w:cs="Arial"/>
          <w:sz w:val="24"/>
          <w:szCs w:val="24"/>
        </w:rPr>
        <w:t xml:space="preserve"> processo </w:t>
      </w:r>
      <w:r w:rsidR="00C96D9B">
        <w:rPr>
          <w:rFonts w:ascii="Arial" w:hAnsi="Arial" w:cs="Arial"/>
          <w:sz w:val="24"/>
          <w:szCs w:val="24"/>
        </w:rPr>
        <w:t xml:space="preserve">de desenvolvimento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C96D9B">
        <w:rPr>
          <w:rFonts w:ascii="Arial" w:hAnsi="Arial" w:cs="Arial"/>
          <w:sz w:val="24"/>
          <w:szCs w:val="24"/>
        </w:rPr>
        <w:t>.</w:t>
      </w:r>
    </w:p>
    <w:p w:rsidR="009D63B6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</w:t>
      </w:r>
      <w:r w:rsidR="009D63B6" w:rsidRPr="009D63B6">
        <w:rPr>
          <w:rFonts w:ascii="Arial" w:hAnsi="Arial" w:cs="Arial"/>
          <w:sz w:val="24"/>
          <w:szCs w:val="24"/>
        </w:rPr>
        <w:t xml:space="preserve">5. Aplicar e </w:t>
      </w:r>
      <w:r w:rsidRPr="009D63B6">
        <w:rPr>
          <w:rFonts w:ascii="Arial" w:hAnsi="Arial" w:cs="Arial"/>
          <w:sz w:val="24"/>
          <w:szCs w:val="24"/>
        </w:rPr>
        <w:t>avaliar</w:t>
      </w:r>
      <w:r w:rsidR="009D63B6" w:rsidRPr="009D63B6">
        <w:rPr>
          <w:rFonts w:ascii="Arial" w:hAnsi="Arial" w:cs="Arial"/>
          <w:sz w:val="24"/>
          <w:szCs w:val="24"/>
        </w:rPr>
        <w:t xml:space="preserve"> a unidade instrucional </w:t>
      </w:r>
      <w:r w:rsidRPr="009D63B6">
        <w:rPr>
          <w:rFonts w:ascii="Arial" w:hAnsi="Arial" w:cs="Arial"/>
          <w:sz w:val="24"/>
          <w:szCs w:val="24"/>
        </w:rPr>
        <w:t>desenvolvida</w:t>
      </w:r>
      <w:r w:rsidR="009D63B6" w:rsidRPr="009D63B6">
        <w:rPr>
          <w:rFonts w:ascii="Arial" w:hAnsi="Arial" w:cs="Arial"/>
          <w:sz w:val="24"/>
          <w:szCs w:val="24"/>
        </w:rPr>
        <w:t xml:space="preserve"> em escolas avaliando a unidade em </w:t>
      </w:r>
      <w:r w:rsidRPr="009D63B6">
        <w:rPr>
          <w:rFonts w:ascii="Arial" w:hAnsi="Arial" w:cs="Arial"/>
          <w:sz w:val="24"/>
          <w:szCs w:val="24"/>
        </w:rPr>
        <w:t>relação</w:t>
      </w:r>
      <w:r w:rsidR="009D63B6" w:rsidRPr="009D63B6">
        <w:rPr>
          <w:rFonts w:ascii="Arial" w:hAnsi="Arial" w:cs="Arial"/>
          <w:sz w:val="24"/>
          <w:szCs w:val="24"/>
        </w:rPr>
        <w:t xml:space="preserve"> </w:t>
      </w:r>
      <w:r w:rsidR="007D6DB2">
        <w:rPr>
          <w:rFonts w:ascii="Arial" w:hAnsi="Arial" w:cs="Arial"/>
          <w:sz w:val="24"/>
          <w:szCs w:val="24"/>
        </w:rPr>
        <w:t>à</w:t>
      </w:r>
      <w:r w:rsidR="000A6EC9">
        <w:rPr>
          <w:rFonts w:ascii="Arial" w:hAnsi="Arial" w:cs="Arial"/>
          <w:sz w:val="24"/>
          <w:szCs w:val="24"/>
        </w:rPr>
        <w:t xml:space="preserve"> </w:t>
      </w:r>
      <w:r w:rsidRPr="009D63B6">
        <w:rPr>
          <w:rFonts w:ascii="Arial" w:hAnsi="Arial" w:cs="Arial"/>
          <w:sz w:val="24"/>
          <w:szCs w:val="24"/>
        </w:rPr>
        <w:t>aprendizagem</w:t>
      </w:r>
      <w:r w:rsidR="000A6EC9">
        <w:rPr>
          <w:rFonts w:ascii="Arial" w:hAnsi="Arial" w:cs="Arial"/>
          <w:sz w:val="24"/>
          <w:szCs w:val="24"/>
        </w:rPr>
        <w:t xml:space="preserve"> dos alunos</w:t>
      </w:r>
      <w:r w:rsidR="006D2E09">
        <w:rPr>
          <w:rFonts w:ascii="Arial" w:hAnsi="Arial" w:cs="Arial"/>
          <w:sz w:val="24"/>
          <w:szCs w:val="24"/>
        </w:rPr>
        <w:t>, bem como sua efetividade</w:t>
      </w:r>
      <w:r w:rsidR="009D63B6" w:rsidRPr="009D63B6">
        <w:rPr>
          <w:rFonts w:ascii="Arial" w:hAnsi="Arial" w:cs="Arial"/>
          <w:sz w:val="24"/>
          <w:szCs w:val="24"/>
        </w:rPr>
        <w:t>.</w:t>
      </w:r>
      <w:ins w:id="123" w:author="gresse" w:date="2017-04-25T18:21:00Z">
        <w:r w:rsidR="00540482">
          <w:rPr>
            <w:rFonts w:ascii="Arial" w:hAnsi="Arial" w:cs="Arial"/>
            <w:sz w:val="24"/>
            <w:szCs w:val="24"/>
          </w:rPr>
          <w:t xml:space="preserve"> Vide figura 2 no artigo </w:t>
        </w:r>
        <w:proofErr w:type="spellStart"/>
        <w:r w:rsidR="00540482">
          <w:rPr>
            <w:rFonts w:ascii="Arial" w:hAnsi="Arial" w:cs="Arial"/>
            <w:sz w:val="24"/>
            <w:szCs w:val="24"/>
          </w:rPr>
          <w:t>detect</w:t>
        </w:r>
      </w:ins>
      <w:proofErr w:type="spellEnd"/>
    </w:p>
    <w:p w:rsidR="00C96D9B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</w:p>
    <w:p w:rsidR="00C96D9B" w:rsidRPr="007339C3" w:rsidRDefault="00C96D9B" w:rsidP="009D63B6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  Contribuições científicas potenciais.</w:t>
      </w:r>
    </w:p>
    <w:p w:rsidR="009D6D67" w:rsidRPr="009D6D67" w:rsidRDefault="009D6D67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usabilidade </w:t>
      </w:r>
      <w:r w:rsidR="00C8418D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ensino 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. </w:t>
      </w:r>
      <w:r w:rsidR="00C8418D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</w:t>
      </w:r>
      <w:del w:id="124" w:author="gresse" w:date="2017-04-25T18:21:00Z">
        <w:r w:rsidDel="00540482">
          <w:rPr>
            <w:rFonts w:ascii="Arial" w:hAnsi="Arial" w:cs="Arial"/>
            <w:sz w:val="24"/>
            <w:szCs w:val="24"/>
          </w:rPr>
          <w:delText>pode-se</w:delText>
        </w:r>
      </w:del>
      <w:proofErr w:type="spellStart"/>
      <w:ins w:id="125" w:author="gresse" w:date="2017-04-25T18:21:00Z">
        <w:r w:rsidR="00540482">
          <w:rPr>
            <w:rFonts w:ascii="Arial" w:hAnsi="Arial" w:cs="Arial"/>
            <w:sz w:val="24"/>
            <w:szCs w:val="24"/>
          </w:rPr>
          <w:t>preve-se</w:t>
        </w:r>
      </w:ins>
      <w:proofErr w:type="spellEnd"/>
      <w:r>
        <w:rPr>
          <w:rFonts w:ascii="Arial" w:hAnsi="Arial" w:cs="Arial"/>
          <w:sz w:val="24"/>
          <w:szCs w:val="24"/>
        </w:rPr>
        <w:t xml:space="preserve"> </w:t>
      </w:r>
      <w:del w:id="126" w:author="gresse" w:date="2017-04-25T18:21:00Z">
        <w:r w:rsidDel="00540482">
          <w:rPr>
            <w:rFonts w:ascii="Arial" w:hAnsi="Arial" w:cs="Arial"/>
            <w:sz w:val="24"/>
            <w:szCs w:val="24"/>
          </w:rPr>
          <w:delText>ter</w:delText>
        </w:r>
      </w:del>
      <w:r>
        <w:rPr>
          <w:rFonts w:ascii="Arial" w:hAnsi="Arial" w:cs="Arial"/>
          <w:sz w:val="24"/>
          <w:szCs w:val="24"/>
        </w:rPr>
        <w:t xml:space="preserve"> as seguintes contribuições científicas:</w:t>
      </w:r>
    </w:p>
    <w:p w:rsidR="009D6D67" w:rsidRDefault="009D6D67" w:rsidP="009D6D67">
      <w:pPr>
        <w:spacing w:line="360" w:lineRule="auto"/>
        <w:ind w:right="-568" w:firstLine="567"/>
        <w:jc w:val="both"/>
        <w:rPr>
          <w:ins w:id="127" w:author="gresse" w:date="2017-04-25T18:22:00Z"/>
          <w:rFonts w:ascii="Arial" w:hAnsi="Arial" w:cs="Arial"/>
          <w:sz w:val="24"/>
          <w:szCs w:val="24"/>
        </w:rPr>
      </w:pPr>
      <w:r w:rsidRPr="009D6D67">
        <w:rPr>
          <w:rFonts w:ascii="Arial" w:hAnsi="Arial" w:cs="Arial"/>
          <w:sz w:val="24"/>
          <w:szCs w:val="24"/>
        </w:rPr>
        <w:t xml:space="preserve">- Levantamento </w:t>
      </w:r>
      <w:del w:id="128" w:author="gresse" w:date="2017-04-25T18:21:00Z">
        <w:r w:rsidRPr="009D6D67" w:rsidDel="00540482">
          <w:rPr>
            <w:rFonts w:ascii="Arial" w:hAnsi="Arial" w:cs="Arial"/>
            <w:sz w:val="24"/>
            <w:szCs w:val="24"/>
          </w:rPr>
          <w:delText>do</w:delText>
        </w:r>
        <w:r w:rsidR="00B33171" w:rsidDel="00540482">
          <w:rPr>
            <w:rFonts w:ascii="Arial" w:hAnsi="Arial" w:cs="Arial"/>
            <w:sz w:val="24"/>
            <w:szCs w:val="24"/>
          </w:rPr>
          <w:delText>s fundamentos e</w:delText>
        </w:r>
      </w:del>
      <w:ins w:id="129" w:author="gresse" w:date="2017-04-25T18:21:00Z">
        <w:r w:rsidR="00540482">
          <w:rPr>
            <w:rFonts w:ascii="Arial" w:hAnsi="Arial" w:cs="Arial"/>
            <w:sz w:val="24"/>
            <w:szCs w:val="24"/>
          </w:rPr>
          <w:t>do</w:t>
        </w:r>
      </w:ins>
      <w:r w:rsidRPr="009D6D67">
        <w:rPr>
          <w:rFonts w:ascii="Arial" w:hAnsi="Arial" w:cs="Arial"/>
          <w:sz w:val="24"/>
          <w:szCs w:val="24"/>
        </w:rPr>
        <w:t xml:space="preserve"> estado de arte</w:t>
      </w:r>
      <w:del w:id="130" w:author="gresse" w:date="2017-04-25T18:21:00Z">
        <w:r w:rsidRPr="009D6D67" w:rsidDel="00540482">
          <w:rPr>
            <w:rFonts w:ascii="Arial" w:hAnsi="Arial" w:cs="Arial"/>
            <w:sz w:val="24"/>
            <w:szCs w:val="24"/>
          </w:rPr>
          <w:delText>/</w:delText>
        </w:r>
      </w:del>
      <w:ins w:id="131" w:author="gresse" w:date="2017-04-25T18:21:00Z">
        <w:r w:rsidR="00540482">
          <w:rPr>
            <w:rFonts w:ascii="Arial" w:hAnsi="Arial" w:cs="Arial"/>
            <w:sz w:val="24"/>
            <w:szCs w:val="24"/>
          </w:rPr>
          <w:t xml:space="preserve"> e </w:t>
        </w:r>
      </w:ins>
      <w:r w:rsidRPr="009D6D67">
        <w:rPr>
          <w:rFonts w:ascii="Arial" w:hAnsi="Arial" w:cs="Arial"/>
          <w:sz w:val="24"/>
          <w:szCs w:val="24"/>
        </w:rPr>
        <w:t xml:space="preserve">prática de forma sistemática fornecendo uma visão geral sobre esta questão de pesquisa; </w:t>
      </w:r>
    </w:p>
    <w:p w:rsidR="00540482" w:rsidRDefault="00540482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32" w:author="gresse" w:date="2017-04-25T18:22:00Z">
        <w:r>
          <w:rPr>
            <w:rFonts w:ascii="Arial" w:hAnsi="Arial" w:cs="Arial"/>
            <w:sz w:val="24"/>
            <w:szCs w:val="24"/>
          </w:rPr>
          <w:t xml:space="preserve">- </w:t>
        </w:r>
        <w:proofErr w:type="spellStart"/>
        <w:r>
          <w:rPr>
            <w:rFonts w:ascii="Arial" w:hAnsi="Arial" w:cs="Arial"/>
            <w:sz w:val="24"/>
            <w:szCs w:val="24"/>
          </w:rPr>
          <w:t>Definicao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um processo de desenvolvimento de </w:t>
        </w:r>
        <w:proofErr w:type="spellStart"/>
        <w:r>
          <w:rPr>
            <w:rFonts w:ascii="Arial" w:hAnsi="Arial" w:cs="Arial"/>
            <w:sz w:val="24"/>
            <w:szCs w:val="24"/>
          </w:rPr>
          <w:t>apps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integrando </w:t>
        </w:r>
        <w:proofErr w:type="spellStart"/>
        <w:r>
          <w:rPr>
            <w:rFonts w:ascii="Arial" w:hAnsi="Arial" w:cs="Arial"/>
            <w:sz w:val="24"/>
            <w:szCs w:val="24"/>
          </w:rPr>
          <w:t>praticas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de ES e EU no contexto do ensino </w:t>
        </w:r>
        <w:proofErr w:type="gramStart"/>
        <w:r>
          <w:rPr>
            <w:rFonts w:ascii="Arial" w:hAnsi="Arial" w:cs="Arial"/>
            <w:sz w:val="24"/>
            <w:szCs w:val="24"/>
          </w:rPr>
          <w:t>básico..</w:t>
        </w:r>
      </w:ins>
      <w:proofErr w:type="gramEnd"/>
    </w:p>
    <w:p w:rsidR="009D6D67" w:rsidRDefault="009D6D67" w:rsidP="009D6D67">
      <w:pPr>
        <w:spacing w:line="360" w:lineRule="auto"/>
        <w:ind w:right="-568" w:firstLine="567"/>
        <w:jc w:val="both"/>
        <w:rPr>
          <w:ins w:id="133" w:author="gresse" w:date="2017-04-25T18:22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33171">
        <w:rPr>
          <w:rFonts w:ascii="Arial" w:hAnsi="Arial" w:cs="Arial"/>
          <w:sz w:val="24"/>
          <w:szCs w:val="24"/>
        </w:rPr>
        <w:t xml:space="preserve">Desenvolvimento de uma unidade instrucional para introduzir práticas de engenharia de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="00086D89">
        <w:rPr>
          <w:rFonts w:ascii="Arial" w:hAnsi="Arial" w:cs="Arial"/>
          <w:i/>
          <w:sz w:val="24"/>
          <w:szCs w:val="24"/>
        </w:rPr>
        <w:t xml:space="preserve"> </w:t>
      </w:r>
      <w:r w:rsidR="00086D89">
        <w:rPr>
          <w:rFonts w:ascii="Arial" w:hAnsi="Arial" w:cs="Arial"/>
          <w:sz w:val="24"/>
          <w:szCs w:val="24"/>
        </w:rPr>
        <w:t>e usabilidade</w:t>
      </w:r>
      <w:r w:rsidR="008E5022">
        <w:rPr>
          <w:rFonts w:ascii="Arial" w:hAnsi="Arial" w:cs="Arial"/>
          <w:sz w:val="24"/>
          <w:szCs w:val="24"/>
        </w:rPr>
        <w:t xml:space="preserve"> </w:t>
      </w:r>
      <w:r w:rsidR="00B33171">
        <w:rPr>
          <w:rFonts w:ascii="Arial" w:hAnsi="Arial" w:cs="Arial"/>
          <w:sz w:val="24"/>
          <w:szCs w:val="24"/>
        </w:rPr>
        <w:t xml:space="preserve">no ensino </w:t>
      </w:r>
      <w:ins w:id="134" w:author="gresse" w:date="2017-04-25T18:22:00Z">
        <w:r w:rsidR="00540482">
          <w:rPr>
            <w:rFonts w:ascii="Arial" w:hAnsi="Arial" w:cs="Arial"/>
            <w:sz w:val="24"/>
            <w:szCs w:val="24"/>
          </w:rPr>
          <w:t xml:space="preserve">de computação no nível de ensino de </w:t>
        </w:r>
      </w:ins>
      <w:r w:rsidR="00B33171">
        <w:rPr>
          <w:rFonts w:ascii="Arial" w:hAnsi="Arial" w:cs="Arial"/>
          <w:sz w:val="24"/>
          <w:szCs w:val="24"/>
        </w:rPr>
        <w:t>fundamental</w:t>
      </w:r>
      <w:r w:rsidR="00086D89">
        <w:rPr>
          <w:rFonts w:ascii="Arial" w:hAnsi="Arial" w:cs="Arial"/>
          <w:sz w:val="24"/>
          <w:szCs w:val="24"/>
        </w:rPr>
        <w:t xml:space="preserve"> 2</w:t>
      </w:r>
      <w:r w:rsidR="00B33171">
        <w:rPr>
          <w:rFonts w:ascii="Arial" w:hAnsi="Arial" w:cs="Arial"/>
          <w:sz w:val="24"/>
          <w:szCs w:val="24"/>
        </w:rPr>
        <w:t>.</w:t>
      </w:r>
    </w:p>
    <w:p w:rsidR="00540482" w:rsidRDefault="00540482" w:rsidP="009D6D67">
      <w:pPr>
        <w:spacing w:line="360" w:lineRule="auto"/>
        <w:ind w:right="-568" w:firstLine="567"/>
        <w:jc w:val="both"/>
        <w:rPr>
          <w:ins w:id="135" w:author="gresse" w:date="2017-04-25T18:23:00Z"/>
          <w:rFonts w:ascii="Arial" w:hAnsi="Arial" w:cs="Arial"/>
          <w:sz w:val="24"/>
          <w:szCs w:val="24"/>
        </w:rPr>
      </w:pPr>
      <w:ins w:id="136" w:author="gresse" w:date="2017-04-25T18:22:00Z">
        <w:r>
          <w:rPr>
            <w:rFonts w:ascii="Arial" w:hAnsi="Arial" w:cs="Arial"/>
            <w:sz w:val="24"/>
            <w:szCs w:val="24"/>
          </w:rPr>
          <w:t>- Dad</w:t>
        </w:r>
      </w:ins>
      <w:ins w:id="137" w:author="gresse" w:date="2017-04-25T18:23:00Z">
        <w:r>
          <w:rPr>
            <w:rFonts w:ascii="Arial" w:hAnsi="Arial" w:cs="Arial"/>
            <w:sz w:val="24"/>
            <w:szCs w:val="24"/>
          </w:rPr>
          <w:t>os e resultados de avaliação sistemática do ensino de ES e EU por meio de estudo de caso</w:t>
        </w:r>
      </w:ins>
    </w:p>
    <w:p w:rsidR="00540482" w:rsidRDefault="00540482" w:rsidP="009D6D67">
      <w:pPr>
        <w:spacing w:line="360" w:lineRule="auto"/>
        <w:ind w:right="-568" w:firstLine="567"/>
        <w:jc w:val="both"/>
        <w:rPr>
          <w:ins w:id="138" w:author="gresse" w:date="2017-04-25T18:23:00Z"/>
          <w:rFonts w:ascii="Arial" w:hAnsi="Arial" w:cs="Arial"/>
          <w:sz w:val="24"/>
          <w:szCs w:val="24"/>
        </w:rPr>
      </w:pPr>
      <w:proofErr w:type="spellStart"/>
      <w:ins w:id="139" w:author="gresse" w:date="2017-04-25T18:23:00Z">
        <w:r>
          <w:rPr>
            <w:rFonts w:ascii="Arial" w:hAnsi="Arial" w:cs="Arial"/>
            <w:sz w:val="24"/>
            <w:szCs w:val="24"/>
          </w:rPr>
          <w:t>Preve-se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também como resultado tecnológico o </w:t>
        </w:r>
        <w:proofErr w:type="spellStart"/>
        <w:r>
          <w:rPr>
            <w:rFonts w:ascii="Arial" w:hAnsi="Arial" w:cs="Arial"/>
            <w:sz w:val="24"/>
            <w:szCs w:val="24"/>
          </w:rPr>
          <w:t>enhancement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? Do ambiente de programação </w:t>
        </w:r>
        <w:proofErr w:type="spellStart"/>
        <w:r>
          <w:rPr>
            <w:rFonts w:ascii="Arial" w:hAnsi="Arial" w:cs="Arial"/>
            <w:sz w:val="24"/>
            <w:szCs w:val="24"/>
          </w:rPr>
          <w:t>App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 Inventor para suportar adequadamente o processo definido e o modelo de ensino.</w:t>
        </w:r>
      </w:ins>
    </w:p>
    <w:p w:rsidR="00540482" w:rsidRDefault="00540482" w:rsidP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ins w:id="140" w:author="gresse" w:date="2017-04-25T18:24:00Z">
        <w:r>
          <w:rPr>
            <w:rFonts w:ascii="Arial" w:hAnsi="Arial" w:cs="Arial"/>
            <w:sz w:val="24"/>
            <w:szCs w:val="24"/>
          </w:rPr>
          <w:t>Como impacto social o presente projeto visa a popularização da computação contribuindo de forma pratica a sua aplicação...</w:t>
        </w:r>
      </w:ins>
    </w:p>
    <w:p w:rsidR="00B33171" w:rsidRPr="009D6D67" w:rsidDel="00540482" w:rsidRDefault="00B33171" w:rsidP="00540482">
      <w:pPr>
        <w:spacing w:line="360" w:lineRule="auto"/>
        <w:ind w:right="-568" w:firstLine="567"/>
        <w:jc w:val="both"/>
        <w:rPr>
          <w:del w:id="141" w:author="gresse" w:date="2017-04-25T18:24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del w:id="142" w:author="gresse" w:date="2017-04-25T18:24:00Z">
        <w:r w:rsidDel="00540482">
          <w:rPr>
            <w:rFonts w:ascii="Arial" w:hAnsi="Arial" w:cs="Arial"/>
            <w:sz w:val="24"/>
            <w:szCs w:val="24"/>
          </w:rPr>
          <w:delText>Aplicação de conceitos de engenharia de usabilidade p</w:delText>
        </w:r>
        <w:r w:rsidR="00A62222" w:rsidDel="00540482">
          <w:rPr>
            <w:rFonts w:ascii="Arial" w:hAnsi="Arial" w:cs="Arial"/>
            <w:sz w:val="24"/>
            <w:szCs w:val="24"/>
          </w:rPr>
          <w:delText>ara adaptar/evoluir a ferramenta</w:delText>
        </w:r>
        <w:r w:rsidDel="00540482">
          <w:rPr>
            <w:rFonts w:ascii="Arial" w:hAnsi="Arial" w:cs="Arial"/>
            <w:sz w:val="24"/>
            <w:szCs w:val="24"/>
          </w:rPr>
          <w:delText xml:space="preserve"> </w:delText>
        </w:r>
        <w:r w:rsidR="00A62222" w:rsidDel="00540482">
          <w:rPr>
            <w:rFonts w:ascii="Arial" w:hAnsi="Arial" w:cs="Arial"/>
            <w:sz w:val="24"/>
            <w:szCs w:val="24"/>
          </w:rPr>
          <w:delText>App Inventor</w:delText>
        </w:r>
        <w:r w:rsidDel="00540482">
          <w:rPr>
            <w:rFonts w:ascii="Arial" w:hAnsi="Arial" w:cs="Arial"/>
            <w:sz w:val="24"/>
            <w:szCs w:val="24"/>
          </w:rPr>
          <w:delText>.</w:delText>
        </w:r>
      </w:del>
    </w:p>
    <w:p w:rsidR="009D6D67" w:rsidRPr="009D6D67" w:rsidRDefault="009D6D67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del w:id="143" w:author="gresse" w:date="2017-04-25T18:24:00Z">
        <w:r w:rsidRPr="009D6D67" w:rsidDel="00540482">
          <w:rPr>
            <w:rFonts w:ascii="Arial" w:hAnsi="Arial" w:cs="Arial"/>
            <w:sz w:val="24"/>
            <w:szCs w:val="24"/>
          </w:rPr>
          <w:delText xml:space="preserve">- </w:delText>
        </w:r>
        <w:r w:rsidR="00B33171" w:rsidDel="00540482">
          <w:rPr>
            <w:rFonts w:ascii="Arial" w:hAnsi="Arial" w:cs="Arial"/>
            <w:sz w:val="24"/>
            <w:szCs w:val="24"/>
          </w:rPr>
          <w:delText>Um modelo de ensino</w:delText>
        </w:r>
        <w:r w:rsidR="00A235A2" w:rsidDel="00540482">
          <w:rPr>
            <w:rFonts w:ascii="Arial" w:hAnsi="Arial" w:cs="Arial"/>
            <w:sz w:val="24"/>
            <w:szCs w:val="24"/>
          </w:rPr>
          <w:delText xml:space="preserve"> </w:delText>
        </w:r>
        <w:r w:rsidR="00B33171" w:rsidDel="00540482">
          <w:rPr>
            <w:rFonts w:ascii="Arial" w:hAnsi="Arial" w:cs="Arial"/>
            <w:sz w:val="24"/>
            <w:szCs w:val="24"/>
          </w:rPr>
          <w:delText xml:space="preserve">que possa ser utilizado para </w:delText>
        </w:r>
        <w:r w:rsidR="002425DA" w:rsidDel="00540482">
          <w:rPr>
            <w:rFonts w:ascii="Arial" w:hAnsi="Arial" w:cs="Arial"/>
            <w:sz w:val="24"/>
            <w:szCs w:val="24"/>
          </w:rPr>
          <w:delText>criar</w:delText>
        </w:r>
        <w:r w:rsidR="00B33171" w:rsidDel="00540482">
          <w:rPr>
            <w:rFonts w:ascii="Arial" w:hAnsi="Arial" w:cs="Arial"/>
            <w:sz w:val="24"/>
            <w:szCs w:val="24"/>
          </w:rPr>
          <w:delText xml:space="preserve"> novos modelos direcionado para o ensino básico</w:delText>
        </w:r>
        <w:r w:rsidR="00A235A2" w:rsidDel="00540482">
          <w:rPr>
            <w:rFonts w:ascii="Arial" w:hAnsi="Arial" w:cs="Arial"/>
            <w:sz w:val="24"/>
            <w:szCs w:val="24"/>
          </w:rPr>
          <w:delText>.</w:delText>
        </w:r>
      </w:del>
    </w:p>
    <w:p w:rsidR="008B07DA" w:rsidRDefault="008B07DA" w:rsidP="0001280C">
      <w:pPr>
        <w:spacing w:line="360" w:lineRule="auto"/>
        <w:ind w:right="-568" w:firstLine="567"/>
        <w:rPr>
          <w:rFonts w:ascii="Arial" w:hAnsi="Arial" w:cs="Arial"/>
          <w:sz w:val="24"/>
          <w:szCs w:val="24"/>
        </w:rPr>
      </w:pPr>
    </w:p>
    <w:p w:rsidR="004A02E7" w:rsidRDefault="0001280C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</w:t>
      </w:r>
      <w:r w:rsidR="001E247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</w:t>
      </w:r>
    </w:p>
    <w:p w:rsidR="009D1ADB" w:rsidDel="00540482" w:rsidRDefault="009D1ADB" w:rsidP="00BD266D">
      <w:pPr>
        <w:spacing w:line="360" w:lineRule="auto"/>
        <w:ind w:right="-568"/>
        <w:jc w:val="both"/>
        <w:rPr>
          <w:del w:id="144" w:author="gresse" w:date="2017-04-25T18:24:00Z"/>
          <w:rFonts w:ascii="Arial" w:hAnsi="Arial" w:cs="Arial"/>
          <w:sz w:val="24"/>
          <w:szCs w:val="24"/>
        </w:rPr>
      </w:pPr>
      <w:del w:id="145" w:author="gresse" w:date="2017-04-25T18:24:00Z">
        <w:r w:rsidDel="00540482">
          <w:rPr>
            <w:rFonts w:ascii="Arial" w:hAnsi="Arial" w:cs="Arial"/>
            <w:sz w:val="24"/>
            <w:szCs w:val="24"/>
          </w:rPr>
          <w:lastRenderedPageBreak/>
          <w:delText xml:space="preserve">ALVES, N. et al. </w:delText>
        </w:r>
        <w:r w:rsidRPr="00EF03AD" w:rsidDel="00540482">
          <w:rPr>
            <w:rFonts w:ascii="Arial" w:hAnsi="Arial" w:cs="Arial"/>
            <w:b/>
            <w:sz w:val="24"/>
            <w:szCs w:val="24"/>
          </w:rPr>
          <w:delText>Ensino de Computação de Forma Multidisciplinar em Disciplinas de História no Ensino Fundamental – Um estudo de Caso.</w:delText>
        </w:r>
        <w:r w:rsidDel="00540482">
          <w:rPr>
            <w:rFonts w:ascii="Arial" w:hAnsi="Arial" w:cs="Arial"/>
            <w:sz w:val="24"/>
            <w:szCs w:val="24"/>
          </w:rPr>
          <w:delText xml:space="preserve"> Artigo submetido para Revista Brasileira de Informática na Educação. v. 24, n. 3, Mar. 2016. </w:delText>
        </w:r>
      </w:del>
    </w:p>
    <w:p w:rsidR="00A26A6B" w:rsidRDefault="00D627AD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46" w:author="gresse" w:date="2017-04-25T18:25:00Z">
        <w:r w:rsidRPr="006C4001">
          <w:rPr>
            <w:rFonts w:ascii="Arial" w:hAnsi="Arial" w:cs="Arial"/>
            <w:sz w:val="24"/>
            <w:szCs w:val="24"/>
          </w:rPr>
          <w:t xml:space="preserve">MIT, </w:t>
        </w:r>
      </w:ins>
      <w:r w:rsidR="00A26A6B" w:rsidRPr="006C4001">
        <w:rPr>
          <w:rFonts w:ascii="Arial" w:hAnsi="Arial" w:cs="Arial"/>
          <w:sz w:val="24"/>
          <w:szCs w:val="24"/>
        </w:rPr>
        <w:t xml:space="preserve">APP INVENTOR, </w:t>
      </w:r>
      <w:del w:id="147" w:author="gresse" w:date="2017-04-25T18:25:00Z">
        <w:r w:rsidR="00A26A6B" w:rsidRPr="006C4001" w:rsidDel="00D627AD">
          <w:rPr>
            <w:rFonts w:ascii="Arial" w:hAnsi="Arial" w:cs="Arial"/>
            <w:b/>
            <w:sz w:val="24"/>
            <w:szCs w:val="24"/>
          </w:rPr>
          <w:delText>About us</w:delText>
        </w:r>
        <w:r w:rsidR="00A26A6B" w:rsidRPr="006C4001" w:rsidDel="00D627AD">
          <w:rPr>
            <w:rFonts w:ascii="Arial" w:hAnsi="Arial" w:cs="Arial"/>
            <w:sz w:val="24"/>
            <w:szCs w:val="24"/>
          </w:rPr>
          <w:delText>.</w:delText>
        </w:r>
        <w:r w:rsidR="00A26A6B" w:rsidRPr="006C4001" w:rsidDel="00D627AD">
          <w:rPr>
            <w:rFonts w:ascii="Arial" w:hAnsi="Arial" w:cs="Arial"/>
            <w:sz w:val="24"/>
            <w:szCs w:val="24"/>
            <w:rPrChange w:id="148" w:author="Fernando da Cruz Pinheiro" w:date="2017-04-28T14:12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r w:rsidR="00A26A6B" w:rsidRPr="00245093">
        <w:rPr>
          <w:rFonts w:ascii="Arial" w:hAnsi="Arial" w:cs="Arial"/>
          <w:sz w:val="24"/>
          <w:szCs w:val="24"/>
        </w:rPr>
        <w:t xml:space="preserve">Disponível em: &lt;http://appinventor.mit.edu/explore/about-us.html&gt;. Acesso em: </w:t>
      </w:r>
      <w:r w:rsidR="00A26A6B">
        <w:rPr>
          <w:rFonts w:ascii="Arial" w:hAnsi="Arial" w:cs="Arial"/>
          <w:sz w:val="24"/>
          <w:szCs w:val="24"/>
        </w:rPr>
        <w:t>20</w:t>
      </w:r>
      <w:r w:rsidR="00A26A6B" w:rsidRPr="00245093">
        <w:rPr>
          <w:rFonts w:ascii="Arial" w:hAnsi="Arial" w:cs="Arial"/>
          <w:sz w:val="24"/>
          <w:szCs w:val="24"/>
        </w:rPr>
        <w:t xml:space="preserve"> de </w:t>
      </w:r>
      <w:r w:rsidR="00A26A6B">
        <w:rPr>
          <w:rFonts w:ascii="Arial" w:hAnsi="Arial" w:cs="Arial"/>
          <w:sz w:val="24"/>
          <w:szCs w:val="24"/>
        </w:rPr>
        <w:t>abril</w:t>
      </w:r>
      <w:r w:rsidR="00A26A6B" w:rsidRPr="00245093">
        <w:rPr>
          <w:rFonts w:ascii="Arial" w:hAnsi="Arial" w:cs="Arial"/>
          <w:sz w:val="24"/>
          <w:szCs w:val="24"/>
        </w:rPr>
        <w:t xml:space="preserve"> de 201</w:t>
      </w:r>
      <w:r w:rsidR="00A26A6B">
        <w:rPr>
          <w:rFonts w:ascii="Arial" w:hAnsi="Arial" w:cs="Arial"/>
          <w:sz w:val="24"/>
          <w:szCs w:val="24"/>
        </w:rPr>
        <w:t>7</w:t>
      </w:r>
      <w:r w:rsidR="00A26A6B" w:rsidRPr="00245093">
        <w:rPr>
          <w:rFonts w:ascii="Arial" w:hAnsi="Arial" w:cs="Arial"/>
          <w:sz w:val="24"/>
          <w:szCs w:val="24"/>
        </w:rPr>
        <w:t>.</w:t>
      </w:r>
    </w:p>
    <w:p w:rsidR="00A37016" w:rsidRDefault="00A37016" w:rsidP="00BD266D">
      <w:pPr>
        <w:spacing w:line="360" w:lineRule="auto"/>
        <w:ind w:right="-568"/>
        <w:jc w:val="both"/>
        <w:rPr>
          <w:ins w:id="149" w:author="gresse" w:date="2017-04-25T18:25:00Z"/>
          <w:rFonts w:ascii="Arial" w:hAnsi="Arial" w:cs="Arial"/>
          <w:sz w:val="24"/>
          <w:szCs w:val="24"/>
        </w:rPr>
      </w:pPr>
      <w:r w:rsidRPr="006C4001">
        <w:rPr>
          <w:rFonts w:ascii="Arial" w:hAnsi="Arial" w:cs="Arial"/>
          <w:sz w:val="24"/>
          <w:szCs w:val="24"/>
          <w:lang w:val="en-US"/>
          <w:rPrChange w:id="150" w:author="Fernando da Cruz Pinheiro" w:date="2017-04-28T14:10:00Z">
            <w:rPr>
              <w:rFonts w:ascii="Arial" w:hAnsi="Arial" w:cs="Arial"/>
              <w:sz w:val="24"/>
              <w:szCs w:val="24"/>
            </w:rPr>
          </w:rPrChange>
        </w:rPr>
        <w:t xml:space="preserve">CSTA. ACM. </w:t>
      </w:r>
      <w:r w:rsidRPr="006C4001">
        <w:rPr>
          <w:rFonts w:ascii="Arial" w:hAnsi="Arial" w:cs="Arial"/>
          <w:b/>
          <w:sz w:val="24"/>
          <w:szCs w:val="24"/>
          <w:lang w:val="en-US"/>
          <w:rPrChange w:id="151" w:author="Fernando da Cruz Pinheiro" w:date="2017-04-28T14:10:00Z">
            <w:rPr>
              <w:rFonts w:ascii="Arial" w:hAnsi="Arial" w:cs="Arial"/>
              <w:b/>
              <w:sz w:val="24"/>
              <w:szCs w:val="24"/>
            </w:rPr>
          </w:rPrChange>
        </w:rPr>
        <w:t>CSTA K –12 Computer Science Standards</w:t>
      </w:r>
      <w:r w:rsidRPr="006C4001">
        <w:rPr>
          <w:rFonts w:ascii="Arial" w:hAnsi="Arial" w:cs="Arial"/>
          <w:sz w:val="24"/>
          <w:szCs w:val="24"/>
          <w:lang w:val="en-US"/>
          <w:rPrChange w:id="152" w:author="Fernando da Cruz Pinheiro" w:date="2017-04-28T14:10:00Z">
            <w:rPr>
              <w:rFonts w:ascii="Arial" w:hAnsi="Arial" w:cs="Arial"/>
              <w:sz w:val="24"/>
              <w:szCs w:val="24"/>
            </w:rPr>
          </w:rPrChange>
        </w:rPr>
        <w:t xml:space="preserve">, </w:t>
      </w:r>
      <w:r w:rsidR="0086518A" w:rsidRPr="006C4001">
        <w:rPr>
          <w:rFonts w:ascii="Arial" w:hAnsi="Arial" w:cs="Arial"/>
          <w:sz w:val="24"/>
          <w:szCs w:val="24"/>
          <w:lang w:val="en-US"/>
          <w:rPrChange w:id="153" w:author="Fernando da Cruz Pinheiro" w:date="2017-04-28T14:10:00Z">
            <w:rPr>
              <w:rFonts w:ascii="Arial" w:hAnsi="Arial" w:cs="Arial"/>
              <w:sz w:val="24"/>
              <w:szCs w:val="24"/>
            </w:rPr>
          </w:rPrChange>
        </w:rPr>
        <w:t xml:space="preserve">2011. </w:t>
      </w:r>
      <w:ins w:id="154" w:author="gresse" w:date="2017-04-25T18:25:00Z">
        <w:r w:rsidR="00D627AD">
          <w:rPr>
            <w:rFonts w:ascii="Arial" w:hAnsi="Arial" w:cs="Arial"/>
            <w:sz w:val="24"/>
            <w:szCs w:val="24"/>
          </w:rPr>
          <w:t xml:space="preserve">Quando tem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doc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citável ao invés do link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inclue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compelta</w:t>
        </w:r>
      </w:ins>
      <w:r w:rsidR="0086518A">
        <w:rPr>
          <w:rFonts w:ascii="Arial" w:hAnsi="Arial" w:cs="Arial"/>
          <w:sz w:val="24"/>
          <w:szCs w:val="24"/>
        </w:rPr>
        <w:t>Disponí</w:t>
      </w:r>
      <w:r w:rsidRPr="00BD266D">
        <w:rPr>
          <w:rFonts w:ascii="Arial" w:hAnsi="Arial" w:cs="Arial"/>
          <w:sz w:val="24"/>
          <w:szCs w:val="24"/>
        </w:rPr>
        <w:t>vel</w:t>
      </w:r>
      <w:proofErr w:type="spellEnd"/>
      <w:r w:rsidRPr="00BD266D">
        <w:rPr>
          <w:rFonts w:ascii="Arial" w:hAnsi="Arial" w:cs="Arial"/>
          <w:sz w:val="24"/>
          <w:szCs w:val="24"/>
        </w:rPr>
        <w:t xml:space="preserve"> em: &lt; http://c.ymcdn.com/sites/www.csteachers.org/resource/resmgr/Docs/Standards/CSTA_K-12_CSS.pdf&gt;. Acesso em: Abril 2017.</w:t>
      </w:r>
    </w:p>
    <w:p w:rsidR="00D627AD" w:rsidRDefault="00D627AD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55" w:author="gresse" w:date="2017-04-25T18:25:00Z">
        <w:r>
          <w:rPr>
            <w:rFonts w:ascii="Arial" w:hAnsi="Arial" w:cs="Arial"/>
            <w:sz w:val="24"/>
            <w:szCs w:val="24"/>
          </w:rPr>
          <w:t>CSTA 2016!</w:t>
        </w:r>
      </w:ins>
    </w:p>
    <w:p w:rsidR="002534F5" w:rsidRDefault="002534F5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proofErr w:type="spellStart"/>
      <w:r w:rsidRPr="00967864">
        <w:rPr>
          <w:rFonts w:ascii="Arial" w:hAnsi="Arial" w:cs="Arial"/>
          <w:sz w:val="24"/>
          <w:szCs w:val="24"/>
        </w:rPr>
        <w:t>Cybis</w:t>
      </w:r>
      <w:proofErr w:type="spellEnd"/>
      <w:r w:rsidRPr="00967864">
        <w:rPr>
          <w:rFonts w:ascii="Arial" w:hAnsi="Arial" w:cs="Arial"/>
          <w:sz w:val="24"/>
          <w:szCs w:val="24"/>
        </w:rPr>
        <w:t xml:space="preserve">, W., </w:t>
      </w:r>
      <w:proofErr w:type="spellStart"/>
      <w:r w:rsidRPr="00967864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tiol</w:t>
      </w:r>
      <w:proofErr w:type="spellEnd"/>
      <w:r>
        <w:rPr>
          <w:rFonts w:ascii="Arial" w:hAnsi="Arial" w:cs="Arial"/>
          <w:sz w:val="24"/>
          <w:szCs w:val="24"/>
        </w:rPr>
        <w:t xml:space="preserve">, A. H. e </w:t>
      </w:r>
      <w:proofErr w:type="spellStart"/>
      <w:r>
        <w:rPr>
          <w:rFonts w:ascii="Arial" w:hAnsi="Arial" w:cs="Arial"/>
          <w:sz w:val="24"/>
          <w:szCs w:val="24"/>
        </w:rPr>
        <w:t>Faust</w:t>
      </w:r>
      <w:proofErr w:type="spellEnd"/>
      <w:r>
        <w:rPr>
          <w:rFonts w:ascii="Arial" w:hAnsi="Arial" w:cs="Arial"/>
          <w:sz w:val="24"/>
          <w:szCs w:val="24"/>
        </w:rPr>
        <w:t xml:space="preserve">, R. </w:t>
      </w:r>
      <w:r w:rsidRPr="001E39D7">
        <w:rPr>
          <w:rFonts w:ascii="Arial" w:hAnsi="Arial" w:cs="Arial"/>
          <w:b/>
          <w:sz w:val="24"/>
          <w:szCs w:val="24"/>
        </w:rPr>
        <w:t>Ergonomia e usabilidade: conhecimentos, métodos e aplicações</w:t>
      </w:r>
      <w:r>
        <w:rPr>
          <w:rFonts w:ascii="Arial" w:hAnsi="Arial" w:cs="Arial"/>
          <w:sz w:val="24"/>
          <w:szCs w:val="24"/>
        </w:rPr>
        <w:t>.</w:t>
      </w:r>
      <w:r w:rsidRPr="00967864">
        <w:rPr>
          <w:rFonts w:ascii="Arial" w:hAnsi="Arial" w:cs="Arial"/>
          <w:sz w:val="24"/>
          <w:szCs w:val="24"/>
        </w:rPr>
        <w:t xml:space="preserve"> </w:t>
      </w:r>
      <w:r w:rsidR="000E06DD" w:rsidRPr="00967864">
        <w:rPr>
          <w:rFonts w:ascii="Arial" w:hAnsi="Arial" w:cs="Arial"/>
          <w:sz w:val="24"/>
          <w:szCs w:val="24"/>
        </w:rPr>
        <w:t xml:space="preserve">Editora </w:t>
      </w:r>
      <w:proofErr w:type="spellStart"/>
      <w:r w:rsidRPr="00967864">
        <w:rPr>
          <w:rFonts w:ascii="Arial" w:hAnsi="Arial" w:cs="Arial"/>
          <w:sz w:val="24"/>
          <w:szCs w:val="24"/>
        </w:rPr>
        <w:t>Novatec</w:t>
      </w:r>
      <w:proofErr w:type="spellEnd"/>
      <w:r w:rsidR="00953A12">
        <w:rPr>
          <w:rFonts w:ascii="Arial" w:hAnsi="Arial" w:cs="Arial"/>
          <w:sz w:val="24"/>
          <w:szCs w:val="24"/>
        </w:rPr>
        <w:t xml:space="preserve">, </w:t>
      </w:r>
      <w:r w:rsidR="000E06DD">
        <w:rPr>
          <w:rFonts w:ascii="Arial" w:hAnsi="Arial" w:cs="Arial"/>
          <w:sz w:val="24"/>
          <w:szCs w:val="24"/>
        </w:rPr>
        <w:t xml:space="preserve">2ª </w:t>
      </w:r>
      <w:r w:rsidR="00953A12">
        <w:rPr>
          <w:rFonts w:ascii="Arial" w:hAnsi="Arial" w:cs="Arial"/>
          <w:sz w:val="24"/>
          <w:szCs w:val="24"/>
        </w:rPr>
        <w:t>edição</w:t>
      </w:r>
      <w:r>
        <w:rPr>
          <w:rFonts w:ascii="Arial" w:hAnsi="Arial" w:cs="Arial"/>
          <w:sz w:val="24"/>
          <w:szCs w:val="24"/>
        </w:rPr>
        <w:t>, 2010</w:t>
      </w:r>
      <w:r w:rsidRPr="00967864">
        <w:rPr>
          <w:rFonts w:ascii="Arial" w:hAnsi="Arial" w:cs="Arial"/>
          <w:sz w:val="24"/>
          <w:szCs w:val="24"/>
        </w:rPr>
        <w:t>.</w:t>
      </w:r>
      <w:ins w:id="156" w:author="gresse" w:date="2017-04-25T18:25:00Z">
        <w:r w:rsidR="00D627AD">
          <w:rPr>
            <w:rFonts w:ascii="Arial" w:hAnsi="Arial" w:cs="Arial"/>
            <w:sz w:val="24"/>
            <w:szCs w:val="24"/>
          </w:rPr>
          <w:t xml:space="preserve"> Não e a melhor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– se for melhor o livro da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jenny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preece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e/ou a norma ISO/IEC 9241</w:t>
        </w:r>
      </w:ins>
    </w:p>
    <w:p w:rsidR="00A26A6B" w:rsidRPr="00BD266D" w:rsidRDefault="00A26A6B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SBC. </w:t>
      </w:r>
      <w:r w:rsidRPr="00BD266D">
        <w:rPr>
          <w:rFonts w:ascii="Arial" w:hAnsi="Arial" w:cs="Arial"/>
          <w:b/>
          <w:sz w:val="24"/>
          <w:szCs w:val="24"/>
        </w:rPr>
        <w:t>Currículo de Referência da SBC para Cursos de Graduação em Bacharelado em Ciência da Computação e Engenharia de Computação</w:t>
      </w:r>
      <w:r w:rsidRPr="0001280C">
        <w:rPr>
          <w:rFonts w:ascii="Arial" w:hAnsi="Arial" w:cs="Arial"/>
          <w:sz w:val="24"/>
          <w:szCs w:val="24"/>
        </w:rPr>
        <w:t>. Sociedade Brasileira de Computação, 2005.</w:t>
      </w:r>
    </w:p>
    <w:p w:rsidR="00182454" w:rsidRDefault="00182454" w:rsidP="00BD266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D266D">
        <w:rPr>
          <w:rFonts w:ascii="Arial" w:hAnsi="Arial" w:cs="Arial"/>
          <w:sz w:val="24"/>
          <w:szCs w:val="24"/>
        </w:rPr>
        <w:t xml:space="preserve">SOFTEX. </w:t>
      </w:r>
      <w:r w:rsidRPr="00BD266D">
        <w:rPr>
          <w:rFonts w:ascii="Arial" w:hAnsi="Arial" w:cs="Arial"/>
          <w:b/>
          <w:sz w:val="24"/>
          <w:szCs w:val="24"/>
        </w:rPr>
        <w:t>Relatório anual 2013</w:t>
      </w:r>
      <w:ins w:id="157" w:author="gresse" w:date="2017-04-25T18:26:00Z">
        <w:r w:rsidR="00D627AD">
          <w:rPr>
            <w:rFonts w:ascii="Arial" w:hAnsi="Arial" w:cs="Arial"/>
            <w:b/>
            <w:sz w:val="24"/>
            <w:szCs w:val="24"/>
          </w:rPr>
          <w:t xml:space="preserve">-pegar </w:t>
        </w:r>
        <w:proofErr w:type="spellStart"/>
        <w:r w:rsidR="00D627AD">
          <w:rPr>
            <w:rFonts w:ascii="Arial" w:hAnsi="Arial" w:cs="Arial"/>
            <w:b/>
            <w:sz w:val="24"/>
            <w:szCs w:val="24"/>
          </w:rPr>
          <w:t>ref</w:t>
        </w:r>
        <w:proofErr w:type="spellEnd"/>
        <w:r w:rsidR="00D627AD">
          <w:rPr>
            <w:rFonts w:ascii="Arial" w:hAnsi="Arial" w:cs="Arial"/>
            <w:b/>
            <w:sz w:val="24"/>
            <w:szCs w:val="24"/>
          </w:rPr>
          <w:t xml:space="preserve"> mais recente</w:t>
        </w:r>
      </w:ins>
      <w:r w:rsidRPr="00BD266D">
        <w:rPr>
          <w:rFonts w:ascii="Arial" w:hAnsi="Arial" w:cs="Arial"/>
          <w:sz w:val="24"/>
          <w:szCs w:val="24"/>
        </w:rPr>
        <w:t xml:space="preserve">. Associação para promoção da Excelência do </w:t>
      </w:r>
      <w:r w:rsidR="007F5E11" w:rsidRPr="007F5E11">
        <w:rPr>
          <w:rFonts w:ascii="Arial" w:hAnsi="Arial" w:cs="Arial"/>
          <w:i/>
          <w:sz w:val="24"/>
          <w:szCs w:val="24"/>
        </w:rPr>
        <w:t>Software</w:t>
      </w:r>
      <w:r w:rsidRPr="00BD266D">
        <w:rPr>
          <w:rFonts w:ascii="Arial" w:hAnsi="Arial" w:cs="Arial"/>
          <w:sz w:val="24"/>
          <w:szCs w:val="24"/>
        </w:rPr>
        <w:t xml:space="preserve"> Brasileiro. Campinas/SP, p. 39. 2013.</w:t>
      </w:r>
    </w:p>
    <w:p w:rsidR="00260035" w:rsidRDefault="001E0F22" w:rsidP="00635697">
      <w:pPr>
        <w:spacing w:line="360" w:lineRule="auto"/>
        <w:ind w:right="-568"/>
        <w:jc w:val="both"/>
        <w:rPr>
          <w:ins w:id="158" w:author="gresse" w:date="2017-04-25T18:26:00Z"/>
          <w:rFonts w:ascii="Arial" w:hAnsi="Arial" w:cs="Arial"/>
          <w:sz w:val="24"/>
          <w:szCs w:val="24"/>
        </w:rPr>
      </w:pPr>
      <w:r w:rsidRPr="0001280C">
        <w:rPr>
          <w:rFonts w:ascii="Arial" w:hAnsi="Arial" w:cs="Arial"/>
          <w:sz w:val="24"/>
          <w:szCs w:val="24"/>
        </w:rPr>
        <w:t xml:space="preserve">SOMMERVILLE, I. </w:t>
      </w:r>
      <w:r w:rsidRPr="00BD266D">
        <w:rPr>
          <w:rFonts w:ascii="Arial" w:hAnsi="Arial" w:cs="Arial"/>
          <w:b/>
          <w:sz w:val="24"/>
          <w:szCs w:val="24"/>
        </w:rPr>
        <w:t xml:space="preserve">Engenharia de </w:t>
      </w:r>
      <w:r w:rsidR="007F5E11" w:rsidRPr="007F5E11">
        <w:rPr>
          <w:rFonts w:ascii="Arial" w:hAnsi="Arial" w:cs="Arial"/>
          <w:b/>
          <w:i/>
          <w:sz w:val="24"/>
          <w:szCs w:val="24"/>
        </w:rPr>
        <w:t>Software</w:t>
      </w:r>
      <w:r w:rsidRPr="0001280C">
        <w:rPr>
          <w:rFonts w:ascii="Arial" w:hAnsi="Arial" w:cs="Arial"/>
          <w:sz w:val="24"/>
          <w:szCs w:val="24"/>
        </w:rPr>
        <w:t>. [</w:t>
      </w:r>
      <w:proofErr w:type="spellStart"/>
      <w:r w:rsidRPr="0001280C">
        <w:rPr>
          <w:rFonts w:ascii="Arial" w:hAnsi="Arial" w:cs="Arial"/>
          <w:sz w:val="24"/>
          <w:szCs w:val="24"/>
        </w:rPr>
        <w:t>S.l</w:t>
      </w:r>
      <w:proofErr w:type="spellEnd"/>
      <w:r w:rsidRPr="0001280C">
        <w:rPr>
          <w:rFonts w:ascii="Arial" w:hAnsi="Arial" w:cs="Arial"/>
          <w:sz w:val="24"/>
          <w:szCs w:val="24"/>
        </w:rPr>
        <w:t>.</w:t>
      </w:r>
      <w:proofErr w:type="gramStart"/>
      <w:r w:rsidRPr="0001280C">
        <w:rPr>
          <w:rFonts w:ascii="Arial" w:hAnsi="Arial" w:cs="Arial"/>
          <w:sz w:val="24"/>
          <w:szCs w:val="24"/>
        </w:rPr>
        <w:t>] :</w:t>
      </w:r>
      <w:proofErr w:type="gramEnd"/>
      <w:r w:rsidRPr="0001280C">
        <w:rPr>
          <w:rFonts w:ascii="Arial" w:hAnsi="Arial" w:cs="Arial"/>
          <w:sz w:val="24"/>
          <w:szCs w:val="24"/>
        </w:rPr>
        <w:t xml:space="preserve"> Editora Pearson </w:t>
      </w:r>
      <w:proofErr w:type="spellStart"/>
      <w:r w:rsidRPr="0001280C">
        <w:rPr>
          <w:rFonts w:ascii="Arial" w:hAnsi="Arial" w:cs="Arial"/>
          <w:sz w:val="24"/>
          <w:szCs w:val="24"/>
        </w:rPr>
        <w:t>Education</w:t>
      </w:r>
      <w:proofErr w:type="spellEnd"/>
      <w:r w:rsidRPr="0001280C">
        <w:rPr>
          <w:rFonts w:ascii="Arial" w:hAnsi="Arial" w:cs="Arial"/>
          <w:sz w:val="24"/>
          <w:szCs w:val="24"/>
        </w:rPr>
        <w:t>, nona edição. São Paulo, 2012.</w:t>
      </w:r>
      <w:ins w:id="159" w:author="gresse" w:date="2017-04-25T18:26:00Z">
        <w:r w:rsidR="00D627AD">
          <w:rPr>
            <w:rFonts w:ascii="Arial" w:hAnsi="Arial" w:cs="Arial"/>
            <w:sz w:val="24"/>
            <w:szCs w:val="24"/>
          </w:rPr>
          <w:t xml:space="preserve"> Usar SWEBOK ao invés deste? O SWEBOK organizado pelo IEEE representa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opinao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de uma comunidade e não </w:t>
        </w:r>
        <w:proofErr w:type="spellStart"/>
        <w:r w:rsidR="00D627AD">
          <w:rPr>
            <w:rFonts w:ascii="Arial" w:hAnsi="Arial" w:cs="Arial"/>
            <w:sz w:val="24"/>
            <w:szCs w:val="24"/>
          </w:rPr>
          <w:t>so</w:t>
        </w:r>
        <w:proofErr w:type="spellEnd"/>
        <w:r w:rsidR="00D627AD">
          <w:rPr>
            <w:rFonts w:ascii="Arial" w:hAnsi="Arial" w:cs="Arial"/>
            <w:sz w:val="24"/>
            <w:szCs w:val="24"/>
          </w:rPr>
          <w:t xml:space="preserve"> de um autor</w:t>
        </w:r>
      </w:ins>
    </w:p>
    <w:p w:rsidR="00D627AD" w:rsidRDefault="00D627AD" w:rsidP="00635697">
      <w:pPr>
        <w:spacing w:line="360" w:lineRule="auto"/>
        <w:ind w:right="-568"/>
        <w:jc w:val="both"/>
        <w:rPr>
          <w:ins w:id="160" w:author="gresse" w:date="2017-04-25T18:26:00Z"/>
          <w:rFonts w:ascii="Arial" w:hAnsi="Arial" w:cs="Arial"/>
          <w:sz w:val="24"/>
          <w:szCs w:val="24"/>
        </w:rPr>
      </w:pPr>
    </w:p>
    <w:p w:rsidR="00D627AD" w:rsidRDefault="00D627AD" w:rsidP="00635697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ins w:id="161" w:author="gresse" w:date="2017-04-25T18:26:00Z">
        <w:r>
          <w:rPr>
            <w:rFonts w:ascii="Arial" w:hAnsi="Arial" w:cs="Arial"/>
            <w:sz w:val="24"/>
            <w:szCs w:val="24"/>
          </w:rPr>
          <w:t xml:space="preserve">Não lembro </w:t>
        </w:r>
      </w:ins>
      <w:ins w:id="162" w:author="gresse" w:date="2017-04-25T18:27:00Z">
        <w:r>
          <w:rPr>
            <w:rFonts w:ascii="Arial" w:hAnsi="Arial" w:cs="Arial"/>
            <w:sz w:val="24"/>
            <w:szCs w:val="24"/>
          </w:rPr>
          <w:t>–</w:t>
        </w:r>
      </w:ins>
      <w:ins w:id="163" w:author="gresse" w:date="2017-04-25T18:26:00Z">
        <w:r>
          <w:rPr>
            <w:rFonts w:ascii="Arial" w:hAnsi="Arial" w:cs="Arial"/>
            <w:sz w:val="24"/>
            <w:szCs w:val="24"/>
          </w:rPr>
          <w:t xml:space="preserve"> qual </w:t>
        </w:r>
      </w:ins>
      <w:ins w:id="164" w:author="gresse" w:date="2017-04-25T18:27:00Z">
        <w:r>
          <w:rPr>
            <w:rFonts w:ascii="Arial" w:hAnsi="Arial" w:cs="Arial"/>
            <w:sz w:val="24"/>
            <w:szCs w:val="24"/>
          </w:rPr>
          <w:t>o tamanho Max desta proposta? Não precisas apresentar a metodologia cientifica?</w:t>
        </w:r>
      </w:ins>
    </w:p>
    <w:sectPr w:rsidR="00D627AD" w:rsidSect="00C6260A">
      <w:pgSz w:w="11906" w:h="16838"/>
      <w:pgMar w:top="1702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C97"/>
    <w:multiLevelType w:val="hybridMultilevel"/>
    <w:tmpl w:val="D5EE9F54"/>
    <w:lvl w:ilvl="0" w:tplc="BB7C378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BE6AEC"/>
    <w:multiLevelType w:val="hybridMultilevel"/>
    <w:tmpl w:val="32BE2F5C"/>
    <w:lvl w:ilvl="0" w:tplc="A7EA65E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12E06"/>
    <w:multiLevelType w:val="hybridMultilevel"/>
    <w:tmpl w:val="F07A27B2"/>
    <w:lvl w:ilvl="0" w:tplc="D19CC7A0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936AF8"/>
    <w:multiLevelType w:val="hybridMultilevel"/>
    <w:tmpl w:val="0B96C9C6"/>
    <w:lvl w:ilvl="0" w:tplc="3976C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17B4872"/>
    <w:multiLevelType w:val="hybridMultilevel"/>
    <w:tmpl w:val="D7628BF0"/>
    <w:lvl w:ilvl="0" w:tplc="4D541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810232C"/>
    <w:multiLevelType w:val="hybridMultilevel"/>
    <w:tmpl w:val="42922D9C"/>
    <w:lvl w:ilvl="0" w:tplc="88A46CBE">
      <w:start w:val="1"/>
      <w:numFmt w:val="bullet"/>
      <w:lvlText w:val="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nando da Cruz Pinheiro">
    <w15:presenceInfo w15:providerId="Windows Live" w15:userId="c088d70f4fdf45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1CEE"/>
    <w:rsid w:val="000011F3"/>
    <w:rsid w:val="0000520E"/>
    <w:rsid w:val="000057E3"/>
    <w:rsid w:val="0001280C"/>
    <w:rsid w:val="00022FC8"/>
    <w:rsid w:val="00043C75"/>
    <w:rsid w:val="00066862"/>
    <w:rsid w:val="00086D89"/>
    <w:rsid w:val="000A57CF"/>
    <w:rsid w:val="000A6EC9"/>
    <w:rsid w:val="000C4EF6"/>
    <w:rsid w:val="000E06DD"/>
    <w:rsid w:val="000E39D2"/>
    <w:rsid w:val="001015C0"/>
    <w:rsid w:val="00140A57"/>
    <w:rsid w:val="001532B9"/>
    <w:rsid w:val="00173754"/>
    <w:rsid w:val="00175939"/>
    <w:rsid w:val="00175F35"/>
    <w:rsid w:val="00182454"/>
    <w:rsid w:val="001C2C44"/>
    <w:rsid w:val="001C6210"/>
    <w:rsid w:val="001E0F22"/>
    <w:rsid w:val="001E247F"/>
    <w:rsid w:val="001E39D7"/>
    <w:rsid w:val="00202936"/>
    <w:rsid w:val="00213861"/>
    <w:rsid w:val="00221320"/>
    <w:rsid w:val="002425DA"/>
    <w:rsid w:val="00245093"/>
    <w:rsid w:val="002468D8"/>
    <w:rsid w:val="002534F5"/>
    <w:rsid w:val="00260035"/>
    <w:rsid w:val="00267097"/>
    <w:rsid w:val="00272834"/>
    <w:rsid w:val="00285762"/>
    <w:rsid w:val="0029576D"/>
    <w:rsid w:val="002A31A9"/>
    <w:rsid w:val="002A4473"/>
    <w:rsid w:val="002C71A1"/>
    <w:rsid w:val="002D1B56"/>
    <w:rsid w:val="002F0D49"/>
    <w:rsid w:val="00310BD1"/>
    <w:rsid w:val="0033317A"/>
    <w:rsid w:val="00356248"/>
    <w:rsid w:val="00391CEE"/>
    <w:rsid w:val="003B173F"/>
    <w:rsid w:val="003C17CB"/>
    <w:rsid w:val="003C6A1D"/>
    <w:rsid w:val="003E0297"/>
    <w:rsid w:val="003E0E5C"/>
    <w:rsid w:val="003F4F31"/>
    <w:rsid w:val="003F70CA"/>
    <w:rsid w:val="004033E1"/>
    <w:rsid w:val="00406183"/>
    <w:rsid w:val="004066A4"/>
    <w:rsid w:val="0041490C"/>
    <w:rsid w:val="0041533A"/>
    <w:rsid w:val="00463521"/>
    <w:rsid w:val="00464B22"/>
    <w:rsid w:val="0048472E"/>
    <w:rsid w:val="00494CC8"/>
    <w:rsid w:val="004A02E7"/>
    <w:rsid w:val="004A33BC"/>
    <w:rsid w:val="004D3EDB"/>
    <w:rsid w:val="004E094F"/>
    <w:rsid w:val="004E0F73"/>
    <w:rsid w:val="0050184A"/>
    <w:rsid w:val="00515C7D"/>
    <w:rsid w:val="00520FD7"/>
    <w:rsid w:val="00527057"/>
    <w:rsid w:val="005277F5"/>
    <w:rsid w:val="00540482"/>
    <w:rsid w:val="0056185C"/>
    <w:rsid w:val="00564CCE"/>
    <w:rsid w:val="0058383E"/>
    <w:rsid w:val="005C5363"/>
    <w:rsid w:val="005E1AEF"/>
    <w:rsid w:val="005E6D26"/>
    <w:rsid w:val="005F393D"/>
    <w:rsid w:val="00605488"/>
    <w:rsid w:val="0061250F"/>
    <w:rsid w:val="00635697"/>
    <w:rsid w:val="00643640"/>
    <w:rsid w:val="00651CF3"/>
    <w:rsid w:val="00653E41"/>
    <w:rsid w:val="006C4001"/>
    <w:rsid w:val="006C6D5D"/>
    <w:rsid w:val="006D2E09"/>
    <w:rsid w:val="006E04A4"/>
    <w:rsid w:val="0071025C"/>
    <w:rsid w:val="007106F5"/>
    <w:rsid w:val="007239FF"/>
    <w:rsid w:val="007339C3"/>
    <w:rsid w:val="00791FAB"/>
    <w:rsid w:val="007930A3"/>
    <w:rsid w:val="00796BD9"/>
    <w:rsid w:val="007A168B"/>
    <w:rsid w:val="007C75C4"/>
    <w:rsid w:val="007D1E4D"/>
    <w:rsid w:val="007D6DB2"/>
    <w:rsid w:val="007E199C"/>
    <w:rsid w:val="007E6D71"/>
    <w:rsid w:val="007E7911"/>
    <w:rsid w:val="007F5E11"/>
    <w:rsid w:val="007F7960"/>
    <w:rsid w:val="00800449"/>
    <w:rsid w:val="00815BB7"/>
    <w:rsid w:val="008555C6"/>
    <w:rsid w:val="0086518A"/>
    <w:rsid w:val="008733B7"/>
    <w:rsid w:val="00877E38"/>
    <w:rsid w:val="008A064F"/>
    <w:rsid w:val="008B07DA"/>
    <w:rsid w:val="008B4802"/>
    <w:rsid w:val="008C2042"/>
    <w:rsid w:val="008D02CA"/>
    <w:rsid w:val="008E5022"/>
    <w:rsid w:val="008E5D41"/>
    <w:rsid w:val="008F29AD"/>
    <w:rsid w:val="008F362D"/>
    <w:rsid w:val="008F3A31"/>
    <w:rsid w:val="00911E7A"/>
    <w:rsid w:val="009376F5"/>
    <w:rsid w:val="00951E94"/>
    <w:rsid w:val="00953A12"/>
    <w:rsid w:val="009558D4"/>
    <w:rsid w:val="00967864"/>
    <w:rsid w:val="00973B30"/>
    <w:rsid w:val="00975396"/>
    <w:rsid w:val="00975A7C"/>
    <w:rsid w:val="00992E84"/>
    <w:rsid w:val="009A29AD"/>
    <w:rsid w:val="009B359F"/>
    <w:rsid w:val="009D07BF"/>
    <w:rsid w:val="009D09C8"/>
    <w:rsid w:val="009D1ADB"/>
    <w:rsid w:val="009D63B6"/>
    <w:rsid w:val="009D6D67"/>
    <w:rsid w:val="00A235A2"/>
    <w:rsid w:val="00A26A6B"/>
    <w:rsid w:val="00A36110"/>
    <w:rsid w:val="00A37016"/>
    <w:rsid w:val="00A47B54"/>
    <w:rsid w:val="00A62222"/>
    <w:rsid w:val="00A639E6"/>
    <w:rsid w:val="00A76360"/>
    <w:rsid w:val="00A97B33"/>
    <w:rsid w:val="00B27131"/>
    <w:rsid w:val="00B301C1"/>
    <w:rsid w:val="00B33171"/>
    <w:rsid w:val="00B34D9C"/>
    <w:rsid w:val="00B371D5"/>
    <w:rsid w:val="00B40AF7"/>
    <w:rsid w:val="00B51958"/>
    <w:rsid w:val="00B83572"/>
    <w:rsid w:val="00B861A8"/>
    <w:rsid w:val="00B87530"/>
    <w:rsid w:val="00BC625F"/>
    <w:rsid w:val="00BC7577"/>
    <w:rsid w:val="00BD266D"/>
    <w:rsid w:val="00BE2BFC"/>
    <w:rsid w:val="00BE59B3"/>
    <w:rsid w:val="00C065AC"/>
    <w:rsid w:val="00C12557"/>
    <w:rsid w:val="00C1273C"/>
    <w:rsid w:val="00C33733"/>
    <w:rsid w:val="00C3574A"/>
    <w:rsid w:val="00C445B5"/>
    <w:rsid w:val="00C6260A"/>
    <w:rsid w:val="00C63265"/>
    <w:rsid w:val="00C8418D"/>
    <w:rsid w:val="00C9680E"/>
    <w:rsid w:val="00C96D9B"/>
    <w:rsid w:val="00CA2320"/>
    <w:rsid w:val="00CC0F2C"/>
    <w:rsid w:val="00CC1C7C"/>
    <w:rsid w:val="00CC54EE"/>
    <w:rsid w:val="00CD106B"/>
    <w:rsid w:val="00D00A89"/>
    <w:rsid w:val="00D1573D"/>
    <w:rsid w:val="00D211EB"/>
    <w:rsid w:val="00D257DF"/>
    <w:rsid w:val="00D31AF9"/>
    <w:rsid w:val="00D35364"/>
    <w:rsid w:val="00D42E9F"/>
    <w:rsid w:val="00D53C8A"/>
    <w:rsid w:val="00D627AD"/>
    <w:rsid w:val="00D76D34"/>
    <w:rsid w:val="00D77A9B"/>
    <w:rsid w:val="00DC512C"/>
    <w:rsid w:val="00DC54E7"/>
    <w:rsid w:val="00DC6171"/>
    <w:rsid w:val="00DF214A"/>
    <w:rsid w:val="00DF2591"/>
    <w:rsid w:val="00DF59B2"/>
    <w:rsid w:val="00E069AE"/>
    <w:rsid w:val="00E069FB"/>
    <w:rsid w:val="00E515A4"/>
    <w:rsid w:val="00EC57C2"/>
    <w:rsid w:val="00ED3D3D"/>
    <w:rsid w:val="00EF03AD"/>
    <w:rsid w:val="00EF66EC"/>
    <w:rsid w:val="00EF77FB"/>
    <w:rsid w:val="00F17E1E"/>
    <w:rsid w:val="00F266A5"/>
    <w:rsid w:val="00F36EC7"/>
    <w:rsid w:val="00F439A6"/>
    <w:rsid w:val="00F47C67"/>
    <w:rsid w:val="00F75F30"/>
    <w:rsid w:val="00F96302"/>
    <w:rsid w:val="00FB2F28"/>
    <w:rsid w:val="00FC1629"/>
    <w:rsid w:val="00FC43BC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6243B-D82D-4C6B-B580-3A4307F9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rsid w:val="00CA2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9D63B6"/>
  </w:style>
  <w:style w:type="paragraph" w:styleId="Textodebalo">
    <w:name w:val="Balloon Text"/>
    <w:basedOn w:val="Normal"/>
    <w:link w:val="TextodebaloChar"/>
    <w:uiPriority w:val="99"/>
    <w:semiHidden/>
    <w:unhideWhenUsed/>
    <w:rsid w:val="0017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8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1692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da Cruz Pinheiro</cp:lastModifiedBy>
  <cp:revision>3</cp:revision>
  <cp:lastPrinted>2017-04-21T19:14:00Z</cp:lastPrinted>
  <dcterms:created xsi:type="dcterms:W3CDTF">2017-04-25T21:27:00Z</dcterms:created>
  <dcterms:modified xsi:type="dcterms:W3CDTF">2017-04-28T20:54:00Z</dcterms:modified>
</cp:coreProperties>
</file>