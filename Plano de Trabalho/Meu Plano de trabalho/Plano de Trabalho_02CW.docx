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C1F" w:rsidRDefault="009A260A">
      <w:pPr>
        <w:spacing w:line="48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PLANO DE TRABALHO PARA O MESTRADO</w:t>
      </w:r>
    </w:p>
    <w:p w:rsidR="003A4C1F" w:rsidRDefault="009A260A">
      <w:pPr>
        <w:spacing w:line="36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DESENVOLVIMENTO DE UM MODELO INSTRUCIONAL PARA O ENSINO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E USABILIDADE </w:t>
      </w:r>
    </w:p>
    <w:p w:rsidR="003A4C1F" w:rsidRDefault="009A260A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Universidade Federal de Santa Catarina – UFSC</w:t>
      </w:r>
    </w:p>
    <w:p w:rsidR="003A4C1F" w:rsidRDefault="009A260A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Pós-Graduação em Ciência da Computação – PPGCC</w:t>
      </w:r>
    </w:p>
    <w:p w:rsidR="003A4C1F" w:rsidRDefault="009A260A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Professora </w:t>
      </w:r>
      <w:r>
        <w:rPr>
          <w:rFonts w:ascii="Arial" w:hAnsi="Arial" w:cs="Arial"/>
        </w:rPr>
        <w:t xml:space="preserve">Orientadora: Christiane A. Gresse </w:t>
      </w:r>
      <w:proofErr w:type="spellStart"/>
      <w:proofErr w:type="gramStart"/>
      <w:r>
        <w:rPr>
          <w:rFonts w:ascii="Arial" w:hAnsi="Arial" w:cs="Arial"/>
        </w:rPr>
        <w:t>von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Wangenheim</w:t>
      </w:r>
      <w:proofErr w:type="spellEnd"/>
    </w:p>
    <w:p w:rsidR="003A4C1F" w:rsidRDefault="003A4C1F">
      <w:pPr>
        <w:spacing w:line="360" w:lineRule="auto"/>
        <w:ind w:right="-568" w:firstLine="567"/>
        <w:rPr>
          <w:rFonts w:ascii="Arial" w:hAnsi="Arial" w:cs="Arial"/>
        </w:rPr>
      </w:pPr>
    </w:p>
    <w:p w:rsidR="003A4C1F" w:rsidRDefault="009A260A">
      <w:pPr>
        <w:pStyle w:val="PargrafodaLista"/>
        <w:numPr>
          <w:ilvl w:val="0"/>
          <w:numId w:val="1"/>
        </w:numPr>
        <w:spacing w:line="360" w:lineRule="auto"/>
        <w:ind w:right="-568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3A4C1F" w:rsidRDefault="009A260A">
      <w:pPr>
        <w:spacing w:line="360" w:lineRule="auto"/>
        <w:ind w:right="-568" w:firstLine="567"/>
        <w:jc w:val="both"/>
      </w:pPr>
      <w:r>
        <w:rPr>
          <w:rFonts w:ascii="Arial" w:hAnsi="Arial" w:cs="Arial"/>
        </w:rPr>
        <w:t>A computação está cada vez mais presente no nosso cotidiano por meio dos diversos dispositivos digitais que estão se tornando indispensáveis para as nossas tarefas. Dessa forma, é essencial que o</w:t>
      </w:r>
      <w:r>
        <w:rPr>
          <w:rFonts w:ascii="Arial" w:hAnsi="Arial" w:cs="Arial"/>
        </w:rPr>
        <w:t xml:space="preserve">s profissionais do século XXI, independentemente da sua área de conhecimento, tenham uma compreensão dos princípios da </w:t>
      </w:r>
      <w:del w:id="0" w:author="gresse" w:date="2017-05-09T13:53:00Z">
        <w:r w:rsidDel="00F122F2">
          <w:rPr>
            <w:rFonts w:ascii="Arial" w:hAnsi="Arial" w:cs="Arial"/>
          </w:rPr>
          <w:delText xml:space="preserve">Ciência da </w:delText>
        </w:r>
      </w:del>
      <w:r>
        <w:rPr>
          <w:rFonts w:ascii="Arial" w:hAnsi="Arial" w:cs="Arial"/>
        </w:rPr>
        <w:t xml:space="preserve">Computação. O pensamento computacional, por exemplo, auxilia a </w:t>
      </w:r>
      <w:del w:id="1" w:author="gresse" w:date="2017-05-09T13:53:00Z">
        <w:r w:rsidDel="00F122F2">
          <w:rPr>
            <w:rFonts w:ascii="Arial" w:hAnsi="Arial" w:cs="Arial"/>
          </w:rPr>
          <w:delText xml:space="preserve">análide </w:delText>
        </w:r>
      </w:del>
      <w:ins w:id="2" w:author="gresse" w:date="2017-05-09T13:53:00Z">
        <w:r w:rsidR="00F122F2">
          <w:rPr>
            <w:rFonts w:ascii="Arial" w:hAnsi="Arial" w:cs="Arial"/>
          </w:rPr>
          <w:t>análi</w:t>
        </w:r>
        <w:r w:rsidR="00F122F2">
          <w:rPr>
            <w:rFonts w:ascii="Arial" w:hAnsi="Arial" w:cs="Arial"/>
          </w:rPr>
          <w:t>s</w:t>
        </w:r>
        <w:r w:rsidR="00F122F2">
          <w:rPr>
            <w:rFonts w:ascii="Arial" w:hAnsi="Arial" w:cs="Arial"/>
          </w:rPr>
          <w:t xml:space="preserve">e </w:t>
        </w:r>
      </w:ins>
      <w:r>
        <w:rPr>
          <w:rFonts w:ascii="Arial" w:hAnsi="Arial" w:cs="Arial"/>
        </w:rPr>
        <w:t>e desenvolvimento de soluções para os problemas que pod</w:t>
      </w:r>
      <w:r>
        <w:rPr>
          <w:rFonts w:ascii="Arial" w:hAnsi="Arial" w:cs="Arial"/>
        </w:rPr>
        <w:t>em ser resolvidos computacionalmente (CSTA,</w:t>
      </w:r>
      <w:ins w:id="3" w:author="gresse" w:date="2017-05-09T13:53:00Z">
        <w:r w:rsidR="00F122F2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2016). Além disso, no Brasil, há uma necessidade de formar profissionais </w:t>
      </w:r>
      <w:del w:id="4" w:author="gresse" w:date="2017-05-09T13:54:00Z">
        <w:r w:rsidDel="00F122F2">
          <w:rPr>
            <w:rFonts w:ascii="Arial" w:hAnsi="Arial" w:cs="Arial"/>
          </w:rPr>
          <w:delText xml:space="preserve">especializado </w:delText>
        </w:r>
      </w:del>
      <w:r>
        <w:rPr>
          <w:rFonts w:ascii="Arial" w:hAnsi="Arial" w:cs="Arial"/>
        </w:rPr>
        <w:t xml:space="preserve">para o setor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pois existe um déficit na área (CARDOSO </w:t>
      </w:r>
      <w:proofErr w:type="spellStart"/>
      <w:proofErr w:type="gramStart"/>
      <w:r>
        <w:rPr>
          <w:rFonts w:ascii="Arial" w:hAnsi="Arial" w:cs="Arial"/>
        </w:rPr>
        <w:t>et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</w:t>
      </w:r>
      <w:proofErr w:type="spellEnd"/>
      <w:r>
        <w:rPr>
          <w:rFonts w:ascii="Arial" w:hAnsi="Arial" w:cs="Arial"/>
        </w:rPr>
        <w:t xml:space="preserve">, 2017). </w:t>
      </w:r>
    </w:p>
    <w:p w:rsidR="003A4C1F" w:rsidRDefault="00F122F2">
      <w:pPr>
        <w:tabs>
          <w:tab w:val="left" w:pos="4395"/>
        </w:tabs>
        <w:spacing w:line="360" w:lineRule="auto"/>
        <w:ind w:right="-568" w:firstLine="567"/>
        <w:jc w:val="both"/>
      </w:pPr>
      <w:ins w:id="5" w:author="gresse" w:date="2017-05-09T13:54:00Z">
        <w:r>
          <w:rPr>
            <w:rFonts w:ascii="Arial" w:hAnsi="Arial" w:cs="Arial"/>
          </w:rPr>
          <w:t xml:space="preserve">Com esta visão existe a </w:t>
        </w:r>
        <w:proofErr w:type="spellStart"/>
        <w:r>
          <w:rPr>
            <w:rFonts w:ascii="Arial" w:hAnsi="Arial" w:cs="Arial"/>
          </w:rPr>
          <w:t>tendencia</w:t>
        </w:r>
        <w:proofErr w:type="spellEnd"/>
        <w:r>
          <w:rPr>
            <w:rFonts w:ascii="Arial" w:hAnsi="Arial" w:cs="Arial"/>
          </w:rPr>
          <w:t xml:space="preserve"> de </w:t>
        </w:r>
        <w:r>
          <w:rPr>
            <w:rFonts w:ascii="Arial" w:hAnsi="Arial" w:cs="Arial"/>
          </w:rPr>
          <w:t>começar</w:t>
        </w:r>
        <w:r>
          <w:rPr>
            <w:rFonts w:ascii="Arial" w:hAnsi="Arial" w:cs="Arial"/>
          </w:rPr>
          <w:t xml:space="preserve"> ensinar </w:t>
        </w:r>
        <w:r>
          <w:rPr>
            <w:rFonts w:ascii="Arial" w:hAnsi="Arial" w:cs="Arial"/>
          </w:rPr>
          <w:t>computação</w:t>
        </w:r>
        <w:r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>já</w:t>
        </w:r>
        <w:r>
          <w:rPr>
            <w:rFonts w:ascii="Arial" w:hAnsi="Arial" w:cs="Arial"/>
          </w:rPr>
          <w:t xml:space="preserve"> no ensino </w:t>
        </w:r>
        <w:proofErr w:type="spellStart"/>
        <w:r>
          <w:rPr>
            <w:rFonts w:ascii="Arial" w:hAnsi="Arial" w:cs="Arial"/>
          </w:rPr>
          <w:t>Basico</w:t>
        </w:r>
        <w:proofErr w:type="spellEnd"/>
        <w:r>
          <w:rPr>
            <w:rFonts w:ascii="Arial" w:hAnsi="Arial" w:cs="Arial"/>
          </w:rPr>
          <w:t xml:space="preserve">. </w:t>
        </w:r>
      </w:ins>
      <w:ins w:id="6" w:author="gresse" w:date="2017-05-09T13:55:00Z">
        <w:r>
          <w:rPr>
            <w:rFonts w:ascii="Arial" w:hAnsi="Arial" w:cs="Arial"/>
          </w:rPr>
          <w:t xml:space="preserve">Mais uma frase e </w:t>
        </w:r>
        <w:proofErr w:type="spellStart"/>
        <w:r>
          <w:rPr>
            <w:rFonts w:ascii="Arial" w:hAnsi="Arial" w:cs="Arial"/>
          </w:rPr>
          <w:t>ref</w:t>
        </w:r>
        <w:proofErr w:type="spellEnd"/>
        <w:r>
          <w:rPr>
            <w:rFonts w:ascii="Arial" w:hAnsi="Arial" w:cs="Arial"/>
          </w:rPr>
          <w:t xml:space="preserve"> sobre isto? </w:t>
        </w:r>
      </w:ins>
      <w:del w:id="7" w:author="gresse" w:date="2017-05-09T13:55:00Z">
        <w:r w:rsidR="009A260A" w:rsidDel="00F122F2">
          <w:rPr>
            <w:rFonts w:ascii="Arial" w:hAnsi="Arial" w:cs="Arial"/>
          </w:rPr>
          <w:delText>Nesse contexto,</w:delText>
        </w:r>
      </w:del>
      <w:ins w:id="8" w:author="gresse" w:date="2017-05-09T13:55:00Z">
        <w:r>
          <w:rPr>
            <w:rFonts w:ascii="Arial" w:hAnsi="Arial" w:cs="Arial"/>
          </w:rPr>
          <w:t>Para este fim</w:t>
        </w:r>
      </w:ins>
      <w:r w:rsidR="009A260A">
        <w:rPr>
          <w:rFonts w:ascii="Arial" w:hAnsi="Arial" w:cs="Arial"/>
        </w:rPr>
        <w:t xml:space="preserve"> </w:t>
      </w:r>
      <w:ins w:id="9" w:author="gresse" w:date="2017-05-09T13:55:00Z">
        <w:r>
          <w:rPr>
            <w:rFonts w:ascii="Arial" w:hAnsi="Arial" w:cs="Arial"/>
          </w:rPr>
          <w:t xml:space="preserve">existem </w:t>
        </w:r>
      </w:ins>
      <w:r w:rsidR="009A260A">
        <w:rPr>
          <w:rFonts w:ascii="Arial" w:hAnsi="Arial" w:cs="Arial"/>
        </w:rPr>
        <w:t xml:space="preserve">diversos </w:t>
      </w:r>
      <w:del w:id="10" w:author="gresse" w:date="2017-05-09T13:55:00Z">
        <w:r w:rsidR="009A260A" w:rsidDel="00F122F2">
          <w:rPr>
            <w:rFonts w:ascii="Arial" w:hAnsi="Arial" w:cs="Arial"/>
          </w:rPr>
          <w:delText>trabalhos foram real</w:delText>
        </w:r>
        <w:r w:rsidR="009A260A" w:rsidDel="00F122F2">
          <w:rPr>
            <w:rFonts w:ascii="Arial" w:hAnsi="Arial" w:cs="Arial"/>
          </w:rPr>
          <w:delText xml:space="preserve">izados desenvolvendo uma </w:delText>
        </w:r>
      </w:del>
      <w:r w:rsidR="009A260A">
        <w:rPr>
          <w:rFonts w:ascii="Arial" w:hAnsi="Arial" w:cs="Arial"/>
        </w:rPr>
        <w:t>unidade instrucional</w:t>
      </w:r>
      <w:del w:id="11" w:author="gresse" w:date="2017-05-09T13:55:00Z">
        <w:r w:rsidR="009A260A" w:rsidDel="00F122F2">
          <w:rPr>
            <w:rFonts w:ascii="Arial" w:hAnsi="Arial" w:cs="Arial"/>
          </w:rPr>
          <w:delText xml:space="preserve"> </w:delText>
        </w:r>
      </w:del>
      <w:ins w:id="12" w:author="gresse" w:date="2017-05-09T13:55:00Z">
        <w:r>
          <w:rPr>
            <w:rFonts w:ascii="Arial" w:hAnsi="Arial" w:cs="Arial"/>
          </w:rPr>
          <w:t xml:space="preserve">, </w:t>
        </w:r>
        <w:proofErr w:type="gramStart"/>
        <w:r>
          <w:rPr>
            <w:rFonts w:ascii="Arial" w:hAnsi="Arial" w:cs="Arial"/>
          </w:rPr>
          <w:t>por exemplo</w:t>
        </w:r>
        <w:proofErr w:type="gramEnd"/>
        <w:r>
          <w:rPr>
            <w:rFonts w:ascii="Arial" w:hAnsi="Arial" w:cs="Arial"/>
          </w:rPr>
          <w:t xml:space="preserve"> por meio de </w:t>
        </w:r>
        <w:r>
          <w:rPr>
            <w:rFonts w:ascii="Arial" w:hAnsi="Arial" w:cs="Arial"/>
          </w:rPr>
          <w:t>programação</w:t>
        </w:r>
        <w:r>
          <w:rPr>
            <w:rFonts w:ascii="Arial" w:hAnsi="Arial" w:cs="Arial"/>
          </w:rPr>
          <w:t xml:space="preserve"> de jogos </w:t>
        </w:r>
      </w:ins>
      <w:ins w:id="13" w:author="gresse" w:date="2017-05-09T13:56:00Z">
        <w:r>
          <w:rPr>
            <w:rFonts w:ascii="Arial" w:hAnsi="Arial" w:cs="Arial"/>
          </w:rPr>
          <w:t xml:space="preserve">ou </w:t>
        </w:r>
        <w:r>
          <w:rPr>
            <w:rFonts w:ascii="Arial" w:hAnsi="Arial" w:cs="Arial"/>
          </w:rPr>
          <w:t>animações</w:t>
        </w:r>
        <w:r>
          <w:rPr>
            <w:rFonts w:ascii="Arial" w:hAnsi="Arial" w:cs="Arial"/>
          </w:rPr>
          <w:t xml:space="preserve"> </w:t>
        </w:r>
      </w:ins>
      <w:ins w:id="14" w:author="gresse" w:date="2017-05-09T13:55:00Z">
        <w:r>
          <w:rPr>
            <w:rFonts w:ascii="Arial" w:hAnsi="Arial" w:cs="Arial"/>
          </w:rPr>
          <w:t xml:space="preserve">com </w:t>
        </w:r>
        <w:proofErr w:type="spellStart"/>
        <w:r>
          <w:rPr>
            <w:rFonts w:ascii="Arial" w:hAnsi="Arial" w:cs="Arial"/>
          </w:rPr>
          <w:t>Scratch</w:t>
        </w:r>
      </w:ins>
      <w:proofErr w:type="spellEnd"/>
      <w:ins w:id="15" w:author="gresse" w:date="2017-05-09T13:56:00Z">
        <w:r>
          <w:rPr>
            <w:rFonts w:ascii="Arial" w:hAnsi="Arial" w:cs="Arial"/>
          </w:rPr>
          <w:t xml:space="preserve"> REF </w:t>
        </w:r>
      </w:ins>
      <w:ins w:id="16" w:author="gresse" w:date="2017-05-09T13:55:00Z">
        <w:r>
          <w:rPr>
            <w:rFonts w:ascii="Arial" w:hAnsi="Arial" w:cs="Arial"/>
          </w:rPr>
          <w:t xml:space="preserve">, </w:t>
        </w:r>
      </w:ins>
      <w:ins w:id="17" w:author="gresse" w:date="2017-05-09T13:56:00Z">
        <w:r>
          <w:rPr>
            <w:rFonts w:ascii="Arial" w:hAnsi="Arial" w:cs="Arial"/>
          </w:rPr>
          <w:t>exercícios</w:t>
        </w:r>
      </w:ins>
      <w:ins w:id="18" w:author="gresse" w:date="2017-05-09T13:55:00Z">
        <w:r>
          <w:rPr>
            <w:rFonts w:ascii="Arial" w:hAnsi="Arial" w:cs="Arial"/>
          </w:rPr>
          <w:t xml:space="preserve"> </w:t>
        </w:r>
      </w:ins>
      <w:ins w:id="19" w:author="gresse" w:date="2017-05-09T13:56:00Z">
        <w:r>
          <w:rPr>
            <w:rFonts w:ascii="Arial" w:hAnsi="Arial" w:cs="Arial"/>
          </w:rPr>
          <w:t xml:space="preserve">de </w:t>
        </w:r>
        <w:r>
          <w:rPr>
            <w:rFonts w:ascii="Arial" w:hAnsi="Arial" w:cs="Arial"/>
          </w:rPr>
          <w:t>programação</w:t>
        </w:r>
        <w:r>
          <w:rPr>
            <w:rFonts w:ascii="Arial" w:hAnsi="Arial" w:cs="Arial"/>
          </w:rPr>
          <w:t xml:space="preserve"> com </w:t>
        </w:r>
        <w:proofErr w:type="spellStart"/>
        <w:r>
          <w:rPr>
            <w:rFonts w:ascii="Arial" w:hAnsi="Arial" w:cs="Arial"/>
          </w:rPr>
          <w:t>blockly</w:t>
        </w:r>
        <w:proofErr w:type="spellEnd"/>
        <w:r>
          <w:rPr>
            <w:rFonts w:ascii="Arial" w:hAnsi="Arial" w:cs="Arial"/>
          </w:rPr>
          <w:t xml:space="preserve"> (REF:</w:t>
        </w:r>
        <w:proofErr w:type="spellStart"/>
        <w:r>
          <w:rPr>
            <w:rFonts w:ascii="Arial" w:hAnsi="Arial" w:cs="Arial"/>
          </w:rPr>
          <w:t>Hour</w:t>
        </w:r>
        <w:proofErr w:type="spellEnd"/>
        <w:r>
          <w:rPr>
            <w:rFonts w:ascii="Arial" w:hAnsi="Arial" w:cs="Arial"/>
          </w:rPr>
          <w:t xml:space="preserve"> </w:t>
        </w:r>
        <w:proofErr w:type="spellStart"/>
        <w:r>
          <w:rPr>
            <w:rFonts w:ascii="Arial" w:hAnsi="Arial" w:cs="Arial"/>
          </w:rPr>
          <w:t>of</w:t>
        </w:r>
        <w:proofErr w:type="spellEnd"/>
        <w:r>
          <w:rPr>
            <w:rFonts w:ascii="Arial" w:hAnsi="Arial" w:cs="Arial"/>
          </w:rPr>
          <w:t xml:space="preserve"> </w:t>
        </w:r>
        <w:proofErr w:type="spellStart"/>
        <w:r>
          <w:rPr>
            <w:rFonts w:ascii="Arial" w:hAnsi="Arial" w:cs="Arial"/>
          </w:rPr>
          <w:t>code</w:t>
        </w:r>
        <w:proofErr w:type="spellEnd"/>
        <w:r>
          <w:rPr>
            <w:rFonts w:ascii="Arial" w:hAnsi="Arial" w:cs="Arial"/>
          </w:rPr>
          <w:t xml:space="preserve">) ou </w:t>
        </w:r>
        <w:r>
          <w:rPr>
            <w:rFonts w:ascii="Arial" w:hAnsi="Arial" w:cs="Arial"/>
          </w:rPr>
          <w:t>robótica</w:t>
        </w:r>
        <w:r>
          <w:rPr>
            <w:rFonts w:ascii="Arial" w:hAnsi="Arial" w:cs="Arial"/>
          </w:rPr>
          <w:t xml:space="preserve"> REF. </w:t>
        </w:r>
      </w:ins>
      <w:del w:id="20" w:author="gresse" w:date="2017-05-09T13:55:00Z">
        <w:r w:rsidR="009A260A" w:rsidDel="00F122F2">
          <w:rPr>
            <w:rFonts w:ascii="Arial" w:hAnsi="Arial" w:cs="Arial"/>
          </w:rPr>
          <w:delText>visando ensinar princípios da Ciência da Computação no ensino fundamental</w:delText>
        </w:r>
      </w:del>
      <w:r w:rsidR="009A260A">
        <w:rPr>
          <w:rFonts w:ascii="Arial" w:hAnsi="Arial" w:cs="Arial"/>
        </w:rPr>
        <w:t xml:space="preserve">. </w:t>
      </w:r>
      <w:proofErr w:type="gramStart"/>
      <w:ins w:id="21" w:author="gresse" w:date="2017-05-09T13:56:00Z">
        <w:r>
          <w:rPr>
            <w:rFonts w:ascii="Arial" w:hAnsi="Arial" w:cs="Arial"/>
          </w:rPr>
          <w:t>uma</w:t>
        </w:r>
        <w:proofErr w:type="gramEnd"/>
        <w:r>
          <w:rPr>
            <w:rFonts w:ascii="Arial" w:hAnsi="Arial" w:cs="Arial"/>
          </w:rPr>
          <w:t xml:space="preserve"> alternativa é </w:t>
        </w:r>
      </w:ins>
      <w:del w:id="22" w:author="gresse" w:date="2017-05-09T13:56:00Z">
        <w:r w:rsidR="009A260A" w:rsidDel="00F122F2">
          <w:rPr>
            <w:rFonts w:ascii="Arial" w:hAnsi="Arial" w:cs="Arial"/>
          </w:rPr>
          <w:delText xml:space="preserve">Uma abordagem amplamente utilizada é </w:delText>
        </w:r>
      </w:del>
      <w:r w:rsidR="009A260A">
        <w:rPr>
          <w:rFonts w:ascii="Arial" w:hAnsi="Arial" w:cs="Arial"/>
        </w:rPr>
        <w:t xml:space="preserve">ensinar </w:t>
      </w:r>
      <w:del w:id="23" w:author="gresse" w:date="2017-05-09T13:56:00Z">
        <w:r w:rsidR="009A260A" w:rsidDel="00F122F2">
          <w:rPr>
            <w:rFonts w:ascii="Arial" w:hAnsi="Arial" w:cs="Arial"/>
          </w:rPr>
          <w:delText xml:space="preserve">os alunos </w:delText>
        </w:r>
      </w:del>
      <w:del w:id="24" w:author="gresse" w:date="2017-05-09T13:57:00Z">
        <w:r w:rsidR="009A260A" w:rsidDel="00F122F2">
          <w:rPr>
            <w:rFonts w:ascii="Arial" w:hAnsi="Arial" w:cs="Arial"/>
          </w:rPr>
          <w:delText>a programar</w:delText>
        </w:r>
      </w:del>
      <w:ins w:id="25" w:author="gresse" w:date="2017-05-09T13:57:00Z">
        <w:r>
          <w:rPr>
            <w:rFonts w:ascii="Arial" w:hAnsi="Arial" w:cs="Arial"/>
          </w:rPr>
          <w:t>o</w:t>
        </w:r>
      </w:ins>
      <w:r w:rsidR="009A260A">
        <w:rPr>
          <w:rFonts w:ascii="Arial" w:hAnsi="Arial" w:cs="Arial"/>
        </w:rPr>
        <w:t xml:space="preserve"> desenvolv</w:t>
      </w:r>
      <w:ins w:id="26" w:author="gresse" w:date="2017-05-09T13:57:00Z">
        <w:r>
          <w:rPr>
            <w:rFonts w:ascii="Arial" w:hAnsi="Arial" w:cs="Arial"/>
          </w:rPr>
          <w:t>imento de</w:t>
        </w:r>
      </w:ins>
      <w:del w:id="27" w:author="gresse" w:date="2017-05-09T13:57:00Z">
        <w:r w:rsidR="009A260A" w:rsidDel="00F122F2">
          <w:rPr>
            <w:rFonts w:ascii="Arial" w:hAnsi="Arial" w:cs="Arial"/>
          </w:rPr>
          <w:delText>e</w:delText>
        </w:r>
        <w:r w:rsidR="009A260A" w:rsidDel="00F122F2">
          <w:rPr>
            <w:rFonts w:ascii="Arial" w:hAnsi="Arial" w:cs="Arial"/>
          </w:rPr>
          <w:delText>ndo</w:delText>
        </w:r>
      </w:del>
      <w:r w:rsidR="009A260A">
        <w:rPr>
          <w:rFonts w:ascii="Arial" w:hAnsi="Arial" w:cs="Arial"/>
        </w:rPr>
        <w:t xml:space="preserve"> </w:t>
      </w:r>
      <w:proofErr w:type="spellStart"/>
      <w:r w:rsidR="009A260A">
        <w:rPr>
          <w:rFonts w:ascii="Arial" w:hAnsi="Arial" w:cs="Arial"/>
        </w:rPr>
        <w:t>apps</w:t>
      </w:r>
      <w:proofErr w:type="spellEnd"/>
      <w:r w:rsidR="009A260A">
        <w:rPr>
          <w:rFonts w:ascii="Arial" w:hAnsi="Arial" w:cs="Arial"/>
        </w:rPr>
        <w:t xml:space="preserve"> em celulares </w:t>
      </w:r>
      <w:del w:id="28" w:author="gresse" w:date="2017-05-09T13:57:00Z">
        <w:r w:rsidR="009A260A" w:rsidDel="00F122F2">
          <w:rPr>
            <w:rFonts w:ascii="Arial" w:hAnsi="Arial" w:cs="Arial"/>
          </w:rPr>
          <w:delText>por meio da</w:delText>
        </w:r>
      </w:del>
      <w:ins w:id="29" w:author="gresse" w:date="2017-05-09T13:57:00Z">
        <w:r>
          <w:rPr>
            <w:rFonts w:ascii="Arial" w:hAnsi="Arial" w:cs="Arial"/>
          </w:rPr>
          <w:t xml:space="preserve">utilizando </w:t>
        </w:r>
      </w:ins>
      <w:r w:rsidR="009A260A">
        <w:rPr>
          <w:rFonts w:ascii="Arial" w:hAnsi="Arial" w:cs="Arial"/>
        </w:rPr>
        <w:t xml:space="preserve"> </w:t>
      </w:r>
      <w:del w:id="30" w:author="gresse" w:date="2017-05-09T13:57:00Z">
        <w:r w:rsidR="009A260A" w:rsidDel="00F122F2">
          <w:rPr>
            <w:rFonts w:ascii="Arial" w:hAnsi="Arial" w:cs="Arial"/>
          </w:rPr>
          <w:delText xml:space="preserve">ferramenta </w:delText>
        </w:r>
      </w:del>
      <w:proofErr w:type="spellStart"/>
      <w:r w:rsidR="009A260A">
        <w:rPr>
          <w:rFonts w:ascii="Arial" w:hAnsi="Arial" w:cs="Arial"/>
        </w:rPr>
        <w:t>App</w:t>
      </w:r>
      <w:proofErr w:type="spellEnd"/>
      <w:r w:rsidR="009A260A">
        <w:rPr>
          <w:rFonts w:ascii="Arial" w:hAnsi="Arial" w:cs="Arial"/>
        </w:rPr>
        <w:t xml:space="preserve"> Inventor </w:t>
      </w:r>
      <w:r w:rsidR="009A260A">
        <w:rPr>
          <w:rFonts w:ascii="Arial" w:hAnsi="Arial" w:cs="Arial"/>
        </w:rPr>
        <w:t>(MIT</w:t>
      </w:r>
      <w:ins w:id="31" w:author="gresse" w:date="2017-05-09T13:57:00Z">
        <w:r>
          <w:rPr>
            <w:rFonts w:ascii="Arial" w:hAnsi="Arial" w:cs="Arial"/>
          </w:rPr>
          <w:t>, ano?</w:t>
        </w:r>
      </w:ins>
      <w:r w:rsidR="009A260A">
        <w:rPr>
          <w:rFonts w:ascii="Arial" w:hAnsi="Arial" w:cs="Arial"/>
        </w:rPr>
        <w:t>)</w:t>
      </w:r>
      <w:del w:id="32" w:author="gresse" w:date="2017-05-09T13:57:00Z">
        <w:r w:rsidR="009A260A" w:rsidDel="00F122F2">
          <w:rPr>
            <w:rFonts w:ascii="Arial" w:hAnsi="Arial" w:cs="Arial"/>
          </w:rPr>
          <w:delText xml:space="preserve"> (DANIEL et al, 2017)</w:delText>
        </w:r>
      </w:del>
      <w:r w:rsidR="009A260A">
        <w:rPr>
          <w:rFonts w:ascii="Arial" w:hAnsi="Arial" w:cs="Arial"/>
        </w:rPr>
        <w:t xml:space="preserve">. </w:t>
      </w:r>
      <w:ins w:id="33" w:author="gresse" w:date="2017-05-09T13:57:00Z">
        <w:r>
          <w:rPr>
            <w:rFonts w:ascii="Arial" w:hAnsi="Arial" w:cs="Arial"/>
          </w:rPr>
          <w:t xml:space="preserve">Neste contexto </w:t>
        </w:r>
        <w:r>
          <w:rPr>
            <w:rFonts w:ascii="Arial" w:hAnsi="Arial" w:cs="Arial"/>
          </w:rPr>
          <w:t>já</w:t>
        </w:r>
        <w:r>
          <w:rPr>
            <w:rFonts w:ascii="Arial" w:hAnsi="Arial" w:cs="Arial"/>
          </w:rPr>
          <w:t xml:space="preserve"> existem alguns tutoriais (MIT REF) e </w:t>
        </w:r>
      </w:ins>
      <w:ins w:id="34" w:author="gresse" w:date="2017-05-09T13:58:00Z">
        <w:r>
          <w:rPr>
            <w:rFonts w:ascii="Arial" w:hAnsi="Arial" w:cs="Arial"/>
          </w:rPr>
          <w:t>também</w:t>
        </w:r>
      </w:ins>
      <w:ins w:id="35" w:author="gresse" w:date="2017-05-09T13:57:00Z">
        <w:r>
          <w:rPr>
            <w:rFonts w:ascii="Arial" w:hAnsi="Arial" w:cs="Arial"/>
          </w:rPr>
          <w:t xml:space="preserve"> </w:t>
        </w:r>
      </w:ins>
      <w:ins w:id="36" w:author="gresse" w:date="2017-05-09T13:58:00Z">
        <w:r>
          <w:rPr>
            <w:rFonts w:ascii="Arial" w:hAnsi="Arial" w:cs="Arial"/>
          </w:rPr>
          <w:t xml:space="preserve">unidades instrucionais que ensinam fazer um </w:t>
        </w:r>
        <w:proofErr w:type="spellStart"/>
        <w:r>
          <w:rPr>
            <w:rFonts w:ascii="Arial" w:hAnsi="Arial" w:cs="Arial"/>
          </w:rPr>
          <w:t>app</w:t>
        </w:r>
        <w:proofErr w:type="spellEnd"/>
        <w:r>
          <w:rPr>
            <w:rFonts w:ascii="Arial" w:hAnsi="Arial" w:cs="Arial"/>
          </w:rPr>
          <w:t>. Estas unidades instrucionais tipicamente enfocam no ensino da programa</w:t>
        </w:r>
      </w:ins>
      <w:ins w:id="37" w:author="gresse" w:date="2017-05-09T13:59:00Z">
        <w:r>
          <w:rPr>
            <w:rFonts w:ascii="Arial" w:hAnsi="Arial" w:cs="Arial"/>
          </w:rPr>
          <w:t xml:space="preserve">ção </w:t>
        </w:r>
        <w:r>
          <w:rPr>
            <w:rFonts w:ascii="Arial" w:hAnsi="Arial" w:cs="Arial"/>
          </w:rPr>
          <w:t>não</w:t>
        </w:r>
        <w:r>
          <w:rPr>
            <w:rFonts w:ascii="Arial" w:hAnsi="Arial" w:cs="Arial"/>
          </w:rPr>
          <w:t xml:space="preserve"> abordando o ensino de conceitos </w:t>
        </w:r>
      </w:ins>
      <w:del w:id="38" w:author="gresse" w:date="2017-05-09T13:59:00Z">
        <w:r w:rsidR="009A260A" w:rsidDel="00F122F2">
          <w:rPr>
            <w:rFonts w:ascii="Arial" w:hAnsi="Arial" w:cs="Arial"/>
          </w:rPr>
          <w:delText xml:space="preserve">Porém, são poucos que integram as disciplinas de </w:delText>
        </w:r>
      </w:del>
      <w:ins w:id="39" w:author="gresse" w:date="2017-05-09T13:59:00Z">
        <w:r>
          <w:rPr>
            <w:rFonts w:ascii="Arial" w:hAnsi="Arial" w:cs="Arial"/>
          </w:rPr>
          <w:t xml:space="preserve">de </w:t>
        </w:r>
      </w:ins>
      <w:r w:rsidR="009A260A">
        <w:rPr>
          <w:rFonts w:ascii="Arial" w:hAnsi="Arial" w:cs="Arial"/>
        </w:rPr>
        <w:t xml:space="preserve">Engenharia de </w:t>
      </w:r>
      <w:r w:rsidR="009A260A">
        <w:rPr>
          <w:rFonts w:ascii="Arial" w:hAnsi="Arial" w:cs="Arial"/>
          <w:i/>
        </w:rPr>
        <w:t>Software</w:t>
      </w:r>
      <w:r w:rsidR="009A260A">
        <w:rPr>
          <w:rFonts w:ascii="Arial" w:hAnsi="Arial" w:cs="Arial"/>
        </w:rPr>
        <w:t xml:space="preserve"> (ES) e</w:t>
      </w:r>
      <w:ins w:id="40" w:author="gresse" w:date="2017-05-09T13:59:00Z">
        <w:r>
          <w:rPr>
            <w:rFonts w:ascii="Arial" w:hAnsi="Arial" w:cs="Arial"/>
          </w:rPr>
          <w:t>/ou</w:t>
        </w:r>
      </w:ins>
      <w:r w:rsidR="009A260A">
        <w:rPr>
          <w:rFonts w:ascii="Arial" w:hAnsi="Arial" w:cs="Arial"/>
        </w:rPr>
        <w:t xml:space="preserve"> Engenharia de Usabilidade (EU)</w:t>
      </w:r>
      <w:del w:id="41" w:author="gresse" w:date="2017-05-09T13:59:00Z">
        <w:r w:rsidR="009A260A" w:rsidDel="00F122F2">
          <w:rPr>
            <w:rFonts w:ascii="Arial" w:hAnsi="Arial" w:cs="Arial"/>
          </w:rPr>
          <w:delText xml:space="preserve"> no seu plano de ensino</w:delText>
        </w:r>
      </w:del>
      <w:r w:rsidR="009A260A">
        <w:rPr>
          <w:rFonts w:ascii="Arial" w:hAnsi="Arial" w:cs="Arial"/>
        </w:rPr>
        <w:t xml:space="preserve">. </w:t>
      </w:r>
    </w:p>
    <w:p w:rsidR="00F122F2" w:rsidDel="00F122F2" w:rsidRDefault="00F122F2" w:rsidP="00F122F2">
      <w:pPr>
        <w:tabs>
          <w:tab w:val="left" w:pos="4395"/>
        </w:tabs>
        <w:spacing w:line="360" w:lineRule="auto"/>
        <w:ind w:right="-568" w:firstLine="567"/>
        <w:jc w:val="both"/>
        <w:rPr>
          <w:ins w:id="42" w:author="gresse" w:date="2017-05-09T14:01:00Z"/>
          <w:rFonts w:ascii="Arial" w:hAnsi="Arial" w:cs="Arial"/>
        </w:rPr>
      </w:pPr>
      <w:ins w:id="43" w:author="gresse" w:date="2017-05-09T13:59:00Z">
        <w:r>
          <w:rPr>
            <w:rFonts w:ascii="Arial" w:hAnsi="Arial" w:cs="Arial"/>
          </w:rPr>
          <w:t xml:space="preserve">Porem para ensinar </w:t>
        </w:r>
        <w:r>
          <w:rPr>
            <w:rFonts w:ascii="Arial" w:hAnsi="Arial" w:cs="Arial"/>
          </w:rPr>
          <w:t>computação</w:t>
        </w:r>
        <w:r>
          <w:rPr>
            <w:rFonts w:ascii="Arial" w:hAnsi="Arial" w:cs="Arial"/>
          </w:rPr>
          <w:t xml:space="preserve"> de forma mais completa (algo deste tipo?)</w:t>
        </w:r>
      </w:ins>
      <w:ins w:id="44" w:author="gresse" w:date="2017-05-09T14:00:00Z">
        <w:r>
          <w:rPr>
            <w:rFonts w:ascii="Arial" w:hAnsi="Arial" w:cs="Arial"/>
          </w:rPr>
          <w:t xml:space="preserve"> é importante </w:t>
        </w:r>
        <w:r>
          <w:rPr>
            <w:rFonts w:ascii="Arial" w:hAnsi="Arial" w:cs="Arial"/>
          </w:rPr>
          <w:t>também</w:t>
        </w:r>
        <w:r>
          <w:rPr>
            <w:rFonts w:ascii="Arial" w:hAnsi="Arial" w:cs="Arial"/>
          </w:rPr>
          <w:t xml:space="preserve"> ensinar </w:t>
        </w:r>
        <w:r>
          <w:rPr>
            <w:rFonts w:ascii="Arial" w:hAnsi="Arial" w:cs="Arial"/>
          </w:rPr>
          <w:t>competências</w:t>
        </w:r>
        <w:r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 xml:space="preserve">de ES, como: </w:t>
        </w:r>
        <w:r>
          <w:rPr>
            <w:rFonts w:ascii="Arial" w:hAnsi="Arial" w:cs="Arial"/>
          </w:rPr>
          <w:t xml:space="preserve">atividades de análise de requisitos e </w:t>
        </w:r>
        <w:r>
          <w:rPr>
            <w:rFonts w:ascii="Arial" w:hAnsi="Arial" w:cs="Arial"/>
          </w:rPr>
          <w:t>teste</w:t>
        </w:r>
      </w:ins>
      <w:ins w:id="45" w:author="gresse" w:date="2017-05-09T14:01:00Z">
        <w:r>
          <w:rPr>
            <w:rFonts w:ascii="Arial" w:hAnsi="Arial" w:cs="Arial"/>
          </w:rPr>
          <w:t>s</w:t>
        </w:r>
      </w:ins>
      <w:ins w:id="46" w:author="gresse" w:date="2017-05-09T14:00:00Z">
        <w:r>
          <w:rPr>
            <w:rFonts w:ascii="Arial" w:hAnsi="Arial" w:cs="Arial"/>
          </w:rPr>
          <w:t xml:space="preserve"> de </w:t>
        </w:r>
        <w:r>
          <w:rPr>
            <w:rFonts w:ascii="Arial" w:hAnsi="Arial" w:cs="Arial"/>
            <w:i/>
          </w:rPr>
          <w:t>software</w:t>
        </w:r>
      </w:ins>
      <w:ins w:id="47" w:author="gresse" w:date="2017-05-09T14:01:00Z">
        <w:r>
          <w:rPr>
            <w:rFonts w:ascii="Arial" w:hAnsi="Arial" w:cs="Arial"/>
          </w:rPr>
          <w:t xml:space="preserve"> (</w:t>
        </w:r>
        <w:proofErr w:type="gramStart"/>
        <w:r>
          <w:rPr>
            <w:rFonts w:ascii="Arial" w:hAnsi="Arial" w:cs="Arial"/>
          </w:rPr>
          <w:t>CSTA,</w:t>
        </w:r>
      </w:ins>
      <w:proofErr w:type="gramEnd"/>
      <w:del w:id="48" w:author="gresse" w:date="2017-05-09T14:01:00Z">
        <w:r w:rsidR="009A260A" w:rsidDel="00F122F2">
          <w:rPr>
            <w:rFonts w:ascii="Arial" w:hAnsi="Arial" w:cs="Arial"/>
          </w:rPr>
          <w:delText>O guia CSTA K-12 (</w:delText>
        </w:r>
      </w:del>
      <w:r w:rsidR="009A260A">
        <w:rPr>
          <w:rFonts w:ascii="Arial" w:hAnsi="Arial" w:cs="Arial"/>
        </w:rPr>
        <w:t xml:space="preserve">2016), </w:t>
      </w:r>
      <w:ins w:id="49" w:author="gresse" w:date="2017-05-09T14:01:00Z">
        <w:r>
          <w:rPr>
            <w:rFonts w:ascii="Arial" w:hAnsi="Arial" w:cs="Arial"/>
          </w:rPr>
          <w:t xml:space="preserve">como </w:t>
        </w:r>
        <w:proofErr w:type="spellStart"/>
        <w:r>
          <w:rPr>
            <w:rFonts w:ascii="Arial" w:hAnsi="Arial" w:cs="Arial"/>
          </w:rPr>
          <w:t>tambem</w:t>
        </w:r>
        <w:proofErr w:type="spellEnd"/>
        <w:r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>competências</w:t>
        </w:r>
        <w:r>
          <w:rPr>
            <w:rFonts w:ascii="Arial" w:hAnsi="Arial" w:cs="Arial"/>
          </w:rPr>
          <w:t xml:space="preserve"> </w:t>
        </w:r>
      </w:ins>
      <w:del w:id="50" w:author="gresse" w:date="2017-05-09T14:01:00Z">
        <w:r w:rsidR="009A260A" w:rsidDel="00F122F2">
          <w:rPr>
            <w:rFonts w:ascii="Arial" w:hAnsi="Arial" w:cs="Arial"/>
          </w:rPr>
          <w:delText>utilizado como referência para aplicar o ensino da Ciência da Comput</w:delText>
        </w:r>
        <w:r w:rsidR="009A260A" w:rsidDel="00F122F2">
          <w:rPr>
            <w:rFonts w:ascii="Arial" w:hAnsi="Arial" w:cs="Arial"/>
          </w:rPr>
          <w:delText xml:space="preserve">ação no ensino fundamental, define que os alunos devem ter conhecimentos e habilidades </w:delText>
        </w:r>
      </w:del>
      <w:del w:id="51" w:author="gresse" w:date="2017-05-09T14:00:00Z">
        <w:r w:rsidR="009A260A" w:rsidDel="00F122F2">
          <w:rPr>
            <w:rFonts w:ascii="Arial" w:hAnsi="Arial" w:cs="Arial"/>
          </w:rPr>
          <w:delText>na área de ES</w:delText>
        </w:r>
        <w:bookmarkStart w:id="52" w:name="_GoBack"/>
        <w:bookmarkEnd w:id="52"/>
        <w:r w:rsidR="009A260A" w:rsidDel="00F122F2">
          <w:rPr>
            <w:rFonts w:ascii="Arial" w:hAnsi="Arial" w:cs="Arial"/>
          </w:rPr>
          <w:delText xml:space="preserve">, </w:delText>
        </w:r>
      </w:del>
    </w:p>
    <w:p w:rsidR="003A4C1F" w:rsidDel="00F122F2" w:rsidRDefault="009A260A" w:rsidP="00F122F2">
      <w:pPr>
        <w:tabs>
          <w:tab w:val="left" w:pos="4395"/>
        </w:tabs>
        <w:spacing w:line="360" w:lineRule="auto"/>
        <w:ind w:right="-568" w:firstLine="567"/>
        <w:jc w:val="both"/>
        <w:rPr>
          <w:del w:id="53" w:author="gresse" w:date="2017-05-09T14:01:00Z"/>
        </w:rPr>
      </w:pPr>
      <w:del w:id="54" w:author="gresse" w:date="2017-05-09T14:00:00Z">
        <w:r w:rsidDel="00F122F2">
          <w:rPr>
            <w:rFonts w:ascii="Arial" w:hAnsi="Arial" w:cs="Arial"/>
          </w:rPr>
          <w:lastRenderedPageBreak/>
          <w:delText xml:space="preserve">como: processos de ciclo de vida de </w:delText>
        </w:r>
        <w:r w:rsidDel="00F122F2">
          <w:rPr>
            <w:rFonts w:ascii="Arial" w:hAnsi="Arial" w:cs="Arial"/>
            <w:i/>
          </w:rPr>
          <w:delText>software</w:delText>
        </w:r>
        <w:r w:rsidDel="00F122F2">
          <w:rPr>
            <w:rFonts w:ascii="Arial" w:hAnsi="Arial" w:cs="Arial"/>
          </w:rPr>
          <w:delText xml:space="preserve">, teste de </w:delText>
        </w:r>
        <w:r w:rsidDel="00F122F2">
          <w:rPr>
            <w:rFonts w:ascii="Arial" w:hAnsi="Arial" w:cs="Arial"/>
            <w:i/>
          </w:rPr>
          <w:delText>software</w:delText>
        </w:r>
        <w:r w:rsidDel="00F122F2">
          <w:rPr>
            <w:rFonts w:ascii="Arial" w:hAnsi="Arial" w:cs="Arial"/>
          </w:rPr>
          <w:delText xml:space="preserve">, técnicas de levantamento de requisitos para criar soluções de </w:delText>
        </w:r>
        <w:r w:rsidDel="00F122F2">
          <w:rPr>
            <w:rFonts w:ascii="Arial" w:hAnsi="Arial" w:cs="Arial"/>
            <w:i/>
          </w:rPr>
          <w:delText>software</w:delText>
        </w:r>
        <w:r w:rsidDel="00F122F2">
          <w:rPr>
            <w:rFonts w:ascii="Arial" w:hAnsi="Arial" w:cs="Arial"/>
          </w:rPr>
          <w:delText>, como pesquisa, en</w:delText>
        </w:r>
        <w:r w:rsidDel="00F122F2">
          <w:rPr>
            <w:rFonts w:ascii="Arial" w:hAnsi="Arial" w:cs="Arial"/>
          </w:rPr>
          <w:delText xml:space="preserve">trevistas, dentre outras. </w:delText>
        </w:r>
      </w:del>
      <w:del w:id="55" w:author="gresse" w:date="2017-05-09T14:01:00Z">
        <w:r w:rsidDel="00F122F2">
          <w:rPr>
            <w:rFonts w:ascii="Arial" w:hAnsi="Arial" w:cs="Arial"/>
          </w:rPr>
          <w:delText xml:space="preserve">SWEBOK define a ES como aplicação de uma abordagem sistemática, disciplinada e mensurável ao desenvolvimento, operação e manutenção de </w:delText>
        </w:r>
        <w:r w:rsidDel="00F122F2">
          <w:rPr>
            <w:rFonts w:ascii="Arial" w:hAnsi="Arial" w:cs="Arial"/>
            <w:i/>
          </w:rPr>
          <w:delText>software</w:delText>
        </w:r>
        <w:r w:rsidDel="00F122F2">
          <w:rPr>
            <w:rFonts w:ascii="Arial" w:hAnsi="Arial" w:cs="Arial"/>
          </w:rPr>
          <w:delText xml:space="preserve"> (BOURQUE &amp; FARLEY, 2014). </w:delText>
        </w:r>
      </w:del>
    </w:p>
    <w:p w:rsidR="003A4C1F" w:rsidRDefault="009A260A" w:rsidP="00F122F2">
      <w:pPr>
        <w:tabs>
          <w:tab w:val="left" w:pos="4395"/>
        </w:tabs>
        <w:spacing w:line="360" w:lineRule="auto"/>
        <w:ind w:right="-568" w:firstLine="567"/>
        <w:jc w:val="both"/>
        <w:pPrChange w:id="56" w:author="gresse" w:date="2017-05-09T14:01:00Z">
          <w:pPr>
            <w:tabs>
              <w:tab w:val="left" w:pos="4395"/>
            </w:tabs>
            <w:spacing w:line="360" w:lineRule="auto"/>
            <w:ind w:right="-568" w:firstLine="567"/>
            <w:jc w:val="both"/>
          </w:pPr>
        </w:pPrChange>
      </w:pPr>
      <w:del w:id="57" w:author="gresse" w:date="2017-05-09T14:01:00Z">
        <w:r w:rsidDel="00F122F2">
          <w:rPr>
            <w:rFonts w:ascii="Arial" w:hAnsi="Arial" w:cs="Arial"/>
          </w:rPr>
          <w:delText xml:space="preserve">O guia ainda cita a necessidade de aplicar atividades </w:delText>
        </w:r>
      </w:del>
      <w:proofErr w:type="gramStart"/>
      <w:r>
        <w:rPr>
          <w:rFonts w:ascii="Arial" w:hAnsi="Arial" w:cs="Arial"/>
        </w:rPr>
        <w:t>relac</w:t>
      </w:r>
      <w:r>
        <w:rPr>
          <w:rFonts w:ascii="Arial" w:hAnsi="Arial" w:cs="Arial"/>
        </w:rPr>
        <w:t>ionada</w:t>
      </w:r>
      <w:proofErr w:type="gramEnd"/>
      <w:r>
        <w:rPr>
          <w:rFonts w:ascii="Arial" w:hAnsi="Arial" w:cs="Arial"/>
        </w:rPr>
        <w:t xml:space="preserve"> a EU, como por exemplo, </w:t>
      </w:r>
      <w:ins w:id="58" w:author="gresse" w:date="2017-05-09T14:01:00Z">
        <w:r w:rsidR="00F122F2">
          <w:rPr>
            <w:rFonts w:ascii="Arial" w:hAnsi="Arial" w:cs="Arial"/>
          </w:rPr>
          <w:t xml:space="preserve">a análise de contexto, </w:t>
        </w:r>
        <w:proofErr w:type="spellStart"/>
        <w:r w:rsidR="00F122F2">
          <w:rPr>
            <w:rFonts w:ascii="Arial" w:hAnsi="Arial" w:cs="Arial"/>
          </w:rPr>
          <w:t>prototipação</w:t>
        </w:r>
        <w:proofErr w:type="spellEnd"/>
        <w:r w:rsidR="00F122F2">
          <w:rPr>
            <w:rFonts w:ascii="Arial" w:hAnsi="Arial" w:cs="Arial"/>
          </w:rPr>
          <w:t xml:space="preserve"> de </w:t>
        </w:r>
      </w:ins>
      <w:ins w:id="59" w:author="gresse" w:date="2017-05-09T14:02:00Z">
        <w:r w:rsidR="00F122F2">
          <w:rPr>
            <w:rFonts w:ascii="Arial" w:hAnsi="Arial" w:cs="Arial"/>
          </w:rPr>
          <w:t>telas e a realização de testes de usabilidade (CSTA, 2016)</w:t>
        </w:r>
      </w:ins>
      <w:del w:id="60" w:author="gresse" w:date="2017-05-09T14:02:00Z">
        <w:r w:rsidDel="00F122F2">
          <w:rPr>
            <w:rFonts w:ascii="Arial" w:hAnsi="Arial" w:cs="Arial"/>
          </w:rPr>
          <w:delText xml:space="preserve">redesenhar interfaces de usuários em aplicativos móveis para ser mais inclusivo e acessível, minimizando o impacto relativo a </w:delText>
        </w:r>
        <w:r w:rsidDel="00F122F2">
          <w:rPr>
            <w:rFonts w:ascii="Arial" w:hAnsi="Arial" w:cs="Arial"/>
            <w:i/>
          </w:rPr>
          <w:delText>designer.</w:delText>
        </w:r>
        <w:r w:rsidDel="00F122F2">
          <w:rPr>
            <w:rFonts w:ascii="Arial" w:hAnsi="Arial" w:cs="Arial"/>
          </w:rPr>
          <w:delText xml:space="preserve"> Segundo</w:delText>
        </w:r>
      </w:del>
      <w:r>
        <w:rPr>
          <w:rFonts w:ascii="Arial" w:hAnsi="Arial" w:cs="Arial"/>
        </w:rPr>
        <w:t xml:space="preserve"> </w:t>
      </w:r>
      <w:ins w:id="61" w:author="gresse" w:date="2017-05-09T14:02:00Z">
        <w:r w:rsidR="00F122F2">
          <w:rPr>
            <w:rFonts w:ascii="Arial" w:hAnsi="Arial" w:cs="Arial"/>
          </w:rPr>
          <w:t>(</w:t>
        </w:r>
      </w:ins>
      <w:r>
        <w:rPr>
          <w:rFonts w:ascii="Arial" w:hAnsi="Arial" w:cs="Arial"/>
        </w:rPr>
        <w:t>PREECE</w:t>
      </w:r>
      <w:ins w:id="62" w:author="gresse" w:date="2017-05-09T14:03:00Z">
        <w:r w:rsidR="00F122F2">
          <w:rPr>
            <w:rFonts w:ascii="Arial" w:hAnsi="Arial" w:cs="Arial"/>
          </w:rPr>
          <w:t xml:space="preserve"> </w:t>
        </w:r>
        <w:proofErr w:type="spellStart"/>
        <w:r w:rsidR="00F122F2">
          <w:rPr>
            <w:rFonts w:ascii="Arial" w:hAnsi="Arial" w:cs="Arial"/>
          </w:rPr>
          <w:t>et</w:t>
        </w:r>
        <w:proofErr w:type="spellEnd"/>
        <w:r w:rsidR="00F122F2">
          <w:rPr>
            <w:rFonts w:ascii="Arial" w:hAnsi="Arial" w:cs="Arial"/>
          </w:rPr>
          <w:t xml:space="preserve"> al.,</w:t>
        </w:r>
      </w:ins>
      <w:r>
        <w:rPr>
          <w:rFonts w:ascii="Arial" w:hAnsi="Arial" w:cs="Arial"/>
        </w:rPr>
        <w:t xml:space="preserve"> </w:t>
      </w:r>
      <w:del w:id="63" w:author="gresse" w:date="2017-05-09T14:03:00Z">
        <w:r w:rsidDel="00F122F2">
          <w:rPr>
            <w:rFonts w:ascii="Arial" w:hAnsi="Arial" w:cs="Arial"/>
          </w:rPr>
          <w:delText>(</w:delText>
        </w:r>
      </w:del>
      <w:r>
        <w:rPr>
          <w:rFonts w:ascii="Arial" w:hAnsi="Arial" w:cs="Arial"/>
        </w:rPr>
        <w:t>2005)</w:t>
      </w:r>
      <w:del w:id="64" w:author="gresse" w:date="2017-05-09T14:03:00Z">
        <w:r w:rsidDel="00F122F2">
          <w:rPr>
            <w:rFonts w:ascii="Arial" w:hAnsi="Arial" w:cs="Arial"/>
          </w:rPr>
          <w:delText>,</w:delText>
        </w:r>
        <w:r w:rsidDel="00F122F2">
          <w:rPr>
            <w:rFonts w:ascii="Arial" w:hAnsi="Arial" w:cs="Arial"/>
          </w:rPr>
          <w:delText xml:space="preserve"> </w:delText>
        </w:r>
        <w:r w:rsidDel="00F122F2">
          <w:rPr>
            <w:rFonts w:ascii="Arial" w:hAnsi="Arial" w:cs="Arial"/>
          </w:rPr>
          <w:delText xml:space="preserve">a EU é um fator determinante para que os produtos sejam fáceis de </w:delText>
        </w:r>
        <w:r w:rsidDel="00F122F2">
          <w:rPr>
            <w:rFonts w:ascii="Arial" w:hAnsi="Arial" w:cs="Arial"/>
          </w:rPr>
          <w:delText>usar, eficiente e agradáveis, sob a ótica do usuário</w:delText>
        </w:r>
      </w:del>
      <w:r>
        <w:rPr>
          <w:rFonts w:ascii="Arial" w:hAnsi="Arial" w:cs="Arial"/>
        </w:rPr>
        <w:t xml:space="preserve">. </w:t>
      </w:r>
      <w:ins w:id="65" w:author="gresse" w:date="2017-05-09T14:03:00Z">
        <w:r w:rsidR="004656AE">
          <w:rPr>
            <w:rFonts w:ascii="Arial" w:hAnsi="Arial" w:cs="Arial"/>
          </w:rPr>
          <w:t xml:space="preserve">A integração destes conceitos no ensino de </w:t>
        </w:r>
        <w:r w:rsidR="004656AE">
          <w:rPr>
            <w:rFonts w:ascii="Arial" w:hAnsi="Arial" w:cs="Arial"/>
          </w:rPr>
          <w:t>computação</w:t>
        </w:r>
        <w:r w:rsidR="004656AE">
          <w:rPr>
            <w:rFonts w:ascii="Arial" w:hAnsi="Arial" w:cs="Arial"/>
          </w:rPr>
          <w:t xml:space="preserve"> mesmo no </w:t>
        </w:r>
        <w:r w:rsidR="004656AE">
          <w:rPr>
            <w:rFonts w:ascii="Arial" w:hAnsi="Arial" w:cs="Arial"/>
          </w:rPr>
          <w:t>nível</w:t>
        </w:r>
        <w:r w:rsidR="004656AE">
          <w:rPr>
            <w:rFonts w:ascii="Arial" w:hAnsi="Arial" w:cs="Arial"/>
          </w:rPr>
          <w:t xml:space="preserve"> do Ensino </w:t>
        </w:r>
        <w:r w:rsidR="004656AE">
          <w:rPr>
            <w:rFonts w:ascii="Arial" w:hAnsi="Arial" w:cs="Arial"/>
          </w:rPr>
          <w:t>básico</w:t>
        </w:r>
        <w:r w:rsidR="004656AE">
          <w:rPr>
            <w:rFonts w:ascii="Arial" w:hAnsi="Arial" w:cs="Arial"/>
          </w:rPr>
          <w:t xml:space="preserve"> é </w:t>
        </w:r>
        <w:proofErr w:type="gramStart"/>
        <w:r w:rsidR="004656AE">
          <w:rPr>
            <w:rFonts w:ascii="Arial" w:hAnsi="Arial" w:cs="Arial"/>
          </w:rPr>
          <w:t>essencial para assegurar o desenvolvimento de aplicativos com confiabilidade e usabilidade, fatores</w:t>
        </w:r>
        <w:proofErr w:type="gramEnd"/>
        <w:r w:rsidR="004656AE">
          <w:rPr>
            <w:rFonts w:ascii="Arial" w:hAnsi="Arial" w:cs="Arial"/>
          </w:rPr>
          <w:t xml:space="preserve"> determinantes de sucesso dos </w:t>
        </w:r>
        <w:proofErr w:type="spellStart"/>
        <w:r w:rsidR="004656AE">
          <w:rPr>
            <w:rFonts w:ascii="Arial" w:hAnsi="Arial" w:cs="Arial"/>
          </w:rPr>
          <w:t>apps</w:t>
        </w:r>
        <w:proofErr w:type="spellEnd"/>
        <w:r w:rsidR="004656AE">
          <w:rPr>
            <w:rFonts w:ascii="Arial" w:hAnsi="Arial" w:cs="Arial"/>
          </w:rPr>
          <w:t>.</w:t>
        </w:r>
      </w:ins>
    </w:p>
    <w:p w:rsidR="003A4C1F" w:rsidRDefault="004656AE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</w:rPr>
      </w:pPr>
      <w:ins w:id="66" w:author="gresse" w:date="2017-05-09T14:05:00Z">
        <w:r>
          <w:rPr>
            <w:rFonts w:ascii="Arial" w:hAnsi="Arial" w:cs="Arial"/>
          </w:rPr>
          <w:t xml:space="preserve">Porém atualmente o ensino de </w:t>
        </w:r>
        <w:r>
          <w:rPr>
            <w:rFonts w:ascii="Arial" w:hAnsi="Arial" w:cs="Arial"/>
          </w:rPr>
          <w:t>computação</w:t>
        </w:r>
        <w:r>
          <w:rPr>
            <w:rFonts w:ascii="Arial" w:hAnsi="Arial" w:cs="Arial"/>
          </w:rPr>
          <w:t xml:space="preserve"> no </w:t>
        </w:r>
        <w:r>
          <w:rPr>
            <w:rFonts w:ascii="Arial" w:hAnsi="Arial" w:cs="Arial"/>
          </w:rPr>
          <w:t>nível</w:t>
        </w:r>
        <w:r>
          <w:rPr>
            <w:rFonts w:ascii="Arial" w:hAnsi="Arial" w:cs="Arial"/>
          </w:rPr>
          <w:t xml:space="preserve"> de Ensino </w:t>
        </w:r>
        <w:proofErr w:type="spellStart"/>
        <w:r>
          <w:rPr>
            <w:rFonts w:ascii="Arial" w:hAnsi="Arial" w:cs="Arial"/>
          </w:rPr>
          <w:t>Basico</w:t>
        </w:r>
        <w:proofErr w:type="spellEnd"/>
        <w:r>
          <w:rPr>
            <w:rFonts w:ascii="Arial" w:hAnsi="Arial" w:cs="Arial"/>
          </w:rPr>
          <w:t xml:space="preserve"> foca muito na parte da </w:t>
        </w:r>
        <w:r>
          <w:rPr>
            <w:rFonts w:ascii="Arial" w:hAnsi="Arial" w:cs="Arial"/>
          </w:rPr>
          <w:t>programação</w:t>
        </w:r>
        <w:r>
          <w:rPr>
            <w:rFonts w:ascii="Arial" w:hAnsi="Arial" w:cs="Arial"/>
          </w:rPr>
          <w:t xml:space="preserve">. O ensino de conceitos de ES e/ou EU se restringe ao ensino superior. </w:t>
        </w:r>
      </w:ins>
      <w:del w:id="67" w:author="gresse" w:date="2017-05-09T14:06:00Z">
        <w:r w:rsidR="009A260A" w:rsidDel="004656AE">
          <w:rPr>
            <w:rFonts w:ascii="Arial" w:hAnsi="Arial" w:cs="Arial"/>
          </w:rPr>
          <w:delText>Atualmente,</w:delText>
        </w:r>
      </w:del>
      <w:del w:id="68" w:author="gresse" w:date="2017-05-09T14:07:00Z">
        <w:r w:rsidR="009A260A" w:rsidDel="004656AE">
          <w:rPr>
            <w:rFonts w:ascii="Arial" w:hAnsi="Arial" w:cs="Arial"/>
          </w:rPr>
          <w:delText xml:space="preserve"> os trabalhos realizados que desenvolvem unidades instrucionais para o ensino da Ciência da Computação no ensino fundamental integram superficialmente a ES e a EU. </w:delText>
        </w:r>
      </w:del>
      <w:del w:id="69" w:author="gresse" w:date="2017-05-09T14:05:00Z">
        <w:r w:rsidR="009A260A" w:rsidDel="004656AE">
          <w:rPr>
            <w:rFonts w:ascii="Arial" w:hAnsi="Arial" w:cs="Arial"/>
          </w:rPr>
          <w:delText>ALVES et al (2016) desenvo</w:delText>
        </w:r>
        <w:r w:rsidR="009A260A" w:rsidDel="004656AE">
          <w:rPr>
            <w:rFonts w:ascii="Arial" w:hAnsi="Arial" w:cs="Arial"/>
          </w:rPr>
          <w:delText xml:space="preserve">lveram uma unidade instrucional multidisciplinar no qual ensinaram de forma básica o ciclo de vida de ES para projetar resoluções de problemas de forma básica. </w:delText>
        </w:r>
      </w:del>
      <w:del w:id="70" w:author="gresse" w:date="2017-05-09T14:07:00Z">
        <w:r w:rsidR="009A260A" w:rsidDel="004656AE">
          <w:rPr>
            <w:rFonts w:ascii="Arial" w:hAnsi="Arial" w:cs="Arial"/>
          </w:rPr>
          <w:delText>No que se refere a EU, a maioria dos estudos pesquisados focam na graduação. SOMMARIVA (2012) de</w:delText>
        </w:r>
        <w:r w:rsidR="009A260A" w:rsidDel="004656AE">
          <w:rPr>
            <w:rFonts w:ascii="Arial" w:hAnsi="Arial" w:cs="Arial"/>
          </w:rPr>
          <w:delText>senvolveu um jogo que tem como objetivo apoiar o ensino da EU, abordando assuntos como ciclo de vida de EU, análise de requisitos, avaliação heurística. SOUZA e SPINOLA (2006) fornecem uma visão geral dos conceitos de usabilidade discutindo os principais r</w:delText>
        </w:r>
        <w:r w:rsidR="009A260A" w:rsidDel="004656AE">
          <w:rPr>
            <w:rFonts w:ascii="Arial" w:hAnsi="Arial" w:cs="Arial"/>
          </w:rPr>
          <w:delText>equisitos para projetar interfaces em dispositivos móveis. Conforme visto, vários trabalhos instruem as áreas de ES e EU, porém nenhum integram-nas sistematicamente para o ensino da Ciência da Computação no ensino fundamental.</w:delText>
        </w:r>
      </w:del>
      <w:ins w:id="71" w:author="gresse" w:date="2017-05-09T14:07:00Z">
        <w:r>
          <w:rPr>
            <w:rFonts w:ascii="Arial" w:hAnsi="Arial" w:cs="Arial"/>
          </w:rPr>
          <w:t xml:space="preserve">Desta forma faltam? Ainda unidades instrucionais que sistematicamente integram </w:t>
        </w:r>
        <w:proofErr w:type="gramStart"/>
        <w:r>
          <w:rPr>
            <w:rFonts w:ascii="Arial" w:hAnsi="Arial" w:cs="Arial"/>
          </w:rPr>
          <w:t xml:space="preserve">estes conceitos de forma apropriado no ensino </w:t>
        </w:r>
      </w:ins>
      <w:ins w:id="72" w:author="gresse" w:date="2017-05-09T14:08:00Z">
        <w:r>
          <w:rPr>
            <w:rFonts w:ascii="Arial" w:hAnsi="Arial" w:cs="Arial"/>
          </w:rPr>
          <w:t>básico</w:t>
        </w:r>
      </w:ins>
      <w:proofErr w:type="gramEnd"/>
      <w:ins w:id="73" w:author="gresse" w:date="2017-05-09T14:07:00Z">
        <w:r>
          <w:rPr>
            <w:rFonts w:ascii="Arial" w:hAnsi="Arial" w:cs="Arial"/>
          </w:rPr>
          <w:t>.</w:t>
        </w:r>
      </w:ins>
      <w:r w:rsidR="009A260A">
        <w:rPr>
          <w:rFonts w:ascii="Arial" w:hAnsi="Arial" w:cs="Arial"/>
        </w:rPr>
        <w:t xml:space="preserve"> </w:t>
      </w:r>
    </w:p>
    <w:p w:rsidR="003A4C1F" w:rsidRDefault="003A4C1F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</w:rPr>
      </w:pPr>
    </w:p>
    <w:p w:rsidR="003A4C1F" w:rsidRDefault="009A260A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tem</w:t>
      </w:r>
      <w:r>
        <w:rPr>
          <w:rFonts w:ascii="Arial" w:hAnsi="Arial" w:cs="Arial"/>
        </w:rPr>
        <w:t xml:space="preserve"> como objetivo o desenvolvimento sistemático de um modelo de ensino de ES e EU para o desenvolvimento de aplicativos móveis no Ensino Fundamental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com o ambiente de programação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Inventor. O desenvolvimento deste modelo engloba a definição de um process</w:t>
      </w:r>
      <w:r>
        <w:rPr>
          <w:rFonts w:ascii="Arial" w:hAnsi="Arial" w:cs="Arial"/>
        </w:rPr>
        <w:t xml:space="preserve">o de desenvolvimento de </w:t>
      </w:r>
      <w:proofErr w:type="spellStart"/>
      <w:r>
        <w:rPr>
          <w:rFonts w:ascii="Arial" w:hAnsi="Arial" w:cs="Arial"/>
        </w:rPr>
        <w:t>apps</w:t>
      </w:r>
      <w:proofErr w:type="spellEnd"/>
      <w:r>
        <w:rPr>
          <w:rFonts w:ascii="Arial" w:hAnsi="Arial" w:cs="Arial"/>
        </w:rPr>
        <w:t xml:space="preserve"> integrando sistematicamente práticas de ES e EU</w:t>
      </w:r>
      <w:ins w:id="74" w:author="gresse" w:date="2017-05-09T14:08:00Z">
        <w:r w:rsidR="004656AE">
          <w:rPr>
            <w:rFonts w:ascii="Arial" w:hAnsi="Arial" w:cs="Arial"/>
          </w:rPr>
          <w:t>, que será ensinado como parte da unidade instrucional</w:t>
        </w:r>
      </w:ins>
      <w:r>
        <w:rPr>
          <w:rFonts w:ascii="Arial" w:hAnsi="Arial" w:cs="Arial"/>
        </w:rPr>
        <w:t>.</w:t>
      </w: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objetivo desse trabalho está inserido na linha de pesquisa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do PPGCC dentro dos tópicos de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conforme a definição da área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da SBC (SBC,</w:t>
      </w:r>
      <w:ins w:id="75" w:author="gresse" w:date="2017-05-09T14:09:00Z">
        <w:r w:rsidR="004656AE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2005) e alinhado a norma ABNT NBR ISO/IEC 12207:2009. </w:t>
      </w: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O1. </w:t>
      </w:r>
      <w:del w:id="76" w:author="gresse" w:date="2017-05-09T14:10:00Z">
        <w:r w:rsidDel="004656AE">
          <w:rPr>
            <w:rFonts w:ascii="Arial" w:hAnsi="Arial" w:cs="Arial"/>
          </w:rPr>
          <w:delText xml:space="preserve">Analisar </w:delText>
        </w:r>
      </w:del>
      <w:ins w:id="77" w:author="gresse" w:date="2017-05-09T14:10:00Z">
        <w:r w:rsidR="004656AE">
          <w:rPr>
            <w:rFonts w:ascii="Arial" w:hAnsi="Arial" w:cs="Arial"/>
          </w:rPr>
          <w:t>Analis</w:t>
        </w:r>
        <w:r w:rsidR="004656AE">
          <w:rPr>
            <w:rFonts w:ascii="Arial" w:hAnsi="Arial" w:cs="Arial"/>
          </w:rPr>
          <w:t>e</w:t>
        </w:r>
        <w:r w:rsidR="004656AE">
          <w:rPr>
            <w:rFonts w:ascii="Arial" w:hAnsi="Arial" w:cs="Arial"/>
          </w:rPr>
          <w:t xml:space="preserve"> </w:t>
        </w:r>
        <w:r w:rsidR="004656AE">
          <w:rPr>
            <w:rFonts w:ascii="Arial" w:hAnsi="Arial" w:cs="Arial"/>
          </w:rPr>
          <w:t>d</w:t>
        </w:r>
      </w:ins>
      <w:r>
        <w:rPr>
          <w:rFonts w:ascii="Arial" w:hAnsi="Arial" w:cs="Arial"/>
        </w:rPr>
        <w:t>a fundamentação teórica sintetizando os conceitos básicos em relação ao ensino de computação no e</w:t>
      </w:r>
      <w:r>
        <w:rPr>
          <w:rFonts w:ascii="Arial" w:hAnsi="Arial" w:cs="Arial"/>
        </w:rPr>
        <w:t xml:space="preserve">nsino fundamental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, ao ambiente de programação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Inventor, e à ES e EU.</w:t>
      </w: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O2. Levantamento do estado da arte e prática por meio da revisão sistemática de literatura para entender como atualmente os conceitos de ES e EU são ensinados no nível do ensino fun</w:t>
      </w:r>
      <w:r>
        <w:rPr>
          <w:rFonts w:ascii="Arial" w:hAnsi="Arial" w:cs="Arial"/>
        </w:rPr>
        <w:t>damental.</w:t>
      </w: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 </w:t>
      </w:r>
      <w:del w:id="78" w:author="gresse" w:date="2017-05-09T14:10:00Z">
        <w:r w:rsidDel="004656AE">
          <w:rPr>
            <w:rFonts w:ascii="Arial" w:hAnsi="Arial" w:cs="Arial"/>
          </w:rPr>
          <w:delText xml:space="preserve">Evoluir </w:delText>
        </w:r>
      </w:del>
      <w:proofErr w:type="spellStart"/>
      <w:ins w:id="79" w:author="gresse" w:date="2017-05-09T14:10:00Z">
        <w:r w:rsidR="004656AE">
          <w:rPr>
            <w:rFonts w:ascii="Arial" w:hAnsi="Arial" w:cs="Arial"/>
          </w:rPr>
          <w:t>Evolu</w:t>
        </w:r>
        <w:r w:rsidR="004656AE">
          <w:rPr>
            <w:rFonts w:ascii="Arial" w:hAnsi="Arial" w:cs="Arial"/>
          </w:rPr>
          <w:t>çao</w:t>
        </w:r>
        <w:proofErr w:type="spellEnd"/>
        <w:r w:rsidR="004656AE">
          <w:rPr>
            <w:rFonts w:ascii="Arial" w:hAnsi="Arial" w:cs="Arial"/>
          </w:rPr>
          <w:t xml:space="preserve"> </w:t>
        </w:r>
        <w:r w:rsidR="004656AE">
          <w:rPr>
            <w:rFonts w:ascii="Arial" w:hAnsi="Arial" w:cs="Arial"/>
          </w:rPr>
          <w:t xml:space="preserve">de </w:t>
        </w:r>
      </w:ins>
      <w:r>
        <w:rPr>
          <w:rFonts w:ascii="Arial" w:hAnsi="Arial" w:cs="Arial"/>
        </w:rPr>
        <w:t>uma unidade instrucional para o ensino de desenvolvimento de aplicativos integrando o ensino de ES e EU.</w:t>
      </w:r>
    </w:p>
    <w:p w:rsidR="003A4C1F" w:rsidRDefault="009A260A" w:rsidP="004656AE">
      <w:pPr>
        <w:spacing w:line="360" w:lineRule="auto"/>
        <w:ind w:left="567" w:right="-568" w:firstLine="567"/>
        <w:jc w:val="both"/>
        <w:rPr>
          <w:rFonts w:ascii="Arial" w:hAnsi="Arial" w:cs="Arial"/>
        </w:rPr>
        <w:pPrChange w:id="80" w:author="gresse" w:date="2017-05-09T14:10:00Z">
          <w:pPr>
            <w:spacing w:line="360" w:lineRule="auto"/>
            <w:ind w:right="-568" w:firstLine="567"/>
            <w:jc w:val="both"/>
          </w:pPr>
        </w:pPrChange>
      </w:pPr>
      <w:proofErr w:type="gramStart"/>
      <w:r>
        <w:rPr>
          <w:rFonts w:ascii="Arial" w:hAnsi="Arial" w:cs="Arial"/>
        </w:rPr>
        <w:t>O3.</w:t>
      </w:r>
      <w:proofErr w:type="gramEnd"/>
      <w:r>
        <w:rPr>
          <w:rFonts w:ascii="Arial" w:hAnsi="Arial" w:cs="Arial"/>
        </w:rPr>
        <w:t xml:space="preserve">1.  </w:t>
      </w:r>
      <w:del w:id="81" w:author="gresse" w:date="2017-05-09T14:10:00Z">
        <w:r w:rsidDel="004656AE">
          <w:rPr>
            <w:rFonts w:ascii="Arial" w:hAnsi="Arial" w:cs="Arial"/>
          </w:rPr>
          <w:delText xml:space="preserve">Definir </w:delText>
        </w:r>
      </w:del>
      <w:proofErr w:type="spellStart"/>
      <w:ins w:id="82" w:author="gresse" w:date="2017-05-09T14:10:00Z">
        <w:r w:rsidR="004656AE">
          <w:rPr>
            <w:rFonts w:ascii="Arial" w:hAnsi="Arial" w:cs="Arial"/>
          </w:rPr>
          <w:t>Defini</w:t>
        </w:r>
        <w:r w:rsidR="004656AE">
          <w:rPr>
            <w:rFonts w:ascii="Arial" w:hAnsi="Arial" w:cs="Arial"/>
          </w:rPr>
          <w:t>çao</w:t>
        </w:r>
        <w:proofErr w:type="spellEnd"/>
        <w:r w:rsidR="004656AE">
          <w:rPr>
            <w:rFonts w:ascii="Arial" w:hAnsi="Arial" w:cs="Arial"/>
          </w:rPr>
          <w:t xml:space="preserve"> de</w:t>
        </w:r>
        <w:r w:rsidR="004656AE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um processo de ES e EU voltado ao desenvolvimento de aplicativos no contexto do ensino fundamental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>. </w:t>
      </w:r>
    </w:p>
    <w:p w:rsidR="003A4C1F" w:rsidRDefault="009A260A" w:rsidP="004656AE">
      <w:pPr>
        <w:spacing w:line="360" w:lineRule="auto"/>
        <w:ind w:left="567" w:right="-568" w:firstLine="567"/>
        <w:jc w:val="both"/>
        <w:rPr>
          <w:rFonts w:ascii="Arial" w:hAnsi="Arial" w:cs="Arial"/>
        </w:rPr>
        <w:pPrChange w:id="83" w:author="gresse" w:date="2017-05-09T14:10:00Z">
          <w:pPr>
            <w:spacing w:line="360" w:lineRule="auto"/>
            <w:ind w:right="-568" w:firstLine="567"/>
            <w:jc w:val="both"/>
          </w:pPr>
        </w:pPrChange>
      </w:pPr>
      <w:proofErr w:type="gramStart"/>
      <w:r>
        <w:rPr>
          <w:rFonts w:ascii="Arial" w:hAnsi="Arial" w:cs="Arial"/>
        </w:rPr>
        <w:t>O3.</w:t>
      </w:r>
      <w:proofErr w:type="gramEnd"/>
      <w:r>
        <w:rPr>
          <w:rFonts w:ascii="Arial" w:hAnsi="Arial" w:cs="Arial"/>
        </w:rPr>
        <w:t xml:space="preserve">2. </w:t>
      </w:r>
      <w:del w:id="84" w:author="gresse" w:date="2017-05-09T14:10:00Z">
        <w:r w:rsidDel="004656AE">
          <w:rPr>
            <w:rFonts w:ascii="Arial" w:hAnsi="Arial" w:cs="Arial"/>
          </w:rPr>
          <w:delText>Desen</w:delText>
        </w:r>
        <w:r w:rsidDel="004656AE">
          <w:rPr>
            <w:rFonts w:ascii="Arial" w:hAnsi="Arial" w:cs="Arial"/>
          </w:rPr>
          <w:delText xml:space="preserve">volver </w:delText>
        </w:r>
      </w:del>
      <w:ins w:id="85" w:author="gresse" w:date="2017-05-09T14:10:00Z">
        <w:r w:rsidR="004656AE">
          <w:rPr>
            <w:rFonts w:ascii="Arial" w:hAnsi="Arial" w:cs="Arial"/>
          </w:rPr>
          <w:t>Desenvolv</w:t>
        </w:r>
        <w:r w:rsidR="004656AE">
          <w:rPr>
            <w:rFonts w:ascii="Arial" w:hAnsi="Arial" w:cs="Arial"/>
          </w:rPr>
          <w:t>imento de</w:t>
        </w:r>
        <w:r w:rsidR="004656AE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material didático, como por exemplo, slides, roteiros, folhas de tarefas, avaliações.</w:t>
      </w:r>
    </w:p>
    <w:p w:rsidR="003A4C1F" w:rsidRDefault="009A260A" w:rsidP="004656AE">
      <w:pPr>
        <w:spacing w:line="360" w:lineRule="auto"/>
        <w:ind w:left="567" w:right="-568" w:firstLine="567"/>
        <w:jc w:val="both"/>
        <w:rPr>
          <w:rFonts w:ascii="Arial" w:hAnsi="Arial" w:cs="Arial"/>
        </w:rPr>
        <w:pPrChange w:id="86" w:author="gresse" w:date="2017-05-09T14:10:00Z">
          <w:pPr>
            <w:spacing w:line="360" w:lineRule="auto"/>
            <w:ind w:right="-568" w:firstLine="567"/>
            <w:jc w:val="both"/>
          </w:pPr>
        </w:pPrChange>
      </w:pPr>
      <w:proofErr w:type="gramStart"/>
      <w:r>
        <w:rPr>
          <w:rFonts w:ascii="Arial" w:hAnsi="Arial" w:cs="Arial"/>
        </w:rPr>
        <w:t>O3.</w:t>
      </w:r>
      <w:proofErr w:type="gramEnd"/>
      <w:r>
        <w:rPr>
          <w:rFonts w:ascii="Arial" w:hAnsi="Arial" w:cs="Arial"/>
        </w:rPr>
        <w:t xml:space="preserve">3. Adaptação/evolução do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 para apoiar o ensino do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>.</w:t>
      </w: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04. </w:t>
      </w:r>
      <w:del w:id="87" w:author="gresse" w:date="2017-05-09T14:10:00Z">
        <w:r w:rsidDel="004656AE">
          <w:rPr>
            <w:rFonts w:ascii="Arial" w:hAnsi="Arial" w:cs="Arial"/>
          </w:rPr>
          <w:delText xml:space="preserve">Aplicar </w:delText>
        </w:r>
      </w:del>
      <w:proofErr w:type="spellStart"/>
      <w:ins w:id="88" w:author="gresse" w:date="2017-05-09T14:10:00Z">
        <w:r w:rsidR="004656AE">
          <w:rPr>
            <w:rFonts w:ascii="Arial" w:hAnsi="Arial" w:cs="Arial"/>
          </w:rPr>
          <w:t>Aplica</w:t>
        </w:r>
        <w:r w:rsidR="004656AE">
          <w:rPr>
            <w:rFonts w:ascii="Arial" w:hAnsi="Arial" w:cs="Arial"/>
          </w:rPr>
          <w:t>çao</w:t>
        </w:r>
        <w:proofErr w:type="spellEnd"/>
        <w:r w:rsidR="004656AE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e </w:t>
      </w:r>
      <w:del w:id="89" w:author="gresse" w:date="2017-05-09T14:11:00Z">
        <w:r w:rsidDel="004656AE">
          <w:rPr>
            <w:rFonts w:ascii="Arial" w:hAnsi="Arial" w:cs="Arial"/>
          </w:rPr>
          <w:delText xml:space="preserve">avaliar </w:delText>
        </w:r>
      </w:del>
      <w:proofErr w:type="spellStart"/>
      <w:ins w:id="90" w:author="gresse" w:date="2017-05-09T14:11:00Z">
        <w:r w:rsidR="004656AE">
          <w:rPr>
            <w:rFonts w:ascii="Arial" w:hAnsi="Arial" w:cs="Arial"/>
          </w:rPr>
          <w:t>avalia</w:t>
        </w:r>
        <w:r w:rsidR="004656AE">
          <w:rPr>
            <w:rFonts w:ascii="Arial" w:hAnsi="Arial" w:cs="Arial"/>
          </w:rPr>
          <w:t>cao</w:t>
        </w:r>
        <w:proofErr w:type="spellEnd"/>
        <w:r w:rsidR="004656AE">
          <w:rPr>
            <w:rFonts w:ascii="Arial" w:hAnsi="Arial" w:cs="Arial"/>
          </w:rPr>
          <w:t xml:space="preserve"> </w:t>
        </w:r>
        <w:r w:rsidR="004656AE">
          <w:rPr>
            <w:rFonts w:ascii="Arial" w:hAnsi="Arial" w:cs="Arial"/>
          </w:rPr>
          <w:t>d</w:t>
        </w:r>
      </w:ins>
      <w:r>
        <w:rPr>
          <w:rFonts w:ascii="Arial" w:hAnsi="Arial" w:cs="Arial"/>
        </w:rPr>
        <w:t>a unidade instrucional desenvolvida</w:t>
      </w:r>
      <w:r>
        <w:rPr>
          <w:rFonts w:ascii="Arial" w:hAnsi="Arial" w:cs="Arial"/>
        </w:rPr>
        <w:t xml:space="preserve"> em escolas avaliando a unidade em relação à aprendizagem dos alunos, bem como sua efetividade, conforme o modelo de avaliação </w:t>
      </w:r>
      <w:del w:id="91" w:author="gresse" w:date="2017-05-09T14:11:00Z">
        <w:r w:rsidDel="004656AE">
          <w:rPr>
            <w:rFonts w:ascii="Arial" w:hAnsi="Arial" w:cs="Arial"/>
          </w:rPr>
          <w:delText>desenvolvido por</w:delText>
        </w:r>
      </w:del>
      <w:proofErr w:type="spellStart"/>
      <w:proofErr w:type="gramStart"/>
      <w:ins w:id="92" w:author="gresse" w:date="2017-05-09T14:11:00Z">
        <w:r w:rsidR="004656AE">
          <w:rPr>
            <w:rFonts w:ascii="Arial" w:hAnsi="Arial" w:cs="Arial"/>
          </w:rPr>
          <w:t>dETECT</w:t>
        </w:r>
      </w:ins>
      <w:proofErr w:type="spellEnd"/>
      <w:proofErr w:type="gramEnd"/>
      <w:r>
        <w:rPr>
          <w:rFonts w:ascii="Arial" w:hAnsi="Arial" w:cs="Arial"/>
        </w:rPr>
        <w:t xml:space="preserve"> </w:t>
      </w:r>
      <w:ins w:id="93" w:author="gresse" w:date="2017-05-09T14:11:00Z">
        <w:r w:rsidR="004656AE">
          <w:rPr>
            <w:rFonts w:ascii="Arial" w:hAnsi="Arial" w:cs="Arial"/>
          </w:rPr>
          <w:t>(</w:t>
        </w:r>
      </w:ins>
      <w:r>
        <w:rPr>
          <w:rFonts w:ascii="Arial" w:hAnsi="Arial" w:cs="Arial"/>
        </w:rPr>
        <w:t xml:space="preserve">WANGENHEIM </w:t>
      </w:r>
      <w:proofErr w:type="spellStart"/>
      <w:r>
        <w:rPr>
          <w:rFonts w:ascii="Arial" w:hAnsi="Arial" w:cs="Arial"/>
        </w:rPr>
        <w:t>et</w:t>
      </w:r>
      <w:proofErr w:type="spellEnd"/>
      <w:r>
        <w:rPr>
          <w:rFonts w:ascii="Arial" w:hAnsi="Arial" w:cs="Arial"/>
        </w:rPr>
        <w:t xml:space="preserve"> al</w:t>
      </w:r>
      <w:ins w:id="94" w:author="gresse" w:date="2017-05-09T14:11:00Z">
        <w:r w:rsidR="004656AE">
          <w:rPr>
            <w:rFonts w:ascii="Arial" w:hAnsi="Arial" w:cs="Arial"/>
          </w:rPr>
          <w:t xml:space="preserve">., </w:t>
        </w:r>
      </w:ins>
      <w:del w:id="95" w:author="gresse" w:date="2017-05-09T14:11:00Z">
        <w:r w:rsidDel="004656AE">
          <w:rPr>
            <w:rFonts w:ascii="Arial" w:hAnsi="Arial" w:cs="Arial"/>
          </w:rPr>
          <w:delText xml:space="preserve"> </w:delText>
        </w:r>
        <w:r w:rsidDel="004656AE">
          <w:rPr>
            <w:rFonts w:ascii="Arial" w:hAnsi="Arial" w:cs="Arial"/>
          </w:rPr>
          <w:delText>(</w:delText>
        </w:r>
      </w:del>
      <w:r>
        <w:rPr>
          <w:rFonts w:ascii="Arial" w:hAnsi="Arial" w:cs="Arial"/>
        </w:rPr>
        <w:t>2017).</w:t>
      </w:r>
    </w:p>
    <w:p w:rsidR="003A4C1F" w:rsidRDefault="003A4C1F">
      <w:pPr>
        <w:spacing w:line="360" w:lineRule="auto"/>
        <w:ind w:right="-568" w:firstLine="567"/>
        <w:jc w:val="both"/>
        <w:rPr>
          <w:rFonts w:ascii="Arial" w:hAnsi="Arial" w:cs="Arial"/>
        </w:rPr>
      </w:pP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3.    Contribuições científicas potenciais.</w:t>
      </w: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tem como principal contribui</w:t>
      </w:r>
      <w:r>
        <w:rPr>
          <w:rFonts w:ascii="Arial" w:hAnsi="Arial" w:cs="Arial"/>
        </w:rPr>
        <w:t>ção científica a elaboração de um modelo de ensino de E</w:t>
      </w:r>
      <w:ins w:id="96" w:author="gresse" w:date="2017-05-09T14:11:00Z">
        <w:r w:rsidR="007E7103">
          <w:rPr>
            <w:rFonts w:ascii="Arial" w:hAnsi="Arial" w:cs="Arial"/>
          </w:rPr>
          <w:t xml:space="preserve">ngenharia de </w:t>
        </w:r>
      </w:ins>
      <w:r>
        <w:rPr>
          <w:rFonts w:ascii="Arial" w:hAnsi="Arial" w:cs="Arial"/>
        </w:rPr>
        <w:t>S</w:t>
      </w:r>
      <w:ins w:id="97" w:author="gresse" w:date="2017-05-09T14:11:00Z">
        <w:r w:rsidR="007E7103">
          <w:rPr>
            <w:rFonts w:ascii="Arial" w:hAnsi="Arial" w:cs="Arial"/>
          </w:rPr>
          <w:t>oftware</w:t>
        </w:r>
      </w:ins>
      <w:r>
        <w:rPr>
          <w:rFonts w:ascii="Arial" w:hAnsi="Arial" w:cs="Arial"/>
        </w:rPr>
        <w:t xml:space="preserve"> e E</w:t>
      </w:r>
      <w:ins w:id="98" w:author="gresse" w:date="2017-05-09T14:11:00Z">
        <w:r w:rsidR="007E7103">
          <w:rPr>
            <w:rFonts w:ascii="Arial" w:hAnsi="Arial" w:cs="Arial"/>
          </w:rPr>
          <w:t xml:space="preserve">ngenharia de </w:t>
        </w:r>
      </w:ins>
      <w:r>
        <w:rPr>
          <w:rFonts w:ascii="Arial" w:hAnsi="Arial" w:cs="Arial"/>
        </w:rPr>
        <w:t>U</w:t>
      </w:r>
      <w:ins w:id="99" w:author="gresse" w:date="2017-05-09T14:11:00Z">
        <w:r w:rsidR="007E7103">
          <w:rPr>
            <w:rFonts w:ascii="Arial" w:hAnsi="Arial" w:cs="Arial"/>
          </w:rPr>
          <w:t>sabilidade</w:t>
        </w:r>
      </w:ins>
      <w:r>
        <w:rPr>
          <w:rFonts w:ascii="Arial" w:hAnsi="Arial" w:cs="Arial"/>
        </w:rPr>
        <w:t xml:space="preserve"> para o ensino fundamental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. Além disso, </w:t>
      </w:r>
      <w:proofErr w:type="gramStart"/>
      <w:r>
        <w:rPr>
          <w:rFonts w:ascii="Arial" w:hAnsi="Arial" w:cs="Arial"/>
        </w:rPr>
        <w:t>prevê-se</w:t>
      </w:r>
      <w:proofErr w:type="gramEnd"/>
      <w:r>
        <w:rPr>
          <w:rFonts w:ascii="Arial" w:hAnsi="Arial" w:cs="Arial"/>
        </w:rPr>
        <w:t xml:space="preserve"> as seguintes contribuições científicas:</w:t>
      </w: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Levantamento do estado de arte e prática de forma sistemática fornecendo uma visão geral sobre esta qu</w:t>
      </w:r>
      <w:r>
        <w:rPr>
          <w:rFonts w:ascii="Arial" w:hAnsi="Arial" w:cs="Arial"/>
        </w:rPr>
        <w:t>estão de pesquisa;</w:t>
      </w: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Definição de um processo de desenvolvimento de </w:t>
      </w:r>
      <w:proofErr w:type="spellStart"/>
      <w:r>
        <w:rPr>
          <w:rFonts w:ascii="Arial" w:hAnsi="Arial" w:cs="Arial"/>
        </w:rPr>
        <w:t>apps</w:t>
      </w:r>
      <w:proofErr w:type="spellEnd"/>
      <w:r>
        <w:rPr>
          <w:rFonts w:ascii="Arial" w:hAnsi="Arial" w:cs="Arial"/>
        </w:rPr>
        <w:t xml:space="preserve"> integrando práticas de ES e EU </w:t>
      </w:r>
      <w:del w:id="100" w:author="gresse" w:date="2017-05-09T14:12:00Z">
        <w:r w:rsidDel="007E7103">
          <w:rPr>
            <w:rFonts w:ascii="Arial" w:hAnsi="Arial" w:cs="Arial"/>
          </w:rPr>
          <w:delText xml:space="preserve">no </w:delText>
        </w:r>
      </w:del>
      <w:ins w:id="101" w:author="gresse" w:date="2017-05-09T14:12:00Z">
        <w:r w:rsidR="007E7103">
          <w:rPr>
            <w:rFonts w:ascii="Arial" w:hAnsi="Arial" w:cs="Arial"/>
          </w:rPr>
          <w:t>customizado ao</w:t>
        </w:r>
        <w:r w:rsidR="007E7103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contexto do ensino fundamental;</w:t>
      </w:r>
    </w:p>
    <w:p w:rsidR="003A4C1F" w:rsidRDefault="009A260A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Desenvolvimento de uma unidade instrucional para introduzir práticas de ES e EU no ensino de computação no nível de</w:t>
      </w:r>
      <w:r>
        <w:rPr>
          <w:rFonts w:ascii="Arial" w:hAnsi="Arial" w:cs="Arial"/>
        </w:rPr>
        <w:t xml:space="preserve"> ensino fundamental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>.</w:t>
      </w:r>
    </w:p>
    <w:p w:rsidR="003A4C1F" w:rsidRDefault="009A260A">
      <w:pPr>
        <w:spacing w:line="360" w:lineRule="auto"/>
        <w:ind w:right="-568" w:firstLine="567"/>
        <w:rPr>
          <w:rFonts w:ascii="Arial" w:hAnsi="Arial" w:cs="Arial"/>
        </w:rPr>
      </w:pPr>
      <w:r>
        <w:rPr>
          <w:rFonts w:ascii="Arial" w:hAnsi="Arial" w:cs="Arial"/>
        </w:rPr>
        <w:t>- Dados e resultados de avaliação sistemática do ensino de ES e EU por meio de estudo de caso;</w:t>
      </w:r>
    </w:p>
    <w:p w:rsidR="003A4C1F" w:rsidRDefault="007E7103" w:rsidP="007E7103">
      <w:pPr>
        <w:spacing w:line="360" w:lineRule="auto"/>
        <w:ind w:right="-568"/>
        <w:jc w:val="both"/>
        <w:rPr>
          <w:rFonts w:ascii="Arial" w:hAnsi="Arial" w:cs="Arial"/>
        </w:rPr>
        <w:pPrChange w:id="102" w:author="gresse" w:date="2017-05-09T14:12:00Z">
          <w:pPr>
            <w:spacing w:line="360" w:lineRule="auto"/>
            <w:ind w:right="-568" w:firstLine="567"/>
            <w:jc w:val="both"/>
          </w:pPr>
        </w:pPrChange>
      </w:pPr>
      <w:ins w:id="103" w:author="gresse" w:date="2017-05-09T14:12:00Z">
        <w:r>
          <w:rPr>
            <w:rFonts w:ascii="Arial" w:hAnsi="Arial" w:cs="Arial"/>
          </w:rPr>
          <w:t xml:space="preserve">Uma </w:t>
        </w:r>
        <w:r>
          <w:rPr>
            <w:rFonts w:ascii="Arial" w:hAnsi="Arial" w:cs="Arial"/>
          </w:rPr>
          <w:t>contribuição</w:t>
        </w:r>
        <w:r>
          <w:rPr>
            <w:rFonts w:ascii="Arial" w:hAnsi="Arial" w:cs="Arial"/>
          </w:rPr>
          <w:t xml:space="preserve"> tecnologia do presente trabalho </w:t>
        </w:r>
        <w:r>
          <w:rPr>
            <w:rFonts w:ascii="Arial" w:hAnsi="Arial" w:cs="Arial"/>
          </w:rPr>
          <w:t>será</w:t>
        </w:r>
        <w:r>
          <w:rPr>
            <w:rFonts w:ascii="Arial" w:hAnsi="Arial" w:cs="Arial"/>
          </w:rPr>
          <w:t xml:space="preserve"> </w:t>
        </w:r>
        <w:proofErr w:type="spellStart"/>
        <w:r>
          <w:rPr>
            <w:rFonts w:ascii="Arial" w:hAnsi="Arial" w:cs="Arial"/>
          </w:rPr>
          <w:t>o</w:t>
        </w:r>
      </w:ins>
      <w:del w:id="104" w:author="gresse" w:date="2017-05-09T14:12:00Z">
        <w:r w:rsidR="009A260A" w:rsidDel="007E7103">
          <w:rPr>
            <w:rFonts w:ascii="Arial" w:hAnsi="Arial" w:cs="Arial"/>
          </w:rPr>
          <w:delText>-</w:delText>
        </w:r>
        <w:r w:rsidR="009A260A" w:rsidDel="007E7103">
          <w:rPr>
            <w:rFonts w:ascii="Arial" w:hAnsi="Arial" w:cs="Arial"/>
          </w:rPr>
          <w:delText xml:space="preserve"> </w:delText>
        </w:r>
      </w:del>
      <w:r w:rsidR="009A260A">
        <w:rPr>
          <w:rFonts w:ascii="Arial" w:hAnsi="Arial" w:cs="Arial"/>
        </w:rPr>
        <w:t>Aprimoramento</w:t>
      </w:r>
      <w:proofErr w:type="spellEnd"/>
      <w:r w:rsidR="009A260A">
        <w:rPr>
          <w:rFonts w:ascii="Arial" w:hAnsi="Arial" w:cs="Arial"/>
        </w:rPr>
        <w:t xml:space="preserve"> do ambiente de programação </w:t>
      </w:r>
      <w:proofErr w:type="spellStart"/>
      <w:r w:rsidR="009A260A">
        <w:rPr>
          <w:rFonts w:ascii="Arial" w:hAnsi="Arial" w:cs="Arial"/>
        </w:rPr>
        <w:t>App</w:t>
      </w:r>
      <w:proofErr w:type="spellEnd"/>
      <w:r w:rsidR="009A260A">
        <w:rPr>
          <w:rFonts w:ascii="Arial" w:hAnsi="Arial" w:cs="Arial"/>
        </w:rPr>
        <w:t xml:space="preserve"> Inventor para suportar adequadamente o processo definido e o modelo de ensino.</w:t>
      </w:r>
    </w:p>
    <w:p w:rsidR="003A4C1F" w:rsidRDefault="009A260A" w:rsidP="007E7103">
      <w:pPr>
        <w:spacing w:line="360" w:lineRule="auto"/>
        <w:ind w:right="-568"/>
        <w:jc w:val="both"/>
        <w:pPrChange w:id="105" w:author="gresse" w:date="2017-05-09T14:12:00Z">
          <w:pPr>
            <w:spacing w:line="360" w:lineRule="auto"/>
            <w:ind w:right="-568" w:firstLine="567"/>
            <w:jc w:val="both"/>
          </w:pPr>
        </w:pPrChange>
      </w:pPr>
      <w:del w:id="106" w:author="gresse" w:date="2017-05-09T14:12:00Z">
        <w:r w:rsidDel="007E7103">
          <w:rPr>
            <w:rFonts w:ascii="Arial" w:hAnsi="Arial" w:cs="Arial"/>
          </w:rPr>
          <w:delText>-</w:delText>
        </w:r>
        <w:r w:rsidDel="007E7103"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>Como impac</w:t>
      </w:r>
      <w:r>
        <w:rPr>
          <w:rFonts w:ascii="Arial" w:hAnsi="Arial" w:cs="Arial"/>
        </w:rPr>
        <w:t xml:space="preserve">to social o presente projeto visa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popularização da computação contribuindo de forma prática à sua aplicação contribuindo para o crescimento dessa área de conhecimento.</w:t>
      </w:r>
      <w:ins w:id="107" w:author="gresse" w:date="2017-05-09T14:14:00Z">
        <w:r>
          <w:rPr>
            <w:rFonts w:ascii="Arial" w:hAnsi="Arial" w:cs="Arial"/>
          </w:rPr>
          <w:t xml:space="preserve"> Contribuindo a </w:t>
        </w:r>
        <w:r>
          <w:rPr>
            <w:rFonts w:ascii="Arial" w:hAnsi="Arial" w:cs="Arial"/>
          </w:rPr>
          <w:t>formação</w:t>
        </w:r>
        <w:r>
          <w:rPr>
            <w:rFonts w:ascii="Arial" w:hAnsi="Arial" w:cs="Arial"/>
          </w:rPr>
          <w:t xml:space="preserve"> da </w:t>
        </w:r>
        <w:r>
          <w:rPr>
            <w:rFonts w:ascii="Arial" w:hAnsi="Arial" w:cs="Arial"/>
          </w:rPr>
          <w:t>população</w:t>
        </w:r>
        <w:r>
          <w:rPr>
            <w:rFonts w:ascii="Arial" w:hAnsi="Arial" w:cs="Arial"/>
          </w:rPr>
          <w:t xml:space="preserve"> em geral, como </w:t>
        </w:r>
        <w:r>
          <w:rPr>
            <w:rFonts w:ascii="Arial" w:hAnsi="Arial" w:cs="Arial"/>
          </w:rPr>
          <w:t>também</w:t>
        </w:r>
        <w:r>
          <w:rPr>
            <w:rFonts w:ascii="Arial" w:hAnsi="Arial" w:cs="Arial"/>
          </w:rPr>
          <w:t xml:space="preserve"> estimular o interesse </w:t>
        </w:r>
        <w:proofErr w:type="spellStart"/>
        <w:r>
          <w:rPr>
            <w:rFonts w:ascii="Arial" w:hAnsi="Arial" w:cs="Arial"/>
          </w:rPr>
          <w:t>paa</w:t>
        </w:r>
        <w:proofErr w:type="spellEnd"/>
        <w:r>
          <w:rPr>
            <w:rFonts w:ascii="Arial" w:hAnsi="Arial" w:cs="Arial"/>
          </w:rPr>
          <w:t xml:space="preserve"> a </w:t>
        </w:r>
        <w:r>
          <w:rPr>
            <w:rFonts w:ascii="Arial" w:hAnsi="Arial" w:cs="Arial"/>
          </w:rPr>
          <w:t>atuação</w:t>
        </w:r>
        <w:r>
          <w:rPr>
            <w:rFonts w:ascii="Arial" w:hAnsi="Arial" w:cs="Arial"/>
          </w:rPr>
          <w:t xml:space="preserve"> nesta </w:t>
        </w:r>
      </w:ins>
      <w:ins w:id="108" w:author="gresse" w:date="2017-05-09T14:15:00Z">
        <w:r>
          <w:rPr>
            <w:rFonts w:ascii="Arial" w:hAnsi="Arial" w:cs="Arial"/>
          </w:rPr>
          <w:t>área</w:t>
        </w:r>
      </w:ins>
      <w:ins w:id="109" w:author="gresse" w:date="2017-05-09T14:14:00Z">
        <w:r>
          <w:rPr>
            <w:rFonts w:ascii="Arial" w:hAnsi="Arial" w:cs="Arial"/>
          </w:rPr>
          <w:t xml:space="preserve"> </w:t>
        </w:r>
      </w:ins>
      <w:ins w:id="110" w:author="gresse" w:date="2017-05-09T14:15:00Z">
        <w:r>
          <w:rPr>
            <w:rFonts w:ascii="Arial" w:hAnsi="Arial" w:cs="Arial"/>
          </w:rPr>
          <w:t>xxxx</w:t>
        </w:r>
      </w:ins>
    </w:p>
    <w:p w:rsidR="003A4C1F" w:rsidRDefault="003A4C1F">
      <w:pPr>
        <w:spacing w:line="360" w:lineRule="auto"/>
        <w:ind w:right="-568" w:firstLine="567"/>
        <w:rPr>
          <w:rFonts w:ascii="Arial" w:hAnsi="Arial" w:cs="Arial"/>
        </w:rPr>
      </w:pPr>
    </w:p>
    <w:p w:rsidR="003A4C1F" w:rsidRDefault="003A4C1F">
      <w:pPr>
        <w:spacing w:line="360" w:lineRule="auto"/>
        <w:ind w:right="-568" w:firstLine="567"/>
        <w:rPr>
          <w:rFonts w:ascii="Arial" w:hAnsi="Arial" w:cs="Arial"/>
        </w:rPr>
      </w:pPr>
    </w:p>
    <w:p w:rsidR="003A4C1F" w:rsidRDefault="009A260A">
      <w:pPr>
        <w:spacing w:line="360" w:lineRule="auto"/>
        <w:ind w:right="-568"/>
        <w:jc w:val="both"/>
      </w:pPr>
      <w:r>
        <w:rPr>
          <w:rFonts w:ascii="Arial" w:hAnsi="Arial" w:cs="Arial"/>
          <w:b/>
        </w:rPr>
        <w:t>Referências</w:t>
      </w:r>
      <w:ins w:id="111" w:author="gresse" w:date="2017-05-09T14:13:00Z">
        <w:r w:rsidR="007E7103">
          <w:rPr>
            <w:rFonts w:ascii="Arial" w:hAnsi="Arial" w:cs="Arial"/>
            <w:b/>
          </w:rPr>
          <w:t xml:space="preserve"> (Rever </w:t>
        </w:r>
        <w:proofErr w:type="gramStart"/>
        <w:r w:rsidR="007E7103">
          <w:rPr>
            <w:rFonts w:ascii="Arial" w:hAnsi="Arial" w:cs="Arial"/>
            <w:b/>
          </w:rPr>
          <w:t>acho</w:t>
        </w:r>
        <w:proofErr w:type="gramEnd"/>
        <w:r w:rsidR="007E7103">
          <w:rPr>
            <w:rFonts w:ascii="Arial" w:hAnsi="Arial" w:cs="Arial"/>
            <w:b/>
          </w:rPr>
          <w:t xml:space="preserve"> que cortei umas fora)</w:t>
        </w:r>
      </w:ins>
    </w:p>
    <w:p w:rsidR="003A4C1F" w:rsidRDefault="009A260A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ABNT NBR ISO/IEC 12207:2009 - </w:t>
      </w:r>
      <w:r>
        <w:rPr>
          <w:rFonts w:ascii="Arial" w:hAnsi="Arial" w:cs="Arial"/>
          <w:b/>
        </w:rPr>
        <w:t xml:space="preserve">Engenharia de sistemas 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  <w:b/>
        </w:rPr>
        <w:t xml:space="preserve"> - Processos de ciclo de vida de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</w:rPr>
        <w:t>. Disponível em: http://www.abntcatalogo.com.br/norma.aspx?ID=38643. Acesso em: Maio 2017.</w:t>
      </w:r>
    </w:p>
    <w:p w:rsidR="003A4C1F" w:rsidDel="007E7103" w:rsidRDefault="009A260A">
      <w:pPr>
        <w:spacing w:line="360" w:lineRule="auto"/>
        <w:ind w:right="-568"/>
        <w:jc w:val="both"/>
        <w:rPr>
          <w:del w:id="112" w:author="gresse" w:date="2017-05-09T14:13:00Z"/>
          <w:rFonts w:ascii="Arial" w:hAnsi="Arial" w:cs="Arial"/>
        </w:rPr>
      </w:pPr>
      <w:del w:id="113" w:author="gresse" w:date="2017-05-09T14:13:00Z">
        <w:r w:rsidDel="007E7103">
          <w:rPr>
            <w:rFonts w:ascii="Arial" w:hAnsi="Arial" w:cs="Arial"/>
          </w:rPr>
          <w:delText xml:space="preserve">ALVES, N. D. C. et al. </w:delText>
        </w:r>
        <w:r w:rsidDel="007E7103">
          <w:rPr>
            <w:rFonts w:ascii="Arial" w:hAnsi="Arial" w:cs="Arial"/>
            <w:b/>
          </w:rPr>
          <w:delText xml:space="preserve">Ensino de Computação de Forma Multidisciplinar em Disciplinas de História no Ensino Fundamental – Um </w:delText>
        </w:r>
        <w:r w:rsidDel="007E7103">
          <w:rPr>
            <w:rFonts w:ascii="Arial" w:hAnsi="Arial" w:cs="Arial"/>
            <w:b/>
          </w:rPr>
          <w:delText>estudo de Caso.</w:delText>
        </w:r>
        <w:r w:rsidDel="007E7103">
          <w:rPr>
            <w:rFonts w:ascii="Arial" w:hAnsi="Arial" w:cs="Arial"/>
          </w:rPr>
          <w:delText xml:space="preserve"> Artigo submetido para Revista Brasileira de Informática na Educação. v. 24, n. 3, Mar. 2016. </w:delText>
        </w:r>
      </w:del>
    </w:p>
    <w:p w:rsidR="003A4C1F" w:rsidRDefault="009A260A">
      <w:pPr>
        <w:spacing w:line="360" w:lineRule="auto"/>
        <w:ind w:right="-568"/>
        <w:jc w:val="both"/>
        <w:rPr>
          <w:rFonts w:ascii="Arial" w:hAnsi="Arial" w:cs="Arial"/>
        </w:rPr>
      </w:pPr>
      <w:proofErr w:type="gramStart"/>
      <w:r w:rsidRPr="00F122F2">
        <w:rPr>
          <w:rFonts w:ascii="Arial" w:hAnsi="Arial" w:cs="Arial"/>
          <w:lang w:val="en-US"/>
        </w:rPr>
        <w:t xml:space="preserve">BOURQUE, P.; FAIRLEY, R. E. </w:t>
      </w:r>
      <w:r w:rsidRPr="00F122F2">
        <w:rPr>
          <w:rFonts w:ascii="Arial" w:hAnsi="Arial" w:cs="Arial"/>
          <w:b/>
          <w:bCs/>
          <w:lang w:val="en-US"/>
        </w:rPr>
        <w:t xml:space="preserve">Guide to the </w:t>
      </w:r>
      <w:r w:rsidRPr="00F122F2">
        <w:rPr>
          <w:rFonts w:ascii="Arial" w:hAnsi="Arial" w:cs="Arial"/>
          <w:b/>
          <w:bCs/>
          <w:i/>
          <w:lang w:val="en-US"/>
        </w:rPr>
        <w:t>Software</w:t>
      </w:r>
      <w:r w:rsidRPr="00F122F2">
        <w:rPr>
          <w:rFonts w:ascii="Arial" w:hAnsi="Arial" w:cs="Arial"/>
          <w:b/>
          <w:bCs/>
          <w:lang w:val="en-US"/>
        </w:rPr>
        <w:t xml:space="preserve"> Engineering Body of Knowledge</w:t>
      </w:r>
      <w:r w:rsidRPr="00F122F2">
        <w:rPr>
          <w:rFonts w:ascii="Arial" w:hAnsi="Arial" w:cs="Arial"/>
          <w:lang w:val="en-US"/>
        </w:rPr>
        <w:t>.</w:t>
      </w:r>
      <w:proofErr w:type="gramEnd"/>
      <w:r w:rsidRPr="00F122F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Versão 3.0. IEEE </w:t>
      </w:r>
      <w:proofErr w:type="spellStart"/>
      <w:r>
        <w:rPr>
          <w:rFonts w:ascii="Arial" w:hAnsi="Arial" w:cs="Arial"/>
        </w:rPr>
        <w:t>Computer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Society</w:t>
      </w:r>
      <w:proofErr w:type="spellEnd"/>
      <w:r>
        <w:rPr>
          <w:rFonts w:ascii="Arial" w:hAnsi="Arial" w:cs="Arial"/>
        </w:rPr>
        <w:t>, 2014. Disponível em: &lt;www.sweb</w:t>
      </w:r>
      <w:r>
        <w:rPr>
          <w:rFonts w:ascii="Arial" w:hAnsi="Arial" w:cs="Arial"/>
        </w:rPr>
        <w:t>ok.org&gt;. Acesso em: out. 2016.</w:t>
      </w:r>
    </w:p>
    <w:p w:rsidR="003A4C1F" w:rsidRDefault="009A260A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CARDOSO, E. </w:t>
      </w:r>
      <w:proofErr w:type="spellStart"/>
      <w:proofErr w:type="gramStart"/>
      <w:r>
        <w:rPr>
          <w:rFonts w:ascii="Arial" w:hAnsi="Arial" w:cs="Arial"/>
        </w:rPr>
        <w:t>et</w:t>
      </w:r>
      <w:proofErr w:type="spellEnd"/>
      <w:proofErr w:type="gramEnd"/>
      <w:r>
        <w:rPr>
          <w:rFonts w:ascii="Arial" w:hAnsi="Arial" w:cs="Arial"/>
        </w:rPr>
        <w:t xml:space="preserve"> al. </w:t>
      </w:r>
      <w:r>
        <w:rPr>
          <w:rFonts w:ascii="Arial" w:hAnsi="Arial" w:cs="Arial"/>
          <w:b/>
        </w:rPr>
        <w:t>A falta de profissionais de tecnologia de informação no mercado de trabalho</w:t>
      </w:r>
      <w:r>
        <w:rPr>
          <w:rFonts w:ascii="Arial" w:hAnsi="Arial" w:cs="Arial"/>
        </w:rPr>
        <w:t>. Uma Nova Pedagogia para a Sociedade Futura, p. 697-700, 2017.</w:t>
      </w:r>
    </w:p>
    <w:p w:rsidR="003A4C1F" w:rsidRPr="00F122F2" w:rsidRDefault="009A260A">
      <w:pPr>
        <w:spacing w:line="360" w:lineRule="auto"/>
        <w:ind w:right="-56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CSTA (2016). </w:t>
      </w:r>
      <w:r>
        <w:rPr>
          <w:rFonts w:ascii="Arial" w:hAnsi="Arial" w:cs="Arial"/>
          <w:b/>
        </w:rPr>
        <w:t xml:space="preserve">CSTA K–12 </w:t>
      </w:r>
      <w:proofErr w:type="spellStart"/>
      <w:r>
        <w:rPr>
          <w:rFonts w:ascii="Arial" w:hAnsi="Arial" w:cs="Arial"/>
          <w:b/>
        </w:rPr>
        <w:t>Computer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Science</w:t>
      </w:r>
      <w:proofErr w:type="spellEnd"/>
      <w:r>
        <w:rPr>
          <w:rFonts w:ascii="Arial" w:hAnsi="Arial" w:cs="Arial"/>
          <w:b/>
        </w:rPr>
        <w:t xml:space="preserve"> Standards</w:t>
      </w:r>
      <w:r>
        <w:rPr>
          <w:rFonts w:ascii="Arial" w:hAnsi="Arial" w:cs="Arial"/>
        </w:rPr>
        <w:t xml:space="preserve">. </w:t>
      </w:r>
      <w:proofErr w:type="gramStart"/>
      <w:r w:rsidRPr="00F122F2">
        <w:rPr>
          <w:rFonts w:ascii="Arial" w:hAnsi="Arial" w:cs="Arial"/>
          <w:lang w:val="en-US"/>
        </w:rPr>
        <w:t xml:space="preserve">The CSTA </w:t>
      </w:r>
      <w:r w:rsidRPr="00F122F2">
        <w:rPr>
          <w:rFonts w:ascii="Arial" w:hAnsi="Arial" w:cs="Arial"/>
          <w:lang w:val="en-US"/>
        </w:rPr>
        <w:t>Standards Task Force - Revised 2016, ACM, New York/USA (2016).</w:t>
      </w:r>
      <w:proofErr w:type="gramEnd"/>
    </w:p>
    <w:p w:rsidR="003A4C1F" w:rsidRPr="00F122F2" w:rsidRDefault="009A260A">
      <w:pPr>
        <w:spacing w:line="360" w:lineRule="auto"/>
        <w:ind w:right="-568"/>
        <w:jc w:val="both"/>
        <w:rPr>
          <w:lang w:val="en-US"/>
        </w:rPr>
      </w:pPr>
      <w:r>
        <w:rPr>
          <w:rFonts w:ascii="Arial" w:hAnsi="Arial" w:cs="Arial"/>
        </w:rPr>
        <w:t xml:space="preserve">DANIEL, G. </w:t>
      </w:r>
      <w:proofErr w:type="spellStart"/>
      <w:proofErr w:type="gramStart"/>
      <w:r>
        <w:rPr>
          <w:rFonts w:ascii="Arial" w:hAnsi="Arial" w:cs="Arial"/>
        </w:rPr>
        <w:t>et</w:t>
      </w:r>
      <w:proofErr w:type="spellEnd"/>
      <w:proofErr w:type="gramEnd"/>
      <w:r>
        <w:rPr>
          <w:rFonts w:ascii="Arial" w:hAnsi="Arial" w:cs="Arial"/>
        </w:rPr>
        <w:t xml:space="preserve"> al. </w:t>
      </w:r>
      <w:r>
        <w:rPr>
          <w:rFonts w:ascii="Arial" w:hAnsi="Arial" w:cs="Arial"/>
          <w:b/>
        </w:rPr>
        <w:t xml:space="preserve">Ensinando a Computação por meio de Programação com </w:t>
      </w:r>
      <w:proofErr w:type="spellStart"/>
      <w:r>
        <w:rPr>
          <w:rFonts w:ascii="Arial" w:hAnsi="Arial" w:cs="Arial"/>
          <w:b/>
        </w:rPr>
        <w:t>App</w:t>
      </w:r>
      <w:proofErr w:type="spellEnd"/>
      <w:r>
        <w:rPr>
          <w:rFonts w:ascii="Arial" w:hAnsi="Arial" w:cs="Arial"/>
          <w:b/>
        </w:rPr>
        <w:t xml:space="preserve"> Inventor</w:t>
      </w:r>
      <w:r>
        <w:rPr>
          <w:rFonts w:ascii="Arial" w:hAnsi="Arial" w:cs="Arial"/>
        </w:rPr>
        <w:t xml:space="preserve">. </w:t>
      </w:r>
      <w:proofErr w:type="spellStart"/>
      <w:r w:rsidRPr="00F122F2">
        <w:rPr>
          <w:rFonts w:ascii="Arial" w:hAnsi="Arial" w:cs="Arial"/>
          <w:lang w:val="en-US"/>
        </w:rPr>
        <w:t>Anais</w:t>
      </w:r>
      <w:proofErr w:type="spellEnd"/>
      <w:r w:rsidRPr="00F122F2">
        <w:rPr>
          <w:rFonts w:ascii="Arial" w:hAnsi="Arial" w:cs="Arial"/>
          <w:lang w:val="en-US"/>
        </w:rPr>
        <w:t xml:space="preserve"> do Computer on the Beach, p. 357-365, 2017</w:t>
      </w:r>
      <w:ins w:id="114" w:author="gresse" w:date="2017-05-09T14:13:00Z">
        <w:r w:rsidR="007E7103">
          <w:rPr>
            <w:rFonts w:ascii="Arial" w:hAnsi="Arial" w:cs="Arial"/>
            <w:lang w:val="en-US"/>
          </w:rPr>
          <w:t>.</w:t>
        </w:r>
      </w:ins>
    </w:p>
    <w:p w:rsidR="003A4C1F" w:rsidRDefault="009A260A">
      <w:pPr>
        <w:spacing w:line="360" w:lineRule="auto"/>
        <w:ind w:right="-568"/>
        <w:jc w:val="both"/>
        <w:rPr>
          <w:rFonts w:ascii="Arial" w:hAnsi="Arial" w:cs="Arial"/>
        </w:rPr>
      </w:pPr>
      <w:r w:rsidRPr="00F122F2">
        <w:rPr>
          <w:rFonts w:ascii="Arial" w:hAnsi="Arial" w:cs="Arial"/>
          <w:lang w:val="en-US"/>
        </w:rPr>
        <w:t xml:space="preserve">MIT, APP INVENTOR. </w:t>
      </w:r>
      <w:r>
        <w:rPr>
          <w:rFonts w:ascii="Arial" w:hAnsi="Arial" w:cs="Arial"/>
        </w:rPr>
        <w:t>Disponível em: &lt;http://appinventor.mit.edu</w:t>
      </w:r>
      <w:r>
        <w:rPr>
          <w:rFonts w:ascii="Arial" w:hAnsi="Arial" w:cs="Arial"/>
        </w:rPr>
        <w:t>/explore/about-us.html&gt;. Acesso em: 20 de abril de 2017.</w:t>
      </w:r>
    </w:p>
    <w:p w:rsidR="003A4C1F" w:rsidRDefault="009A260A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PREECE, J. </w:t>
      </w:r>
      <w:proofErr w:type="spellStart"/>
      <w:proofErr w:type="gramStart"/>
      <w:r>
        <w:rPr>
          <w:rFonts w:ascii="Arial" w:hAnsi="Arial" w:cs="Arial"/>
        </w:rPr>
        <w:t>et</w:t>
      </w:r>
      <w:proofErr w:type="spellEnd"/>
      <w:proofErr w:type="gramEnd"/>
      <w:r>
        <w:rPr>
          <w:rFonts w:ascii="Arial" w:hAnsi="Arial" w:cs="Arial"/>
        </w:rPr>
        <w:t xml:space="preserve"> al. </w:t>
      </w:r>
      <w:r>
        <w:rPr>
          <w:rFonts w:ascii="Arial" w:hAnsi="Arial" w:cs="Arial"/>
          <w:b/>
        </w:rPr>
        <w:t>Design de interação:</w:t>
      </w:r>
      <w:r>
        <w:rPr>
          <w:rFonts w:ascii="Arial" w:hAnsi="Arial" w:cs="Arial"/>
          <w:b/>
          <w:bCs/>
        </w:rPr>
        <w:t xml:space="preserve"> além da interação homem-computador</w:t>
      </w:r>
      <w:r>
        <w:rPr>
          <w:rFonts w:ascii="Arial" w:hAnsi="Arial" w:cs="Arial"/>
        </w:rPr>
        <w:t xml:space="preserve">. Porto Alegre: </w:t>
      </w:r>
      <w:proofErr w:type="spellStart"/>
      <w:r>
        <w:rPr>
          <w:rFonts w:ascii="Arial" w:hAnsi="Arial" w:cs="Arial"/>
        </w:rPr>
        <w:t>Bookman</w:t>
      </w:r>
      <w:proofErr w:type="spellEnd"/>
      <w:r>
        <w:rPr>
          <w:rFonts w:ascii="Arial" w:hAnsi="Arial" w:cs="Arial"/>
        </w:rPr>
        <w:t>, 2005.</w:t>
      </w:r>
    </w:p>
    <w:p w:rsidR="003A4C1F" w:rsidRDefault="009A260A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SBC. </w:t>
      </w:r>
      <w:r>
        <w:rPr>
          <w:rFonts w:ascii="Arial" w:hAnsi="Arial" w:cs="Arial"/>
          <w:b/>
        </w:rPr>
        <w:t>Currículo de Referência da SBC para Cursos de Graduação em Bacharelado em Ciência da Compu</w:t>
      </w:r>
      <w:r>
        <w:rPr>
          <w:rFonts w:ascii="Arial" w:hAnsi="Arial" w:cs="Arial"/>
          <w:b/>
        </w:rPr>
        <w:t>tação e Engenharia de Computação</w:t>
      </w:r>
      <w:r>
        <w:rPr>
          <w:rFonts w:ascii="Arial" w:hAnsi="Arial" w:cs="Arial"/>
        </w:rPr>
        <w:t>. Sociedade Brasileira de Computação, 2005.</w:t>
      </w:r>
    </w:p>
    <w:p w:rsidR="003A4C1F" w:rsidRDefault="009A260A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SOMMARIVA, W. </w:t>
      </w:r>
      <w:proofErr w:type="spellStart"/>
      <w:r>
        <w:rPr>
          <w:rFonts w:ascii="Arial" w:hAnsi="Arial" w:cs="Arial"/>
          <w:b/>
        </w:rPr>
        <w:t>Usabilitygame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 xml:space="preserve">game </w:t>
      </w:r>
      <w:proofErr w:type="spellStart"/>
      <w:proofErr w:type="gramStart"/>
      <w:r>
        <w:rPr>
          <w:rFonts w:ascii="Arial" w:hAnsi="Arial" w:cs="Arial"/>
          <w:b/>
          <w:bCs/>
        </w:rPr>
        <w:t>simulator</w:t>
      </w:r>
      <w:proofErr w:type="spellEnd"/>
      <w:proofErr w:type="gramEnd"/>
      <w:r>
        <w:rPr>
          <w:rFonts w:ascii="Arial" w:hAnsi="Arial" w:cs="Arial"/>
          <w:b/>
          <w:bCs/>
        </w:rPr>
        <w:t xml:space="preserve"> to </w:t>
      </w:r>
      <w:proofErr w:type="spellStart"/>
      <w:r>
        <w:rPr>
          <w:rFonts w:ascii="Arial" w:hAnsi="Arial" w:cs="Arial"/>
          <w:b/>
          <w:bCs/>
        </w:rPr>
        <w:t>support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teaching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of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usability</w:t>
      </w:r>
      <w:proofErr w:type="spellEnd"/>
      <w:r>
        <w:rPr>
          <w:rFonts w:ascii="Arial" w:hAnsi="Arial" w:cs="Arial"/>
        </w:rPr>
        <w:t>. 2012. 210 f. Dissertação (Mestrado em Computação Aplicada) - Universidade do Vale do Itajaí, São J</w:t>
      </w:r>
      <w:r>
        <w:rPr>
          <w:rFonts w:ascii="Arial" w:hAnsi="Arial" w:cs="Arial"/>
        </w:rPr>
        <w:t>osé, 2012.</w:t>
      </w:r>
    </w:p>
    <w:p w:rsidR="003A4C1F" w:rsidRDefault="009A260A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SOUZA, L. S.; SPINOLA, M. de M. </w:t>
      </w:r>
      <w:proofErr w:type="gramStart"/>
      <w:r>
        <w:rPr>
          <w:rFonts w:ascii="Arial" w:hAnsi="Arial" w:cs="Arial"/>
          <w:b/>
        </w:rPr>
        <w:t xml:space="preserve">Requisitos de usabilidade em projetos de interface centrado no usuário de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  <w:b/>
        </w:rPr>
        <w:t xml:space="preserve"> de dispositivos móveis</w:t>
      </w:r>
      <w:proofErr w:type="gramEnd"/>
      <w:r>
        <w:rPr>
          <w:rFonts w:ascii="Arial" w:hAnsi="Arial" w:cs="Arial"/>
        </w:rPr>
        <w:t xml:space="preserve">. Associação Brasileira de Engenharia de Produção, 2006. </w:t>
      </w:r>
    </w:p>
    <w:p w:rsidR="003A4C1F" w:rsidRDefault="009A260A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WANGENHEIM, C. G. V. </w:t>
      </w:r>
      <w:proofErr w:type="spellStart"/>
      <w:proofErr w:type="gramStart"/>
      <w:r>
        <w:rPr>
          <w:rFonts w:ascii="Arial" w:hAnsi="Arial" w:cs="Arial"/>
        </w:rPr>
        <w:t>et</w:t>
      </w:r>
      <w:proofErr w:type="spellEnd"/>
      <w:proofErr w:type="gramEnd"/>
      <w:r>
        <w:rPr>
          <w:rFonts w:ascii="Arial" w:hAnsi="Arial" w:cs="Arial"/>
        </w:rPr>
        <w:t xml:space="preserve"> al. </w:t>
      </w:r>
      <w:proofErr w:type="spellStart"/>
      <w:r>
        <w:rPr>
          <w:rFonts w:ascii="Arial" w:hAnsi="Arial" w:cs="Arial"/>
          <w:b/>
        </w:rPr>
        <w:t>dETECT</w:t>
      </w:r>
      <w:proofErr w:type="spellEnd"/>
      <w:r>
        <w:rPr>
          <w:rFonts w:ascii="Arial" w:hAnsi="Arial" w:cs="Arial"/>
          <w:b/>
        </w:rPr>
        <w:t>: Um Modelo para</w:t>
      </w:r>
      <w:r>
        <w:rPr>
          <w:rFonts w:ascii="Arial" w:hAnsi="Arial" w:cs="Arial"/>
          <w:b/>
        </w:rPr>
        <w:t xml:space="preserve"> a Avaliação de Unidades Instrucionais para o Ensino de Computação na Educação Básica</w:t>
      </w:r>
      <w:r>
        <w:rPr>
          <w:rFonts w:ascii="Arial" w:hAnsi="Arial" w:cs="Arial"/>
        </w:rPr>
        <w:t xml:space="preserve">.  </w:t>
      </w:r>
      <w:proofErr w:type="spellStart"/>
      <w:r>
        <w:rPr>
          <w:rFonts w:ascii="Arial" w:hAnsi="Arial" w:cs="Arial"/>
        </w:rPr>
        <w:t>INCoD</w:t>
      </w:r>
      <w:proofErr w:type="spellEnd"/>
      <w:r>
        <w:rPr>
          <w:rFonts w:ascii="Arial" w:hAnsi="Arial" w:cs="Arial"/>
        </w:rPr>
        <w:t>/GQS.02.2017.P (</w:t>
      </w:r>
      <w:proofErr w:type="spellStart"/>
      <w:r>
        <w:rPr>
          <w:rFonts w:ascii="Arial" w:hAnsi="Arial" w:cs="Arial"/>
        </w:rPr>
        <w:t>May</w:t>
      </w:r>
      <w:proofErr w:type="spellEnd"/>
      <w:r>
        <w:rPr>
          <w:rFonts w:ascii="Arial" w:hAnsi="Arial" w:cs="Arial"/>
        </w:rPr>
        <w:t>/2017).</w:t>
      </w:r>
    </w:p>
    <w:sectPr w:rsidR="003A4C1F" w:rsidSect="003A4C1F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070CB"/>
    <w:multiLevelType w:val="multilevel"/>
    <w:tmpl w:val="BD8668D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6011FEC"/>
    <w:multiLevelType w:val="multilevel"/>
    <w:tmpl w:val="C5CA83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3A4C1F"/>
    <w:rsid w:val="003A4C1F"/>
    <w:rsid w:val="004656AE"/>
    <w:rsid w:val="007E7103"/>
    <w:rsid w:val="009A260A"/>
    <w:rsid w:val="00F1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C1F"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sid w:val="003A4C1F"/>
    <w:rPr>
      <w:rFonts w:eastAsia="Calibri"/>
    </w:rPr>
  </w:style>
  <w:style w:type="character" w:customStyle="1" w:styleId="ListLabel2">
    <w:name w:val="ListLabel 2"/>
    <w:qFormat/>
    <w:rsid w:val="003A4C1F"/>
    <w:rPr>
      <w:rFonts w:cs="Courier New"/>
    </w:rPr>
  </w:style>
  <w:style w:type="character" w:customStyle="1" w:styleId="ListLabel3">
    <w:name w:val="ListLabel 3"/>
    <w:qFormat/>
    <w:rsid w:val="003A4C1F"/>
    <w:rPr>
      <w:rFonts w:cs="Courier New"/>
    </w:rPr>
  </w:style>
  <w:style w:type="character" w:customStyle="1" w:styleId="ListLabel4">
    <w:name w:val="ListLabel 4"/>
    <w:qFormat/>
    <w:rsid w:val="003A4C1F"/>
    <w:rPr>
      <w:rFonts w:cs="Courier New"/>
    </w:rPr>
  </w:style>
  <w:style w:type="character" w:customStyle="1" w:styleId="ListLabel5">
    <w:name w:val="ListLabel 5"/>
    <w:qFormat/>
    <w:rsid w:val="003A4C1F"/>
    <w:rPr>
      <w:rFonts w:eastAsia="Calibri" w:cs="Arial"/>
    </w:rPr>
  </w:style>
  <w:style w:type="character" w:customStyle="1" w:styleId="ListLabel6">
    <w:name w:val="ListLabel 6"/>
    <w:qFormat/>
    <w:rsid w:val="003A4C1F"/>
    <w:rPr>
      <w:rFonts w:cs="Courier New"/>
    </w:rPr>
  </w:style>
  <w:style w:type="character" w:customStyle="1" w:styleId="ListLabel7">
    <w:name w:val="ListLabel 7"/>
    <w:qFormat/>
    <w:rsid w:val="003A4C1F"/>
    <w:rPr>
      <w:rFonts w:cs="Courier New"/>
    </w:rPr>
  </w:style>
  <w:style w:type="character" w:customStyle="1" w:styleId="ListLabel8">
    <w:name w:val="ListLabel 8"/>
    <w:qFormat/>
    <w:rsid w:val="003A4C1F"/>
    <w:rPr>
      <w:rFonts w:cs="Courier New"/>
    </w:rPr>
  </w:style>
  <w:style w:type="paragraph" w:styleId="Ttulo">
    <w:name w:val="Title"/>
    <w:basedOn w:val="Normal"/>
    <w:next w:val="Corpodetexto"/>
    <w:qFormat/>
    <w:rsid w:val="003A4C1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3A4C1F"/>
    <w:pPr>
      <w:spacing w:after="140" w:line="288" w:lineRule="auto"/>
    </w:pPr>
  </w:style>
  <w:style w:type="paragraph" w:styleId="Lista">
    <w:name w:val="List"/>
    <w:basedOn w:val="Corpodetexto"/>
    <w:rsid w:val="003A4C1F"/>
    <w:rPr>
      <w:rFonts w:cs="FreeSans"/>
    </w:rPr>
  </w:style>
  <w:style w:type="paragraph" w:customStyle="1" w:styleId="Caption">
    <w:name w:val="Caption"/>
    <w:basedOn w:val="Normal"/>
    <w:qFormat/>
    <w:rsid w:val="003A4C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A4C1F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2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22F2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11624</TotalTime>
  <Pages>5</Pages>
  <Words>1511</Words>
  <Characters>8315</Characters>
  <Application>Microsoft Office Word</Application>
  <DocSecurity>0</DocSecurity>
  <Lines>224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gresse</cp:lastModifiedBy>
  <cp:revision>672</cp:revision>
  <cp:lastPrinted>2017-04-21T19:14:00Z</cp:lastPrinted>
  <dcterms:created xsi:type="dcterms:W3CDTF">2017-04-17T19:20:00Z</dcterms:created>
  <dcterms:modified xsi:type="dcterms:W3CDTF">2017-05-09T17:15:00Z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