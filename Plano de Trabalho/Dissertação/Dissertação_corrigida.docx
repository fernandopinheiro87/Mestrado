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CE" w:rsidRPr="003B3B18" w:rsidRDefault="006106F2" w:rsidP="00C00FC0">
      <w:pPr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INTRODUÇÃO</w:t>
      </w:r>
    </w:p>
    <w:p w:rsidR="000C3C8D" w:rsidRPr="003B3B18" w:rsidRDefault="000C3C8D" w:rsidP="000C3C8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1.1</w:t>
      </w:r>
      <w:r w:rsidRPr="003B3B18">
        <w:rPr>
          <w:rFonts w:ascii="Arial" w:hAnsi="Arial" w:cs="Arial"/>
          <w:sz w:val="24"/>
          <w:szCs w:val="24"/>
        </w:rPr>
        <w:tab/>
        <w:t>CONTEXTUALIZAÇÃO DO PROBLEMA</w:t>
      </w:r>
    </w:p>
    <w:p w:rsidR="00523993" w:rsidRDefault="00F3185F" w:rsidP="00523993">
      <w:pPr>
        <w:spacing w:line="360" w:lineRule="auto"/>
        <w:ind w:right="-568" w:firstLine="567"/>
        <w:jc w:val="both"/>
        <w:rPr>
          <w:ins w:id="0" w:author="gresse" w:date="2017-06-07T07:35:00Z"/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A computação está cada vez mais presente no nosso cotidiano por meio dos diversos dispositivos digitais que estão se tornando indisp</w:t>
      </w:r>
      <w:r w:rsidR="00C20A5C" w:rsidRPr="003B3B18">
        <w:rPr>
          <w:rFonts w:ascii="Arial" w:hAnsi="Arial" w:cs="Arial"/>
          <w:sz w:val="24"/>
          <w:szCs w:val="24"/>
        </w:rPr>
        <w:t>ensáveis para as nossas tarefas</w:t>
      </w:r>
      <w:ins w:id="1" w:author="gresse" w:date="2017-06-07T07:33:00Z">
        <w:r w:rsidR="00F57EBF">
          <w:rPr>
            <w:rFonts w:ascii="Arial" w:hAnsi="Arial" w:cs="Arial"/>
            <w:sz w:val="24"/>
            <w:szCs w:val="24"/>
          </w:rPr>
          <w:t xml:space="preserve"> ref</w:t>
        </w:r>
      </w:ins>
      <w:r w:rsidR="00E27814" w:rsidRPr="003B3B18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C37FFA" w:rsidRPr="003B3B18">
        <w:rPr>
          <w:rFonts w:ascii="Arial" w:hAnsi="Arial" w:cs="Arial"/>
          <w:sz w:val="24"/>
          <w:szCs w:val="24"/>
        </w:rPr>
        <w:t>A</w:t>
      </w:r>
      <w:r w:rsidR="00F63DE9" w:rsidRPr="003B3B18">
        <w:rPr>
          <w:rFonts w:ascii="Arial" w:hAnsi="Arial" w:cs="Arial"/>
          <w:sz w:val="24"/>
          <w:szCs w:val="24"/>
        </w:rPr>
        <w:t xml:space="preserve"> maioria das profissões, em maior ou menor grau, </w:t>
      </w:r>
      <w:r w:rsidR="00693B4B" w:rsidRPr="003B3B18">
        <w:rPr>
          <w:rFonts w:ascii="Arial" w:hAnsi="Arial" w:cs="Arial"/>
          <w:sz w:val="24"/>
          <w:szCs w:val="24"/>
        </w:rPr>
        <w:t xml:space="preserve">também </w:t>
      </w:r>
      <w:r w:rsidR="00F63DE9" w:rsidRPr="003B3B18">
        <w:rPr>
          <w:rFonts w:ascii="Arial" w:hAnsi="Arial" w:cs="Arial"/>
          <w:sz w:val="24"/>
          <w:szCs w:val="24"/>
        </w:rPr>
        <w:t>utilizam</w:t>
      </w:r>
      <w:proofErr w:type="gramEnd"/>
      <w:r w:rsidR="00F63DE9" w:rsidRPr="003B3B18">
        <w:rPr>
          <w:rFonts w:ascii="Arial" w:hAnsi="Arial" w:cs="Arial"/>
          <w:sz w:val="24"/>
          <w:szCs w:val="24"/>
        </w:rPr>
        <w:t xml:space="preserve"> </w:t>
      </w:r>
      <w:r w:rsidR="00602AD6" w:rsidRPr="003B3B18">
        <w:rPr>
          <w:rFonts w:ascii="Arial" w:hAnsi="Arial" w:cs="Arial"/>
          <w:sz w:val="24"/>
          <w:szCs w:val="24"/>
        </w:rPr>
        <w:t xml:space="preserve">soluções por meio dos computadores </w:t>
      </w:r>
      <w:r w:rsidR="00F63DE9" w:rsidRPr="003B3B18">
        <w:rPr>
          <w:rFonts w:ascii="Arial" w:hAnsi="Arial" w:cs="Arial"/>
          <w:sz w:val="24"/>
          <w:szCs w:val="24"/>
        </w:rPr>
        <w:t>para cumprir suas funções</w:t>
      </w:r>
      <w:ins w:id="2" w:author="gresse" w:date="2017-06-07T07:33:00Z">
        <w:r w:rsidR="00F57EBF">
          <w:rPr>
            <w:rFonts w:ascii="Arial" w:hAnsi="Arial" w:cs="Arial"/>
            <w:sz w:val="24"/>
            <w:szCs w:val="24"/>
          </w:rPr>
          <w:t xml:space="preserve"> ref</w:t>
        </w:r>
      </w:ins>
      <w:r w:rsidR="00F63DE9" w:rsidRPr="003B3B18">
        <w:rPr>
          <w:rFonts w:ascii="Arial" w:hAnsi="Arial" w:cs="Arial"/>
          <w:sz w:val="24"/>
          <w:szCs w:val="24"/>
        </w:rPr>
        <w:t>.</w:t>
      </w:r>
      <w:r w:rsidR="00602AD6" w:rsidRPr="003B3B18">
        <w:rPr>
          <w:rFonts w:ascii="Arial" w:hAnsi="Arial" w:cs="Arial"/>
          <w:sz w:val="24"/>
          <w:szCs w:val="24"/>
        </w:rPr>
        <w:t xml:space="preserve"> </w:t>
      </w:r>
      <w:r w:rsidR="0064612F" w:rsidRPr="003B3B18">
        <w:rPr>
          <w:rFonts w:ascii="Arial" w:hAnsi="Arial" w:cs="Arial"/>
          <w:sz w:val="24"/>
          <w:szCs w:val="24"/>
        </w:rPr>
        <w:t xml:space="preserve">Assim, </w:t>
      </w:r>
      <w:r w:rsidR="00A36CFD" w:rsidRPr="003B3B18">
        <w:rPr>
          <w:rFonts w:ascii="Arial" w:hAnsi="Arial" w:cs="Arial"/>
          <w:sz w:val="24"/>
          <w:szCs w:val="24"/>
        </w:rPr>
        <w:t xml:space="preserve">é necessário </w:t>
      </w:r>
      <w:r w:rsidR="0069108C" w:rsidRPr="003B3B18">
        <w:rPr>
          <w:rFonts w:ascii="Arial" w:hAnsi="Arial" w:cs="Arial"/>
          <w:sz w:val="24"/>
          <w:szCs w:val="24"/>
        </w:rPr>
        <w:t>que</w:t>
      </w:r>
      <w:r w:rsidR="00C37FFA" w:rsidRPr="003B3B18">
        <w:rPr>
          <w:rFonts w:ascii="Arial" w:hAnsi="Arial" w:cs="Arial"/>
          <w:sz w:val="24"/>
          <w:szCs w:val="24"/>
        </w:rPr>
        <w:t xml:space="preserve"> </w:t>
      </w:r>
      <w:r w:rsidR="0064612F" w:rsidRPr="003B3B18">
        <w:rPr>
          <w:rFonts w:ascii="Arial" w:hAnsi="Arial" w:cs="Arial"/>
          <w:sz w:val="24"/>
          <w:szCs w:val="24"/>
        </w:rPr>
        <w:t>a</w:t>
      </w:r>
      <w:r w:rsidR="007A53F5" w:rsidRPr="003B3B18">
        <w:rPr>
          <w:rFonts w:ascii="Arial" w:hAnsi="Arial" w:cs="Arial"/>
          <w:sz w:val="24"/>
          <w:szCs w:val="24"/>
        </w:rPr>
        <w:t>s pessoas</w:t>
      </w:r>
      <w:r w:rsidR="00C37FFA" w:rsidRPr="003B3B18">
        <w:rPr>
          <w:rFonts w:ascii="Arial" w:hAnsi="Arial" w:cs="Arial"/>
          <w:sz w:val="24"/>
          <w:szCs w:val="24"/>
        </w:rPr>
        <w:t>, independentemente da sua área de conhecimento,</w:t>
      </w:r>
      <w:r w:rsidR="007A53F5" w:rsidRPr="003B3B18">
        <w:rPr>
          <w:rFonts w:ascii="Arial" w:hAnsi="Arial" w:cs="Arial"/>
          <w:sz w:val="24"/>
          <w:szCs w:val="24"/>
        </w:rPr>
        <w:t xml:space="preserve"> </w:t>
      </w:r>
      <w:r w:rsidR="0069108C" w:rsidRPr="003B3B18">
        <w:rPr>
          <w:rFonts w:ascii="Arial" w:hAnsi="Arial" w:cs="Arial"/>
          <w:sz w:val="24"/>
          <w:szCs w:val="24"/>
        </w:rPr>
        <w:t>tenham uma compreensão d</w:t>
      </w:r>
      <w:r w:rsidR="00A36CFD" w:rsidRPr="003B3B18">
        <w:rPr>
          <w:rFonts w:ascii="Arial" w:hAnsi="Arial" w:cs="Arial"/>
          <w:sz w:val="24"/>
          <w:szCs w:val="24"/>
        </w:rPr>
        <w:t>o pensamento computacional</w:t>
      </w:r>
      <w:r w:rsidR="00116EA4">
        <w:rPr>
          <w:rFonts w:ascii="Arial" w:hAnsi="Arial" w:cs="Arial"/>
          <w:sz w:val="24"/>
          <w:szCs w:val="24"/>
        </w:rPr>
        <w:t xml:space="preserve"> </w:t>
      </w:r>
      <w:r w:rsidR="00116EA4" w:rsidRPr="003B3B18">
        <w:rPr>
          <w:rFonts w:ascii="Arial" w:hAnsi="Arial" w:cs="Arial"/>
          <w:sz w:val="24"/>
          <w:szCs w:val="24"/>
        </w:rPr>
        <w:t>(CSTA, 2011)</w:t>
      </w:r>
      <w:r w:rsidR="00DB34DD" w:rsidRPr="003B3B18">
        <w:rPr>
          <w:rFonts w:ascii="Arial" w:hAnsi="Arial" w:cs="Arial"/>
          <w:sz w:val="24"/>
          <w:szCs w:val="24"/>
        </w:rPr>
        <w:t xml:space="preserve">. </w:t>
      </w:r>
      <w:ins w:id="3" w:author="gresse" w:date="2017-06-07T07:34:00Z">
        <w:r w:rsidR="00F57EBF">
          <w:rPr>
            <w:rFonts w:ascii="Arial" w:hAnsi="Arial" w:cs="Arial"/>
            <w:sz w:val="24"/>
            <w:szCs w:val="24"/>
          </w:rPr>
          <w:t xml:space="preserve">Define aqui em 1-2 frases o que e pensamento computacional </w:t>
        </w:r>
      </w:ins>
      <w:r w:rsidR="00DB34DD" w:rsidRPr="003B3B18">
        <w:rPr>
          <w:rFonts w:ascii="Arial" w:hAnsi="Arial" w:cs="Arial"/>
          <w:sz w:val="24"/>
          <w:szCs w:val="24"/>
        </w:rPr>
        <w:t xml:space="preserve">Esta compreensão </w:t>
      </w:r>
      <w:r w:rsidR="007A53F5" w:rsidRPr="003B3B18">
        <w:rPr>
          <w:rFonts w:ascii="Arial" w:hAnsi="Arial" w:cs="Arial"/>
          <w:sz w:val="24"/>
          <w:szCs w:val="24"/>
        </w:rPr>
        <w:t xml:space="preserve">possibilita </w:t>
      </w:r>
      <w:r w:rsidR="00DB34DD" w:rsidRPr="003B3B18">
        <w:rPr>
          <w:rFonts w:ascii="Arial" w:hAnsi="Arial" w:cs="Arial"/>
          <w:sz w:val="24"/>
          <w:szCs w:val="24"/>
        </w:rPr>
        <w:t xml:space="preserve">resolver </w:t>
      </w:r>
      <w:r w:rsidR="0013714F" w:rsidRPr="003B3B18">
        <w:rPr>
          <w:rFonts w:ascii="Arial" w:hAnsi="Arial" w:cs="Arial"/>
          <w:sz w:val="24"/>
          <w:szCs w:val="24"/>
        </w:rPr>
        <w:t xml:space="preserve">problemas </w:t>
      </w:r>
      <w:r w:rsidR="00DB34DD" w:rsidRPr="003B3B18">
        <w:rPr>
          <w:rFonts w:ascii="Arial" w:hAnsi="Arial" w:cs="Arial"/>
          <w:sz w:val="24"/>
          <w:szCs w:val="24"/>
        </w:rPr>
        <w:t xml:space="preserve">de forma computacional, </w:t>
      </w:r>
      <w:r w:rsidR="00602AD6" w:rsidRPr="003B3B18">
        <w:rPr>
          <w:rFonts w:ascii="Arial" w:hAnsi="Arial" w:cs="Arial"/>
          <w:sz w:val="24"/>
          <w:szCs w:val="24"/>
        </w:rPr>
        <w:t>aumentando a produtividade,</w:t>
      </w:r>
      <w:r w:rsidR="00016A35" w:rsidRPr="003B3B18">
        <w:rPr>
          <w:rFonts w:ascii="Arial" w:hAnsi="Arial" w:cs="Arial"/>
          <w:sz w:val="24"/>
          <w:szCs w:val="24"/>
        </w:rPr>
        <w:t xml:space="preserve"> </w:t>
      </w:r>
      <w:r w:rsidR="00602AD6" w:rsidRPr="003B3B18">
        <w:rPr>
          <w:rFonts w:ascii="Arial" w:hAnsi="Arial" w:cs="Arial"/>
          <w:sz w:val="24"/>
          <w:szCs w:val="24"/>
        </w:rPr>
        <w:t xml:space="preserve">criatividade e inventividade do profissional, tornando </w:t>
      </w:r>
      <w:r w:rsidR="00016A35" w:rsidRPr="003B3B18">
        <w:rPr>
          <w:rFonts w:ascii="Arial" w:hAnsi="Arial" w:cs="Arial"/>
          <w:sz w:val="24"/>
          <w:szCs w:val="24"/>
        </w:rPr>
        <w:t>competitivo na sua área</w:t>
      </w:r>
      <w:r w:rsidR="00E86DA9" w:rsidRPr="003B3B18">
        <w:rPr>
          <w:rFonts w:ascii="Arial" w:hAnsi="Arial" w:cs="Arial"/>
          <w:sz w:val="24"/>
          <w:szCs w:val="24"/>
        </w:rPr>
        <w:t xml:space="preserve"> (</w:t>
      </w:r>
      <w:r w:rsidR="00363D15" w:rsidRPr="003B3B18">
        <w:rPr>
          <w:rFonts w:ascii="Arial" w:hAnsi="Arial" w:cs="Arial"/>
          <w:sz w:val="24"/>
          <w:szCs w:val="24"/>
        </w:rPr>
        <w:t>BLIKSTEIN</w:t>
      </w:r>
      <w:r w:rsidR="00E86DA9" w:rsidRPr="003B3B18">
        <w:rPr>
          <w:rFonts w:ascii="Arial" w:hAnsi="Arial" w:cs="Arial"/>
          <w:sz w:val="24"/>
          <w:szCs w:val="24"/>
        </w:rPr>
        <w:t>, 20</w:t>
      </w:r>
      <w:r w:rsidR="00363D15" w:rsidRPr="003B3B18">
        <w:rPr>
          <w:rFonts w:ascii="Arial" w:hAnsi="Arial" w:cs="Arial"/>
          <w:sz w:val="24"/>
          <w:szCs w:val="24"/>
        </w:rPr>
        <w:t>08</w:t>
      </w:r>
      <w:r w:rsidR="00E86DA9" w:rsidRPr="003B3B18">
        <w:rPr>
          <w:rFonts w:ascii="Arial" w:hAnsi="Arial" w:cs="Arial"/>
          <w:sz w:val="24"/>
          <w:szCs w:val="24"/>
        </w:rPr>
        <w:t>)</w:t>
      </w:r>
      <w:r w:rsidR="00016A35" w:rsidRPr="003B3B18">
        <w:rPr>
          <w:rFonts w:ascii="Arial" w:hAnsi="Arial" w:cs="Arial"/>
          <w:sz w:val="24"/>
          <w:szCs w:val="24"/>
        </w:rPr>
        <w:t>.</w:t>
      </w:r>
    </w:p>
    <w:p w:rsidR="00F57EBF" w:rsidRPr="003B3B18" w:rsidRDefault="00F57EBF" w:rsidP="0052399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F57EBF" w:rsidRDefault="00F57EBF" w:rsidP="00F3185F">
      <w:pPr>
        <w:spacing w:line="360" w:lineRule="auto"/>
        <w:ind w:right="-568" w:firstLine="567"/>
        <w:jc w:val="both"/>
        <w:rPr>
          <w:ins w:id="4" w:author="gresse" w:date="2017-06-07T07:37:00Z"/>
          <w:rFonts w:ascii="Arial" w:hAnsi="Arial" w:cs="Arial"/>
          <w:sz w:val="24"/>
          <w:szCs w:val="24"/>
        </w:rPr>
      </w:pPr>
      <w:ins w:id="5" w:author="gresse" w:date="2017-06-07T07:34:00Z">
        <w:r>
          <w:rPr>
            <w:rFonts w:ascii="Arial" w:hAnsi="Arial" w:cs="Arial"/>
            <w:sz w:val="24"/>
            <w:szCs w:val="24"/>
          </w:rPr>
          <w:t xml:space="preserve">Não há ligação clara com o </w:t>
        </w:r>
        <w:proofErr w:type="spellStart"/>
        <w:r>
          <w:rPr>
            <w:rFonts w:ascii="Arial" w:hAnsi="Arial" w:cs="Arial"/>
            <w:sz w:val="24"/>
            <w:szCs w:val="24"/>
          </w:rPr>
          <w:t>paragrfoc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anterior?</w:t>
        </w:r>
      </w:ins>
      <w:ins w:id="6" w:author="gresse" w:date="2017-06-07T07:35:00Z">
        <w:r>
          <w:rPr>
            <w:rFonts w:ascii="Arial" w:hAnsi="Arial" w:cs="Arial"/>
            <w:sz w:val="24"/>
            <w:szCs w:val="24"/>
          </w:rPr>
          <w:t xml:space="preserve"> Melhor seria dizer que tipicamente se ensina o pensamento computacional pelo ensino de computação (REF: A </w:t>
        </w:r>
        <w:proofErr w:type="spellStart"/>
        <w:r>
          <w:rPr>
            <w:rFonts w:ascii="Arial" w:hAnsi="Arial" w:cs="Arial"/>
            <w:sz w:val="24"/>
            <w:szCs w:val="24"/>
          </w:rPr>
          <w:t>systematic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mapping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study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on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assessing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computational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thinking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abilities</w:t>
        </w:r>
        <w:proofErr w:type="spellEnd"/>
        <w:r>
          <w:rPr>
            <w:rFonts w:ascii="Arial" w:hAnsi="Arial" w:cs="Arial"/>
            <w:sz w:val="24"/>
            <w:szCs w:val="24"/>
          </w:rPr>
          <w:t>)</w:t>
        </w:r>
      </w:ins>
      <w:ins w:id="7" w:author="gresse" w:date="2017-06-07T07:34:00Z">
        <w:r>
          <w:rPr>
            <w:rFonts w:ascii="Arial" w:hAnsi="Arial" w:cs="Arial"/>
            <w:sz w:val="24"/>
            <w:szCs w:val="24"/>
          </w:rPr>
          <w:t xml:space="preserve"> </w:t>
        </w:r>
      </w:ins>
      <w:del w:id="8" w:author="gresse" w:date="2017-06-07T07:36:00Z">
        <w:r w:rsidR="00F3185F" w:rsidRPr="003B3B18" w:rsidDel="00F57EBF">
          <w:rPr>
            <w:rFonts w:ascii="Arial" w:hAnsi="Arial" w:cs="Arial"/>
            <w:sz w:val="24"/>
            <w:szCs w:val="24"/>
          </w:rPr>
          <w:delText xml:space="preserve">A Sociedade Brasileira de Computação (SBC, 2017) entende que a </w:delText>
        </w:r>
      </w:del>
      <w:r w:rsidR="00F3185F" w:rsidRPr="003B3B18">
        <w:rPr>
          <w:rFonts w:ascii="Arial" w:hAnsi="Arial" w:cs="Arial"/>
          <w:sz w:val="24"/>
          <w:szCs w:val="24"/>
        </w:rPr>
        <w:t>Computação é uma ciência</w:t>
      </w:r>
      <w:ins w:id="9" w:author="gresse" w:date="2017-06-07T07:36:00Z">
        <w:r>
          <w:rPr>
            <w:rFonts w:ascii="Arial" w:hAnsi="Arial" w:cs="Arial"/>
            <w:sz w:val="24"/>
            <w:szCs w:val="24"/>
          </w:rPr>
          <w:t>?</w:t>
        </w:r>
      </w:ins>
      <w:r w:rsidR="00F3185F" w:rsidRPr="003B3B1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3185F" w:rsidRPr="003B3B18">
        <w:rPr>
          <w:rFonts w:ascii="Arial" w:hAnsi="Arial" w:cs="Arial"/>
          <w:sz w:val="24"/>
          <w:szCs w:val="24"/>
        </w:rPr>
        <w:t>que</w:t>
      </w:r>
      <w:proofErr w:type="gramEnd"/>
      <w:r w:rsidR="00F3185F" w:rsidRPr="003B3B18">
        <w:rPr>
          <w:rFonts w:ascii="Arial" w:hAnsi="Arial" w:cs="Arial"/>
          <w:sz w:val="24"/>
          <w:szCs w:val="24"/>
        </w:rPr>
        <w:t xml:space="preserve"> deve ser ensinada desde cedo para que no futuro tenhamos recursos humanos qualificados para enfrentar os desafios que advirão</w:t>
      </w:r>
      <w:ins w:id="10" w:author="gresse" w:date="2017-06-07T07:36:00Z">
        <w:r>
          <w:rPr>
            <w:rFonts w:ascii="Arial" w:hAnsi="Arial" w:cs="Arial"/>
            <w:sz w:val="24"/>
            <w:szCs w:val="24"/>
          </w:rPr>
          <w:t xml:space="preserve"> (SBC, xx)</w:t>
        </w:r>
      </w:ins>
      <w:r w:rsidR="00F3185F" w:rsidRPr="003B3B18">
        <w:rPr>
          <w:rFonts w:ascii="Arial" w:hAnsi="Arial" w:cs="Arial"/>
          <w:sz w:val="24"/>
          <w:szCs w:val="24"/>
        </w:rPr>
        <w:t xml:space="preserve">. </w:t>
      </w:r>
      <w:r w:rsidR="00174006">
        <w:rPr>
          <w:rFonts w:ascii="Arial" w:hAnsi="Arial" w:cs="Arial"/>
          <w:sz w:val="24"/>
          <w:szCs w:val="24"/>
        </w:rPr>
        <w:t>Este conhecimento</w:t>
      </w:r>
      <w:ins w:id="11" w:author="gresse" w:date="2017-06-07T07:36:00Z">
        <w:r>
          <w:rPr>
            <w:rFonts w:ascii="Arial" w:hAnsi="Arial" w:cs="Arial"/>
            <w:sz w:val="24"/>
            <w:szCs w:val="24"/>
          </w:rPr>
          <w:t xml:space="preserve">- nos </w:t>
        </w:r>
        <w:proofErr w:type="spellStart"/>
        <w:r>
          <w:rPr>
            <w:rFonts w:ascii="Arial" w:hAnsi="Arial" w:cs="Arial"/>
            <w:sz w:val="24"/>
            <w:szCs w:val="24"/>
          </w:rPr>
          <w:t>preferemos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falar de forma mais ampla em COMPETENCIAS (KSA </w:t>
        </w:r>
      </w:ins>
      <w:ins w:id="12" w:author="gresse" w:date="2017-06-07T07:37:00Z">
        <w:r>
          <w:rPr>
            <w:rFonts w:ascii="Arial" w:hAnsi="Arial" w:cs="Arial"/>
            <w:sz w:val="24"/>
            <w:szCs w:val="24"/>
          </w:rPr>
          <w:t>–</w:t>
        </w:r>
      </w:ins>
      <w:ins w:id="13" w:author="gresse" w:date="2017-06-07T07:36:00Z"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knowledge</w:t>
        </w:r>
        <w:proofErr w:type="spellEnd"/>
        <w:r>
          <w:rPr>
            <w:rFonts w:ascii="Arial" w:hAnsi="Arial" w:cs="Arial"/>
            <w:sz w:val="24"/>
            <w:szCs w:val="24"/>
          </w:rPr>
          <w:t>,</w:t>
        </w:r>
      </w:ins>
      <w:ins w:id="14" w:author="gresse" w:date="2017-06-07T07:37:00Z"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skills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and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attitude</w:t>
        </w:r>
        <w:proofErr w:type="spellEnd"/>
        <w:r>
          <w:rPr>
            <w:rFonts w:ascii="Arial" w:hAnsi="Arial" w:cs="Arial"/>
            <w:sz w:val="24"/>
            <w:szCs w:val="24"/>
          </w:rPr>
          <w:t>)</w:t>
        </w:r>
      </w:ins>
      <w:r w:rsidR="00174006">
        <w:rPr>
          <w:rFonts w:ascii="Arial" w:hAnsi="Arial" w:cs="Arial"/>
          <w:sz w:val="24"/>
          <w:szCs w:val="24"/>
        </w:rPr>
        <w:t xml:space="preserve"> é</w:t>
      </w:r>
      <w:r w:rsidR="00016A35" w:rsidRPr="003B3B18">
        <w:rPr>
          <w:rFonts w:ascii="Arial" w:hAnsi="Arial" w:cs="Arial"/>
          <w:sz w:val="24"/>
          <w:szCs w:val="24"/>
        </w:rPr>
        <w:t xml:space="preserve"> também fundamental para que os alunos possam ser educados tecnologicamente</w:t>
      </w:r>
      <w:ins w:id="15" w:author="gresse" w:date="2017-06-07T07:37:00Z">
        <w:r>
          <w:rPr>
            <w:rFonts w:ascii="Arial" w:hAnsi="Arial" w:cs="Arial"/>
            <w:sz w:val="24"/>
            <w:szCs w:val="24"/>
          </w:rPr>
          <w:t>?</w:t>
        </w:r>
      </w:ins>
      <w:r w:rsidR="00016A35" w:rsidRPr="003B3B18">
        <w:rPr>
          <w:rFonts w:ascii="Arial" w:hAnsi="Arial" w:cs="Arial"/>
          <w:sz w:val="24"/>
          <w:szCs w:val="24"/>
        </w:rPr>
        <w:t xml:space="preserve"> e possibilitar criar novas tecnologias </w:t>
      </w:r>
      <w:r w:rsidR="00366F4F">
        <w:rPr>
          <w:rFonts w:ascii="Arial" w:hAnsi="Arial" w:cs="Arial"/>
          <w:sz w:val="24"/>
          <w:szCs w:val="24"/>
        </w:rPr>
        <w:t>visando</w:t>
      </w:r>
      <w:r w:rsidR="00016A35" w:rsidRPr="003B3B18">
        <w:rPr>
          <w:rFonts w:ascii="Arial" w:hAnsi="Arial" w:cs="Arial"/>
          <w:sz w:val="24"/>
          <w:szCs w:val="24"/>
        </w:rPr>
        <w:t xml:space="preserve"> ajudar a vida das pessoas (</w:t>
      </w:r>
      <w:r w:rsidR="00CC4D21">
        <w:rPr>
          <w:rFonts w:ascii="Arial" w:hAnsi="Arial" w:cs="Arial"/>
          <w:sz w:val="24"/>
          <w:szCs w:val="24"/>
        </w:rPr>
        <w:t>WANGENHEIM</w:t>
      </w:r>
      <w:r w:rsidR="00016A35" w:rsidRPr="003B3B18">
        <w:rPr>
          <w:rFonts w:ascii="Arial" w:hAnsi="Arial" w:cs="Arial"/>
          <w:sz w:val="24"/>
          <w:szCs w:val="24"/>
        </w:rPr>
        <w:t xml:space="preserve">, 2014). </w:t>
      </w:r>
      <w:r w:rsidR="0013714F" w:rsidRPr="003B3B18">
        <w:rPr>
          <w:rFonts w:ascii="Arial" w:hAnsi="Arial" w:cs="Arial"/>
          <w:sz w:val="24"/>
          <w:szCs w:val="24"/>
        </w:rPr>
        <w:t xml:space="preserve">Além disso, estimula o interesse das pessoas nesta área, sendo que no Brasil há uma necessidade de formar profissionais para o setor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13714F" w:rsidRPr="003B3B18">
        <w:rPr>
          <w:rFonts w:ascii="Arial" w:hAnsi="Arial" w:cs="Arial"/>
          <w:sz w:val="24"/>
          <w:szCs w:val="24"/>
        </w:rPr>
        <w:t xml:space="preserve">, pois existe um déficit </w:t>
      </w:r>
      <w:ins w:id="16" w:author="gresse" w:date="2017-06-07T07:37:00Z">
        <w:r>
          <w:rPr>
            <w:rFonts w:ascii="Arial" w:hAnsi="Arial" w:cs="Arial"/>
            <w:sz w:val="24"/>
            <w:szCs w:val="24"/>
          </w:rPr>
          <w:t xml:space="preserve">de que? </w:t>
        </w:r>
      </w:ins>
      <w:proofErr w:type="gramStart"/>
      <w:r w:rsidR="0013714F" w:rsidRPr="003B3B18">
        <w:rPr>
          <w:rFonts w:ascii="Arial" w:hAnsi="Arial" w:cs="Arial"/>
          <w:sz w:val="24"/>
          <w:szCs w:val="24"/>
        </w:rPr>
        <w:t>na</w:t>
      </w:r>
      <w:proofErr w:type="gramEnd"/>
      <w:r w:rsidR="0013714F" w:rsidRPr="003B3B18">
        <w:rPr>
          <w:rFonts w:ascii="Arial" w:hAnsi="Arial" w:cs="Arial"/>
          <w:sz w:val="24"/>
          <w:szCs w:val="24"/>
        </w:rPr>
        <w:t xml:space="preserve"> área (CARDOSO e DE DAVID, 2017). </w:t>
      </w:r>
    </w:p>
    <w:p w:rsidR="00F57EBF" w:rsidRDefault="00F57EBF" w:rsidP="00F3185F">
      <w:pPr>
        <w:spacing w:line="360" w:lineRule="auto"/>
        <w:ind w:right="-568" w:firstLine="567"/>
        <w:jc w:val="both"/>
        <w:rPr>
          <w:ins w:id="17" w:author="gresse" w:date="2017-06-07T07:37:00Z"/>
          <w:rFonts w:ascii="Arial" w:hAnsi="Arial" w:cs="Arial"/>
          <w:sz w:val="24"/>
          <w:szCs w:val="24"/>
        </w:rPr>
      </w:pPr>
      <w:ins w:id="18" w:author="gresse" w:date="2017-06-07T07:37:00Z">
        <w:r>
          <w:rPr>
            <w:rFonts w:ascii="Arial" w:hAnsi="Arial" w:cs="Arial"/>
            <w:sz w:val="24"/>
            <w:szCs w:val="24"/>
          </w:rPr>
          <w:t xml:space="preserve">Fechar </w:t>
        </w:r>
      </w:ins>
      <w:ins w:id="19" w:author="gresse" w:date="2017-06-07T07:38:00Z">
        <w:r>
          <w:rPr>
            <w:rFonts w:ascii="Arial" w:hAnsi="Arial" w:cs="Arial"/>
            <w:sz w:val="24"/>
            <w:szCs w:val="24"/>
          </w:rPr>
          <w:t xml:space="preserve">então esta parte dizendo que para um cidadão do século 21 e importante aprender computação independente da sua área de </w:t>
        </w:r>
        <w:proofErr w:type="spellStart"/>
        <w:r>
          <w:rPr>
            <w:rFonts w:ascii="Arial" w:hAnsi="Arial" w:cs="Arial"/>
            <w:sz w:val="24"/>
            <w:szCs w:val="24"/>
          </w:rPr>
          <w:t>profissiao</w:t>
        </w:r>
        <w:proofErr w:type="spellEnd"/>
        <w:proofErr w:type="gramStart"/>
        <w:r>
          <w:rPr>
            <w:rFonts w:ascii="Arial" w:hAnsi="Arial" w:cs="Arial"/>
            <w:sz w:val="24"/>
            <w:szCs w:val="24"/>
          </w:rPr>
          <w:t xml:space="preserve"> mas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também para preencher esta necessidade alta de profissionais nesta área.</w:t>
        </w:r>
      </w:ins>
    </w:p>
    <w:p w:rsidR="00F57EBF" w:rsidRDefault="00F57EBF" w:rsidP="00F3185F">
      <w:pPr>
        <w:spacing w:line="360" w:lineRule="auto"/>
        <w:ind w:right="-568" w:firstLine="567"/>
        <w:jc w:val="both"/>
        <w:rPr>
          <w:ins w:id="20" w:author="gresse" w:date="2017-06-07T07:39:00Z"/>
          <w:rFonts w:ascii="Arial" w:hAnsi="Arial" w:cs="Arial"/>
          <w:sz w:val="24"/>
          <w:szCs w:val="24"/>
        </w:rPr>
      </w:pPr>
      <w:ins w:id="21" w:author="gresse" w:date="2017-06-07T07:39:00Z">
        <w:r>
          <w:rPr>
            <w:rFonts w:ascii="Arial" w:hAnsi="Arial" w:cs="Arial"/>
            <w:sz w:val="24"/>
            <w:szCs w:val="24"/>
          </w:rPr>
          <w:t xml:space="preserve">Resumir o que e o estado atual de ensino de computação </w:t>
        </w:r>
      </w:ins>
    </w:p>
    <w:p w:rsidR="00F57EBF" w:rsidRDefault="00F57EBF" w:rsidP="00F3185F">
      <w:pPr>
        <w:spacing w:line="360" w:lineRule="auto"/>
        <w:ind w:right="-568" w:firstLine="567"/>
        <w:jc w:val="both"/>
        <w:rPr>
          <w:ins w:id="22" w:author="gresse" w:date="2017-06-07T07:41:00Z"/>
          <w:rFonts w:ascii="Arial" w:hAnsi="Arial" w:cs="Arial"/>
          <w:sz w:val="24"/>
          <w:szCs w:val="24"/>
        </w:rPr>
      </w:pPr>
      <w:ins w:id="23" w:author="gresse" w:date="2017-06-07T07:39:00Z">
        <w:r>
          <w:rPr>
            <w:rFonts w:ascii="Arial" w:hAnsi="Arial" w:cs="Arial"/>
            <w:sz w:val="24"/>
            <w:szCs w:val="24"/>
          </w:rPr>
          <w:t>O que já existe? Iniciativas,</w:t>
        </w:r>
      </w:ins>
      <w:ins w:id="24" w:author="gresse" w:date="2017-06-07T07:40:00Z">
        <w:r>
          <w:rPr>
            <w:rFonts w:ascii="Arial" w:hAnsi="Arial" w:cs="Arial"/>
            <w:sz w:val="24"/>
            <w:szCs w:val="24"/>
          </w:rPr>
          <w:t xml:space="preserve"> materiais, cursos?</w:t>
        </w:r>
      </w:ins>
    </w:p>
    <w:p w:rsidR="00F57EBF" w:rsidRDefault="00F57EBF" w:rsidP="00F3185F">
      <w:pPr>
        <w:spacing w:line="360" w:lineRule="auto"/>
        <w:ind w:right="-568" w:firstLine="567"/>
        <w:jc w:val="both"/>
        <w:rPr>
          <w:ins w:id="25" w:author="gresse" w:date="2017-06-07T07:39:00Z"/>
          <w:rFonts w:ascii="Arial" w:hAnsi="Arial" w:cs="Arial"/>
          <w:sz w:val="24"/>
          <w:szCs w:val="24"/>
        </w:rPr>
      </w:pPr>
      <w:moveToRangeStart w:id="26" w:author="gresse" w:date="2017-06-07T07:41:00Z" w:name="move484584625"/>
      <w:moveTo w:id="27" w:author="gresse" w:date="2017-06-07T07:41:00Z">
        <w:r w:rsidRPr="003B3B18">
          <w:rPr>
            <w:rFonts w:ascii="Arial" w:hAnsi="Arial" w:cs="Arial"/>
            <w:sz w:val="24"/>
            <w:szCs w:val="24"/>
          </w:rPr>
          <w:lastRenderedPageBreak/>
          <w:t xml:space="preserve">Visando a inclusão do ensino da computação na Educação Básica, existem diversas iniciativas que </w:t>
        </w:r>
      </w:moveTo>
      <w:ins w:id="28" w:author="gresse" w:date="2017-06-07T07:41:00Z">
        <w:r>
          <w:rPr>
            <w:rFonts w:ascii="Arial" w:hAnsi="Arial" w:cs="Arial"/>
            <w:sz w:val="24"/>
            <w:szCs w:val="24"/>
          </w:rPr>
          <w:t xml:space="preserve">visam o ensino de computação como Code.org, xxx, </w:t>
        </w:r>
        <w:proofErr w:type="spellStart"/>
        <w:r>
          <w:rPr>
            <w:rFonts w:ascii="Arial" w:hAnsi="Arial" w:cs="Arial"/>
            <w:sz w:val="24"/>
            <w:szCs w:val="24"/>
          </w:rPr>
          <w:t>Computacao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na Escola. </w:t>
        </w:r>
      </w:ins>
      <w:ins w:id="29" w:author="gresse" w:date="2017-06-07T07:42:00Z">
        <w:r>
          <w:rPr>
            <w:rFonts w:ascii="Arial" w:hAnsi="Arial" w:cs="Arial"/>
            <w:sz w:val="24"/>
            <w:szCs w:val="24"/>
          </w:rPr>
          <w:t xml:space="preserve">Existem também diversos ambientes de programação visual baseado em blocos voltados ao ensino de computação no ensino básico, como por exemplo, </w:t>
        </w:r>
      </w:ins>
      <w:moveTo w:id="30" w:author="gresse" w:date="2017-06-07T07:41:00Z">
        <w:del w:id="31" w:author="gresse" w:date="2017-06-07T07:42:00Z">
          <w:r w:rsidRPr="003B3B18" w:rsidDel="00F57EBF">
            <w:rPr>
              <w:rFonts w:ascii="Arial" w:hAnsi="Arial" w:cs="Arial"/>
              <w:sz w:val="24"/>
              <w:szCs w:val="24"/>
            </w:rPr>
            <w:delText xml:space="preserve">desenvolveram ferramentas para auxiliar a programação, por exemplo, </w:delText>
          </w:r>
        </w:del>
        <w:proofErr w:type="spellStart"/>
        <w:r w:rsidRPr="00B30F22">
          <w:rPr>
            <w:rFonts w:ascii="Arial" w:hAnsi="Arial" w:cs="Arial"/>
            <w:i/>
            <w:sz w:val="24"/>
            <w:szCs w:val="24"/>
          </w:rPr>
          <w:t>Scratch</w:t>
        </w:r>
        <w:proofErr w:type="spellEnd"/>
        <w:r w:rsidRPr="003B3B18">
          <w:rPr>
            <w:rFonts w:ascii="Arial" w:hAnsi="Arial" w:cs="Arial"/>
            <w:sz w:val="24"/>
            <w:szCs w:val="24"/>
          </w:rPr>
          <w:t xml:space="preserve"> (SCRATCH; MIT, 2013)</w:t>
        </w:r>
      </w:moveTo>
      <w:ins w:id="32" w:author="gresse" w:date="2017-06-07T07:42:00Z">
        <w:r>
          <w:rPr>
            <w:rFonts w:ascii="Arial" w:hAnsi="Arial" w:cs="Arial"/>
            <w:sz w:val="24"/>
            <w:szCs w:val="24"/>
          </w:rPr>
          <w:t>, SNAP! REF</w:t>
        </w:r>
      </w:ins>
      <w:moveTo w:id="33" w:author="gresse" w:date="2017-06-07T07:41:00Z">
        <w:r w:rsidRPr="003B3B18">
          <w:rPr>
            <w:rFonts w:ascii="Arial" w:hAnsi="Arial" w:cs="Arial"/>
            <w:sz w:val="24"/>
            <w:szCs w:val="24"/>
          </w:rPr>
          <w:t xml:space="preserve"> e </w:t>
        </w:r>
        <w:proofErr w:type="spellStart"/>
        <w:r w:rsidRPr="00F46705">
          <w:rPr>
            <w:rFonts w:ascii="Arial" w:hAnsi="Arial" w:cs="Arial"/>
            <w:i/>
            <w:sz w:val="24"/>
            <w:szCs w:val="24"/>
          </w:rPr>
          <w:t>App</w:t>
        </w:r>
        <w:proofErr w:type="spellEnd"/>
        <w:r w:rsidRPr="003B3B18">
          <w:rPr>
            <w:rFonts w:ascii="Arial" w:hAnsi="Arial" w:cs="Arial"/>
            <w:sz w:val="24"/>
            <w:szCs w:val="24"/>
          </w:rPr>
          <w:t xml:space="preserve"> </w:t>
        </w:r>
        <w:r w:rsidRPr="00F46705">
          <w:rPr>
            <w:rFonts w:ascii="Arial" w:hAnsi="Arial" w:cs="Arial"/>
            <w:i/>
            <w:sz w:val="24"/>
            <w:szCs w:val="24"/>
          </w:rPr>
          <w:t>Inventor</w:t>
        </w:r>
        <w:r w:rsidRPr="003B3B18">
          <w:rPr>
            <w:rFonts w:ascii="Arial" w:hAnsi="Arial" w:cs="Arial"/>
            <w:sz w:val="24"/>
            <w:szCs w:val="24"/>
          </w:rPr>
          <w:t xml:space="preserve"> (</w:t>
        </w:r>
        <w:proofErr w:type="spellStart"/>
        <w:r w:rsidRPr="00F46705">
          <w:rPr>
            <w:rFonts w:ascii="Arial" w:hAnsi="Arial" w:cs="Arial"/>
            <w:i/>
            <w:sz w:val="24"/>
            <w:szCs w:val="24"/>
          </w:rPr>
          <w:t>App</w:t>
        </w:r>
        <w:proofErr w:type="spellEnd"/>
        <w:r w:rsidRPr="003B3B18">
          <w:rPr>
            <w:rFonts w:ascii="Arial" w:hAnsi="Arial" w:cs="Arial"/>
            <w:sz w:val="24"/>
            <w:szCs w:val="24"/>
          </w:rPr>
          <w:t xml:space="preserve"> </w:t>
        </w:r>
        <w:r w:rsidRPr="00F46705">
          <w:rPr>
            <w:rFonts w:ascii="Arial" w:hAnsi="Arial" w:cs="Arial"/>
            <w:i/>
            <w:sz w:val="24"/>
            <w:szCs w:val="24"/>
          </w:rPr>
          <w:t>Inventor</w:t>
        </w:r>
        <w:r w:rsidRPr="003B3B18">
          <w:rPr>
            <w:rFonts w:ascii="Arial" w:hAnsi="Arial" w:cs="Arial"/>
            <w:sz w:val="24"/>
            <w:szCs w:val="24"/>
          </w:rPr>
          <w:t xml:space="preserve">, </w:t>
        </w:r>
        <w:proofErr w:type="gramStart"/>
        <w:r w:rsidRPr="003B3B18">
          <w:rPr>
            <w:rFonts w:ascii="Arial" w:hAnsi="Arial" w:cs="Arial"/>
            <w:sz w:val="24"/>
            <w:szCs w:val="24"/>
          </w:rPr>
          <w:t>MIT,</w:t>
        </w:r>
        <w:proofErr w:type="gramEnd"/>
        <w:r w:rsidRPr="003B3B18">
          <w:rPr>
            <w:rFonts w:ascii="Arial" w:hAnsi="Arial" w:cs="Arial"/>
            <w:sz w:val="24"/>
            <w:szCs w:val="24"/>
          </w:rPr>
          <w:t xml:space="preserve">2013). </w:t>
        </w:r>
        <w:del w:id="34" w:author="gresse" w:date="2017-06-07T07:43:00Z">
          <w:r w:rsidRPr="003B3B18" w:rsidDel="00F57EBF">
            <w:rPr>
              <w:rFonts w:ascii="Arial" w:hAnsi="Arial" w:cs="Arial"/>
              <w:sz w:val="24"/>
              <w:szCs w:val="24"/>
            </w:rPr>
            <w:delText>Ainda,</w:delText>
          </w:r>
        </w:del>
      </w:moveTo>
      <w:ins w:id="35" w:author="gresse" w:date="2017-06-07T07:43:00Z">
        <w:r>
          <w:rPr>
            <w:rFonts w:ascii="Arial" w:hAnsi="Arial" w:cs="Arial"/>
            <w:sz w:val="24"/>
            <w:szCs w:val="24"/>
          </w:rPr>
          <w:t xml:space="preserve">Estes ambientes de programação são utilizados para criar animações ou jogos com </w:t>
        </w:r>
        <w:proofErr w:type="spellStart"/>
        <w:r>
          <w:rPr>
            <w:rFonts w:ascii="Arial" w:hAnsi="Arial" w:cs="Arial"/>
            <w:sz w:val="24"/>
            <w:szCs w:val="24"/>
          </w:rPr>
          <w:t>Scratch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ou SNAP! (REF – procure uma </w:t>
        </w:r>
        <w:proofErr w:type="spellStart"/>
        <w:r>
          <w:rPr>
            <w:rFonts w:ascii="Arial" w:hAnsi="Arial" w:cs="Arial"/>
            <w:sz w:val="24"/>
            <w:szCs w:val="24"/>
          </w:rPr>
          <w:t>ref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não tão pontual de </w:t>
        </w:r>
        <w:proofErr w:type="gramStart"/>
        <w:r>
          <w:rPr>
            <w:rFonts w:ascii="Arial" w:hAnsi="Arial" w:cs="Arial"/>
            <w:sz w:val="24"/>
            <w:szCs w:val="24"/>
          </w:rPr>
          <w:t>1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exemplo disto – procure uma </w:t>
        </w:r>
        <w:proofErr w:type="spellStart"/>
        <w:r>
          <w:rPr>
            <w:rFonts w:ascii="Arial" w:hAnsi="Arial" w:cs="Arial"/>
            <w:sz w:val="24"/>
            <w:szCs w:val="24"/>
          </w:rPr>
          <w:t>ref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que já resume diversos destas)</w:t>
        </w:r>
      </w:ins>
      <w:ins w:id="36" w:author="gresse" w:date="2017-06-07T07:44:00Z">
        <w:r w:rsidR="007008BC">
          <w:rPr>
            <w:rFonts w:ascii="Arial" w:hAnsi="Arial" w:cs="Arial"/>
            <w:sz w:val="24"/>
            <w:szCs w:val="24"/>
          </w:rPr>
          <w:t xml:space="preserve"> ou robótica </w:t>
        </w:r>
      </w:ins>
      <w:moveTo w:id="37" w:author="gresse" w:date="2017-06-07T07:41:00Z">
        <w:r w:rsidRPr="003B3B18">
          <w:rPr>
            <w:rFonts w:ascii="Arial" w:hAnsi="Arial" w:cs="Arial"/>
            <w:sz w:val="24"/>
            <w:szCs w:val="24"/>
          </w:rPr>
          <w:t xml:space="preserve"> </w:t>
        </w:r>
        <w:del w:id="38" w:author="gresse" w:date="2017-06-07T07:44:00Z">
          <w:r w:rsidRPr="003B3B18" w:rsidDel="007008BC">
            <w:rPr>
              <w:rFonts w:ascii="Arial" w:hAnsi="Arial" w:cs="Arial"/>
              <w:sz w:val="24"/>
              <w:szCs w:val="24"/>
            </w:rPr>
            <w:delText xml:space="preserve">existem diversas unidades instrucionais, por exemplo por meio de programação de jogos ou animações com </w:delText>
          </w:r>
          <w:r w:rsidRPr="003B3B18" w:rsidDel="007008BC">
            <w:rPr>
              <w:rFonts w:ascii="Arial" w:hAnsi="Arial" w:cs="Arial"/>
              <w:i/>
              <w:sz w:val="24"/>
              <w:szCs w:val="24"/>
            </w:rPr>
            <w:delText>Scratch</w:delText>
          </w:r>
          <w:r w:rsidRPr="003B3B18" w:rsidDel="007008BC">
            <w:rPr>
              <w:rFonts w:ascii="Arial" w:hAnsi="Arial" w:cs="Arial"/>
              <w:sz w:val="24"/>
              <w:szCs w:val="24"/>
            </w:rPr>
            <w:delText xml:space="preserve"> (OLIVEIRA, 2014), exercícios de programação com blocos (WILSON, 2015) ou robótica </w:delText>
          </w:r>
        </w:del>
        <w:r w:rsidRPr="003B3B18">
          <w:rPr>
            <w:rFonts w:ascii="Arial" w:hAnsi="Arial" w:cs="Arial"/>
            <w:sz w:val="24"/>
            <w:szCs w:val="24"/>
          </w:rPr>
          <w:t>(BENITTI, 2009</w:t>
        </w:r>
      </w:moveTo>
      <w:ins w:id="39" w:author="gresse" w:date="2017-06-07T07:44:00Z">
        <w:r w:rsidR="007008BC">
          <w:rPr>
            <w:rFonts w:ascii="Arial" w:hAnsi="Arial" w:cs="Arial"/>
            <w:sz w:val="24"/>
            <w:szCs w:val="24"/>
          </w:rPr>
          <w:t>-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ref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mais recente mostrando vários exemplos?</w:t>
        </w:r>
      </w:ins>
      <w:moveTo w:id="40" w:author="gresse" w:date="2017-06-07T07:41:00Z">
        <w:r w:rsidRPr="003B3B18">
          <w:rPr>
            <w:rFonts w:ascii="Arial" w:hAnsi="Arial" w:cs="Arial"/>
            <w:sz w:val="24"/>
            <w:szCs w:val="24"/>
          </w:rPr>
          <w:t>).</w:t>
        </w:r>
      </w:moveTo>
      <w:moveToRangeEnd w:id="26"/>
      <w:ins w:id="41" w:author="gresse" w:date="2017-06-07T07:44:00Z">
        <w:r w:rsidR="007008BC">
          <w:rPr>
            <w:rFonts w:ascii="Arial" w:hAnsi="Arial" w:cs="Arial"/>
            <w:sz w:val="24"/>
            <w:szCs w:val="24"/>
          </w:rPr>
          <w:t xml:space="preserve"> Existem também vários cursos completos alinhados a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curriculos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de referencia como</w:t>
        </w:r>
        <w:proofErr w:type="gramStart"/>
        <w:r w:rsidR="007008BC">
          <w:rPr>
            <w:rFonts w:ascii="Arial" w:hAnsi="Arial" w:cs="Arial"/>
            <w:sz w:val="24"/>
            <w:szCs w:val="24"/>
          </w:rPr>
          <w:t xml:space="preserve"> por exemplo</w:t>
        </w:r>
        <w:proofErr w:type="gramEnd"/>
        <w:r w:rsidR="007008BC">
          <w:rPr>
            <w:rFonts w:ascii="Arial" w:hAnsi="Arial" w:cs="Arial"/>
            <w:sz w:val="24"/>
            <w:szCs w:val="24"/>
          </w:rPr>
          <w:t xml:space="preserve"> da code.org REF e ou da </w:t>
        </w:r>
      </w:ins>
      <w:ins w:id="42" w:author="gresse" w:date="2017-06-07T07:45:00Z">
        <w:r w:rsidR="007008BC">
          <w:rPr>
            <w:rFonts w:ascii="Arial" w:hAnsi="Arial" w:cs="Arial"/>
            <w:sz w:val="24"/>
            <w:szCs w:val="24"/>
          </w:rPr>
          <w:t>Google</w:t>
        </w:r>
      </w:ins>
      <w:ins w:id="43" w:author="gresse" w:date="2017-06-07T07:44:00Z">
        <w:r w:rsidR="007008BC">
          <w:rPr>
            <w:rFonts w:ascii="Arial" w:hAnsi="Arial" w:cs="Arial"/>
            <w:sz w:val="24"/>
            <w:szCs w:val="24"/>
          </w:rPr>
          <w:t xml:space="preserve"> xxx</w:t>
        </w:r>
      </w:ins>
      <w:ins w:id="44" w:author="gresse" w:date="2017-06-07T07:46:00Z">
        <w:r w:rsidR="007008BC">
          <w:rPr>
            <w:rFonts w:ascii="Arial" w:hAnsi="Arial" w:cs="Arial"/>
            <w:sz w:val="24"/>
            <w:szCs w:val="24"/>
          </w:rPr>
          <w:t xml:space="preserve">, xxx </w:t>
        </w:r>
      </w:ins>
      <w:ins w:id="45" w:author="gresse" w:date="2017-06-07T07:44:00Z">
        <w:r w:rsidR="007008BC">
          <w:rPr>
            <w:rFonts w:ascii="Arial" w:hAnsi="Arial" w:cs="Arial"/>
            <w:sz w:val="24"/>
            <w:szCs w:val="24"/>
          </w:rPr>
          <w:t xml:space="preserve">que </w:t>
        </w:r>
      </w:ins>
      <w:ins w:id="46" w:author="gresse" w:date="2017-06-07T07:45:00Z">
        <w:r w:rsidR="007008BC">
          <w:rPr>
            <w:rFonts w:ascii="Arial" w:hAnsi="Arial" w:cs="Arial"/>
            <w:sz w:val="24"/>
            <w:szCs w:val="24"/>
          </w:rPr>
          <w:t>são</w:t>
        </w:r>
      </w:ins>
      <w:ins w:id="47" w:author="gresse" w:date="2017-06-07T07:44:00Z">
        <w:r w:rsidR="007008BC">
          <w:rPr>
            <w:rFonts w:ascii="Arial" w:hAnsi="Arial" w:cs="Arial"/>
            <w:sz w:val="24"/>
            <w:szCs w:val="24"/>
          </w:rPr>
          <w:t xml:space="preserve"> </w:t>
        </w:r>
      </w:ins>
      <w:ins w:id="48" w:author="gresse" w:date="2017-06-07T07:45:00Z">
        <w:r w:rsidR="007008BC">
          <w:rPr>
            <w:rFonts w:ascii="Arial" w:hAnsi="Arial" w:cs="Arial"/>
            <w:sz w:val="24"/>
            <w:szCs w:val="24"/>
          </w:rPr>
          <w:t xml:space="preserve">composto de diversos exercícios de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programcao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predefinidos.</w:t>
        </w:r>
      </w:ins>
    </w:p>
    <w:p w:rsidR="00E86DA9" w:rsidRPr="003B3B18" w:rsidRDefault="00E86DA9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del w:id="49" w:author="gresse" w:date="2017-06-07T07:39:00Z">
        <w:r w:rsidRPr="003B3B18" w:rsidDel="00F57EBF">
          <w:rPr>
            <w:rFonts w:ascii="Arial" w:hAnsi="Arial" w:cs="Arial"/>
            <w:sz w:val="24"/>
            <w:szCs w:val="24"/>
          </w:rPr>
          <w:delText>Porém,</w:delText>
        </w:r>
        <w:r w:rsidR="0013714F" w:rsidRPr="003B3B18" w:rsidDel="00F57EBF">
          <w:rPr>
            <w:rFonts w:ascii="Arial" w:hAnsi="Arial" w:cs="Arial"/>
            <w:sz w:val="24"/>
            <w:szCs w:val="24"/>
          </w:rPr>
          <w:delText xml:space="preserve"> alguns empecilhos</w:delText>
        </w:r>
      </w:del>
      <w:ins w:id="50" w:author="gresse" w:date="2017-06-07T07:39:00Z">
        <w:r w:rsidR="00F57EBF">
          <w:rPr>
            <w:rFonts w:ascii="Arial" w:hAnsi="Arial" w:cs="Arial"/>
            <w:sz w:val="24"/>
            <w:szCs w:val="24"/>
          </w:rPr>
          <w:t>O que</w:t>
        </w:r>
      </w:ins>
      <w:r w:rsidR="0013714F" w:rsidRPr="003B3B18">
        <w:rPr>
          <w:rFonts w:ascii="Arial" w:hAnsi="Arial" w:cs="Arial"/>
          <w:sz w:val="24"/>
          <w:szCs w:val="24"/>
        </w:rPr>
        <w:t xml:space="preserve"> dificulta</w:t>
      </w:r>
      <w:del w:id="51" w:author="gresse" w:date="2017-06-07T07:39:00Z">
        <w:r w:rsidR="00116EA4" w:rsidDel="00F57EBF">
          <w:rPr>
            <w:rFonts w:ascii="Arial" w:hAnsi="Arial" w:cs="Arial"/>
            <w:sz w:val="24"/>
            <w:szCs w:val="24"/>
          </w:rPr>
          <w:delText>m</w:delText>
        </w:r>
      </w:del>
      <w:r w:rsidR="0013714F" w:rsidRPr="003B3B18">
        <w:rPr>
          <w:rFonts w:ascii="Arial" w:hAnsi="Arial" w:cs="Arial"/>
          <w:sz w:val="24"/>
          <w:szCs w:val="24"/>
        </w:rPr>
        <w:t xml:space="preserve"> o ensino da computação no </w:t>
      </w:r>
      <w:r w:rsidR="004F7DDE">
        <w:rPr>
          <w:rFonts w:ascii="Arial" w:hAnsi="Arial" w:cs="Arial"/>
          <w:sz w:val="24"/>
          <w:szCs w:val="24"/>
        </w:rPr>
        <w:t>E</w:t>
      </w:r>
      <w:r w:rsidR="0013714F" w:rsidRPr="003B3B18">
        <w:rPr>
          <w:rFonts w:ascii="Arial" w:hAnsi="Arial" w:cs="Arial"/>
          <w:sz w:val="24"/>
          <w:szCs w:val="24"/>
        </w:rPr>
        <w:t xml:space="preserve">nsino Básico, como a </w:t>
      </w:r>
      <w:r w:rsidRPr="003B3B18">
        <w:rPr>
          <w:rFonts w:ascii="Arial" w:hAnsi="Arial" w:cs="Arial"/>
          <w:sz w:val="24"/>
          <w:szCs w:val="24"/>
        </w:rPr>
        <w:t xml:space="preserve">falta de materiais de estudos e recursos humanos </w:t>
      </w:r>
      <w:r w:rsidRPr="00116EA4">
        <w:rPr>
          <w:rFonts w:ascii="Arial" w:hAnsi="Arial" w:cs="Arial"/>
          <w:sz w:val="24"/>
          <w:szCs w:val="24"/>
        </w:rPr>
        <w:t>qualificados</w:t>
      </w:r>
      <w:r w:rsidR="0013714F" w:rsidRPr="00116EA4">
        <w:rPr>
          <w:rFonts w:ascii="Arial" w:hAnsi="Arial" w:cs="Arial"/>
          <w:sz w:val="24"/>
          <w:szCs w:val="24"/>
        </w:rPr>
        <w:t xml:space="preserve"> </w:t>
      </w:r>
      <w:r w:rsidR="0053175F" w:rsidRPr="00116EA4">
        <w:rPr>
          <w:rFonts w:ascii="Arial" w:hAnsi="Arial" w:cs="Arial"/>
          <w:sz w:val="24"/>
          <w:szCs w:val="24"/>
        </w:rPr>
        <w:t>(INEP, 2010 a 2014)</w:t>
      </w:r>
      <w:r w:rsidRPr="00116EA4">
        <w:rPr>
          <w:rFonts w:ascii="Arial" w:hAnsi="Arial" w:cs="Arial"/>
          <w:sz w:val="24"/>
          <w:szCs w:val="24"/>
        </w:rPr>
        <w:t>.</w:t>
      </w:r>
      <w:r w:rsidR="00DB34DD" w:rsidRPr="003B3B18">
        <w:rPr>
          <w:rFonts w:ascii="Arial" w:hAnsi="Arial" w:cs="Arial"/>
          <w:sz w:val="24"/>
          <w:szCs w:val="24"/>
        </w:rPr>
        <w:t xml:space="preserve"> </w:t>
      </w:r>
      <w:r w:rsidR="000D7E82" w:rsidRPr="003B3B18">
        <w:rPr>
          <w:rFonts w:ascii="Arial" w:hAnsi="Arial" w:cs="Arial"/>
          <w:sz w:val="24"/>
          <w:szCs w:val="24"/>
        </w:rPr>
        <w:t xml:space="preserve">Ademais, </w:t>
      </w:r>
      <w:r w:rsidR="00A9752A">
        <w:rPr>
          <w:rFonts w:ascii="Arial" w:hAnsi="Arial" w:cs="Arial"/>
          <w:sz w:val="24"/>
          <w:szCs w:val="24"/>
        </w:rPr>
        <w:t xml:space="preserve">este ensino </w:t>
      </w:r>
      <w:r w:rsidR="00174006">
        <w:rPr>
          <w:rFonts w:ascii="Arial" w:hAnsi="Arial" w:cs="Arial"/>
          <w:sz w:val="24"/>
          <w:szCs w:val="24"/>
        </w:rPr>
        <w:t xml:space="preserve">não </w:t>
      </w:r>
      <w:r w:rsidR="00A9752A">
        <w:rPr>
          <w:rFonts w:ascii="Arial" w:hAnsi="Arial" w:cs="Arial"/>
          <w:sz w:val="24"/>
          <w:szCs w:val="24"/>
        </w:rPr>
        <w:t xml:space="preserve">faz parte </w:t>
      </w:r>
      <w:ins w:id="52" w:author="gresse" w:date="2017-06-07T07:40:00Z">
        <w:r w:rsidR="00F57EBF">
          <w:rPr>
            <w:rFonts w:ascii="Arial" w:hAnsi="Arial" w:cs="Arial"/>
            <w:sz w:val="24"/>
            <w:szCs w:val="24"/>
          </w:rPr>
          <w:t xml:space="preserve">de forma ampla </w:t>
        </w:r>
      </w:ins>
      <w:r w:rsidR="00A9752A">
        <w:rPr>
          <w:rFonts w:ascii="Arial" w:hAnsi="Arial" w:cs="Arial"/>
          <w:sz w:val="24"/>
          <w:szCs w:val="24"/>
        </w:rPr>
        <w:t xml:space="preserve">da </w:t>
      </w:r>
      <w:r w:rsidR="00174006">
        <w:rPr>
          <w:rFonts w:ascii="Arial" w:hAnsi="Arial" w:cs="Arial"/>
          <w:sz w:val="24"/>
          <w:szCs w:val="24"/>
        </w:rPr>
        <w:t xml:space="preserve">cultura da educação básica no Brasil, </w:t>
      </w:r>
      <w:r w:rsidR="000D7E82" w:rsidRPr="003B3B18">
        <w:rPr>
          <w:rFonts w:ascii="Arial" w:hAnsi="Arial" w:cs="Arial"/>
          <w:sz w:val="24"/>
          <w:szCs w:val="24"/>
        </w:rPr>
        <w:t>se restringi</w:t>
      </w:r>
      <w:r w:rsidR="00174006">
        <w:rPr>
          <w:rFonts w:ascii="Arial" w:hAnsi="Arial" w:cs="Arial"/>
          <w:sz w:val="24"/>
          <w:szCs w:val="24"/>
        </w:rPr>
        <w:t>ndo</w:t>
      </w:r>
      <w:r w:rsidR="000D7E82" w:rsidRPr="003B3B18">
        <w:rPr>
          <w:rFonts w:ascii="Arial" w:hAnsi="Arial" w:cs="Arial"/>
          <w:sz w:val="24"/>
          <w:szCs w:val="24"/>
        </w:rPr>
        <w:t xml:space="preserve"> </w:t>
      </w:r>
      <w:ins w:id="53" w:author="gresse" w:date="2017-06-07T07:40:00Z">
        <w:r w:rsidR="00F57EBF">
          <w:rPr>
            <w:rFonts w:ascii="Arial" w:hAnsi="Arial" w:cs="Arial"/>
            <w:sz w:val="24"/>
            <w:szCs w:val="24"/>
          </w:rPr>
          <w:t xml:space="preserve">tipicamente </w:t>
        </w:r>
      </w:ins>
      <w:r w:rsidR="000D7E82" w:rsidRPr="003B3B18">
        <w:rPr>
          <w:rFonts w:ascii="Arial" w:hAnsi="Arial" w:cs="Arial"/>
          <w:sz w:val="24"/>
          <w:szCs w:val="24"/>
        </w:rPr>
        <w:t>apenas ao</w:t>
      </w:r>
      <w:r w:rsidR="00174006">
        <w:rPr>
          <w:rFonts w:ascii="Arial" w:hAnsi="Arial" w:cs="Arial"/>
          <w:sz w:val="24"/>
          <w:szCs w:val="24"/>
        </w:rPr>
        <w:t>s cursos técnicos e superiores</w:t>
      </w:r>
      <w:ins w:id="54" w:author="gresse" w:date="2017-06-07T07:40:00Z">
        <w:r w:rsidR="00F57EBF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F57EBF">
          <w:rPr>
            <w:rFonts w:ascii="Arial" w:hAnsi="Arial" w:cs="Arial"/>
            <w:sz w:val="24"/>
            <w:szCs w:val="24"/>
          </w:rPr>
          <w:t>ref</w:t>
        </w:r>
        <w:proofErr w:type="spellEnd"/>
        <w:proofErr w:type="gramStart"/>
        <w:r w:rsidR="00F57EBF">
          <w:rPr>
            <w:rFonts w:ascii="Arial" w:hAnsi="Arial" w:cs="Arial"/>
            <w:sz w:val="24"/>
            <w:szCs w:val="24"/>
          </w:rPr>
          <w:t>?</w:t>
        </w:r>
      </w:ins>
      <w:r w:rsidR="000D7E82" w:rsidRPr="003B3B18">
        <w:rPr>
          <w:rFonts w:ascii="Arial" w:hAnsi="Arial" w:cs="Arial"/>
          <w:sz w:val="24"/>
          <w:szCs w:val="24"/>
        </w:rPr>
        <w:t>.</w:t>
      </w:r>
      <w:proofErr w:type="gramEnd"/>
    </w:p>
    <w:p w:rsidR="00624544" w:rsidRPr="003B3B18" w:rsidDel="00F57EBF" w:rsidRDefault="006064FC" w:rsidP="00F3185F">
      <w:pPr>
        <w:spacing w:line="360" w:lineRule="auto"/>
        <w:ind w:right="-568" w:firstLine="567"/>
        <w:jc w:val="both"/>
        <w:rPr>
          <w:del w:id="55" w:author="gresse" w:date="2017-06-07T07:40:00Z"/>
          <w:rFonts w:ascii="Arial" w:hAnsi="Arial" w:cs="Arial"/>
          <w:sz w:val="24"/>
          <w:szCs w:val="24"/>
        </w:rPr>
      </w:pPr>
      <w:del w:id="56" w:author="gresse" w:date="2017-06-07T07:40:00Z">
        <w:r w:rsidRPr="003B3B18" w:rsidDel="00F57EBF">
          <w:rPr>
            <w:rFonts w:ascii="Arial" w:hAnsi="Arial" w:cs="Arial"/>
            <w:sz w:val="24"/>
            <w:szCs w:val="24"/>
          </w:rPr>
          <w:delText>Existem diversos currículos c</w:delText>
        </w:r>
        <w:r w:rsidR="0064612F" w:rsidRPr="003B3B18" w:rsidDel="00F57EBF">
          <w:rPr>
            <w:rFonts w:ascii="Arial" w:hAnsi="Arial" w:cs="Arial"/>
            <w:sz w:val="24"/>
            <w:szCs w:val="24"/>
          </w:rPr>
          <w:delText xml:space="preserve">om o objetivo de disseminar o conhecimento da computação no Ensino Básico, </w:delText>
        </w:r>
        <w:r w:rsidR="00F63DE9" w:rsidRPr="003B3B18" w:rsidDel="00F57EBF">
          <w:rPr>
            <w:rFonts w:ascii="Arial" w:hAnsi="Arial" w:cs="Arial"/>
            <w:sz w:val="24"/>
            <w:szCs w:val="24"/>
          </w:rPr>
          <w:delText xml:space="preserve">dentre eles está o </w:delText>
        </w:r>
        <w:r w:rsidRPr="003B3B18" w:rsidDel="00F57EBF">
          <w:rPr>
            <w:rFonts w:ascii="Arial" w:hAnsi="Arial" w:cs="Arial"/>
            <w:sz w:val="24"/>
            <w:szCs w:val="24"/>
          </w:rPr>
          <w:delText xml:space="preserve">modelo de </w:delText>
        </w:r>
        <w:r w:rsidR="00F63DE9" w:rsidRPr="003B3B18" w:rsidDel="00F57EBF">
          <w:rPr>
            <w:rFonts w:ascii="Arial" w:hAnsi="Arial" w:cs="Arial"/>
            <w:sz w:val="24"/>
            <w:szCs w:val="24"/>
          </w:rPr>
          <w:delText xml:space="preserve">currículo </w:delText>
        </w:r>
        <w:r w:rsidR="00C37FFA" w:rsidRPr="003B3B18" w:rsidDel="00F57EBF">
          <w:rPr>
            <w:rFonts w:ascii="Arial" w:hAnsi="Arial" w:cs="Arial"/>
            <w:sz w:val="24"/>
            <w:szCs w:val="24"/>
          </w:rPr>
          <w:delText>referencial</w:delText>
        </w:r>
        <w:r w:rsidR="00F63DE9" w:rsidRPr="003B3B18" w:rsidDel="00F57EBF">
          <w:rPr>
            <w:rFonts w:ascii="Arial" w:hAnsi="Arial" w:cs="Arial"/>
            <w:sz w:val="24"/>
            <w:szCs w:val="24"/>
          </w:rPr>
          <w:delText xml:space="preserve"> CSTA/ACM K-12 (CSTA, 2016).</w:delText>
        </w:r>
        <w:r w:rsidRPr="003B3B18" w:rsidDel="00F57EBF">
          <w:rPr>
            <w:rFonts w:ascii="Arial" w:hAnsi="Arial" w:cs="Arial"/>
            <w:sz w:val="24"/>
            <w:szCs w:val="24"/>
          </w:rPr>
          <w:delText xml:space="preserve"> O currículo define diretrizes que ensina as principais competências da computação, dentre </w:delText>
        </w:r>
        <w:r w:rsidR="00116EA4" w:rsidDel="00F57EBF">
          <w:rPr>
            <w:rFonts w:ascii="Arial" w:hAnsi="Arial" w:cs="Arial"/>
            <w:sz w:val="24"/>
            <w:szCs w:val="24"/>
          </w:rPr>
          <w:delText xml:space="preserve">elas as </w:delText>
        </w:r>
        <w:r w:rsidR="005F780A" w:rsidRPr="003B3B18" w:rsidDel="00F57EBF">
          <w:rPr>
            <w:rFonts w:ascii="Arial" w:hAnsi="Arial" w:cs="Arial"/>
            <w:sz w:val="24"/>
            <w:szCs w:val="24"/>
          </w:rPr>
          <w:delText>estão</w:delText>
        </w:r>
        <w:r w:rsidR="0055320C" w:rsidDel="00F57EBF">
          <w:rPr>
            <w:rFonts w:ascii="Arial" w:hAnsi="Arial" w:cs="Arial"/>
            <w:sz w:val="24"/>
            <w:szCs w:val="24"/>
          </w:rPr>
          <w:delText xml:space="preserve"> </w:delText>
        </w:r>
        <w:r w:rsidR="002C7F8B" w:rsidRPr="003B3B18" w:rsidDel="00F57EBF">
          <w:rPr>
            <w:rFonts w:ascii="Arial" w:hAnsi="Arial" w:cs="Arial"/>
            <w:sz w:val="24"/>
            <w:szCs w:val="24"/>
          </w:rPr>
          <w:delText>o pensamento computacional</w:delText>
        </w:r>
        <w:r w:rsidR="0055320C" w:rsidDel="00F57EBF">
          <w:rPr>
            <w:rFonts w:ascii="Arial" w:hAnsi="Arial" w:cs="Arial"/>
            <w:sz w:val="24"/>
            <w:szCs w:val="24"/>
          </w:rPr>
          <w:delText xml:space="preserve"> </w:delText>
        </w:r>
        <w:r w:rsidR="0055320C" w:rsidRPr="0055320C" w:rsidDel="00F57EBF">
          <w:rPr>
            <w:rFonts w:ascii="Arial" w:hAnsi="Arial" w:cs="Arial"/>
            <w:sz w:val="24"/>
            <w:szCs w:val="24"/>
          </w:rPr>
          <w:delText xml:space="preserve">(resolver problemas </w:delText>
        </w:r>
        <w:r w:rsidR="0055320C" w:rsidDel="00F57EBF">
          <w:rPr>
            <w:rFonts w:ascii="Arial" w:hAnsi="Arial" w:cs="Arial"/>
            <w:sz w:val="24"/>
            <w:szCs w:val="24"/>
          </w:rPr>
          <w:delText>em uma</w:delText>
        </w:r>
        <w:r w:rsidR="0055320C" w:rsidRPr="0055320C" w:rsidDel="00F57EBF">
          <w:rPr>
            <w:rFonts w:ascii="Arial" w:hAnsi="Arial" w:cs="Arial"/>
            <w:sz w:val="24"/>
            <w:szCs w:val="24"/>
          </w:rPr>
          <w:delText xml:space="preserve"> forma que pode ser implementada </w:delText>
        </w:r>
        <w:r w:rsidR="0055320C" w:rsidDel="00F57EBF">
          <w:rPr>
            <w:rFonts w:ascii="Arial" w:hAnsi="Arial" w:cs="Arial"/>
            <w:sz w:val="24"/>
            <w:szCs w:val="24"/>
          </w:rPr>
          <w:delText xml:space="preserve">no </w:delText>
        </w:r>
        <w:r w:rsidR="0055320C" w:rsidRPr="0055320C" w:rsidDel="00F57EBF">
          <w:rPr>
            <w:rFonts w:ascii="Arial" w:hAnsi="Arial" w:cs="Arial"/>
            <w:sz w:val="24"/>
            <w:szCs w:val="24"/>
          </w:rPr>
          <w:delText>computador)</w:delText>
        </w:r>
        <w:r w:rsidR="0055320C" w:rsidDel="00F57EBF">
          <w:rPr>
            <w:rFonts w:ascii="Arial" w:hAnsi="Arial" w:cs="Arial"/>
            <w:sz w:val="24"/>
            <w:szCs w:val="24"/>
          </w:rPr>
          <w:delText xml:space="preserve"> e a programação (competência de criar programas utilizando linguagem de programação)</w:delText>
        </w:r>
        <w:r w:rsidR="002C7F8B" w:rsidRPr="003B3B18" w:rsidDel="00F57EBF">
          <w:rPr>
            <w:rFonts w:ascii="Arial" w:hAnsi="Arial" w:cs="Arial"/>
            <w:sz w:val="24"/>
            <w:szCs w:val="24"/>
          </w:rPr>
          <w:delText xml:space="preserve">, </w:delText>
        </w:r>
        <w:r w:rsidR="00C07654" w:rsidRPr="003B3B18" w:rsidDel="00F57EBF">
          <w:rPr>
            <w:rFonts w:ascii="Arial" w:hAnsi="Arial" w:cs="Arial"/>
            <w:sz w:val="24"/>
            <w:szCs w:val="24"/>
          </w:rPr>
          <w:delText xml:space="preserve">conhecimentos </w:delText>
        </w:r>
        <w:r w:rsidR="007A6B52" w:rsidRPr="003B3B18" w:rsidDel="00F57EBF">
          <w:rPr>
            <w:rFonts w:ascii="Arial" w:hAnsi="Arial" w:cs="Arial"/>
            <w:sz w:val="24"/>
            <w:szCs w:val="24"/>
          </w:rPr>
          <w:delText xml:space="preserve">chaves </w:delText>
        </w:r>
        <w:r w:rsidR="00C07654" w:rsidRPr="003B3B18" w:rsidDel="00F57EBF">
          <w:rPr>
            <w:rFonts w:ascii="Arial" w:hAnsi="Arial" w:cs="Arial"/>
            <w:sz w:val="24"/>
            <w:szCs w:val="24"/>
          </w:rPr>
          <w:delText xml:space="preserve">para resolver </w:delText>
        </w:r>
        <w:r w:rsidR="002C7F8B" w:rsidRPr="003B3B18" w:rsidDel="00F57EBF">
          <w:rPr>
            <w:rFonts w:ascii="Arial" w:hAnsi="Arial" w:cs="Arial"/>
            <w:sz w:val="24"/>
            <w:szCs w:val="24"/>
          </w:rPr>
          <w:delText>prob</w:delText>
        </w:r>
        <w:r w:rsidR="00C00FC0" w:rsidRPr="003B3B18" w:rsidDel="00F57EBF">
          <w:rPr>
            <w:rFonts w:ascii="Arial" w:hAnsi="Arial" w:cs="Arial"/>
            <w:sz w:val="24"/>
            <w:szCs w:val="24"/>
          </w:rPr>
          <w:delText>lemas por meio dos computadores</w:delText>
        </w:r>
        <w:r w:rsidR="004915EF" w:rsidRPr="003B3B18" w:rsidDel="00F57EBF">
          <w:rPr>
            <w:rFonts w:ascii="Arial" w:hAnsi="Arial" w:cs="Arial"/>
            <w:sz w:val="24"/>
            <w:szCs w:val="24"/>
          </w:rPr>
          <w:delText xml:space="preserve"> (CSTA, 2011). </w:delText>
        </w:r>
      </w:del>
    </w:p>
    <w:p w:rsidR="007008BC" w:rsidRDefault="00624544" w:rsidP="00F3185F">
      <w:pPr>
        <w:spacing w:line="360" w:lineRule="auto"/>
        <w:ind w:right="-568" w:firstLine="567"/>
        <w:jc w:val="both"/>
        <w:rPr>
          <w:ins w:id="57" w:author="gresse" w:date="2017-06-07T07:46:00Z"/>
          <w:rFonts w:ascii="Arial" w:hAnsi="Arial" w:cs="Arial"/>
          <w:sz w:val="24"/>
          <w:szCs w:val="24"/>
        </w:rPr>
      </w:pPr>
      <w:moveFromRangeStart w:id="58" w:author="gresse" w:date="2017-06-07T07:41:00Z" w:name="move484584625"/>
      <w:moveFrom w:id="59" w:author="gresse" w:date="2017-06-07T07:41:00Z">
        <w:r w:rsidRPr="003B3B18" w:rsidDel="00F57EBF">
          <w:rPr>
            <w:rFonts w:ascii="Arial" w:hAnsi="Arial" w:cs="Arial"/>
            <w:sz w:val="24"/>
            <w:szCs w:val="24"/>
          </w:rPr>
          <w:t xml:space="preserve">Visando a </w:t>
        </w:r>
        <w:r w:rsidR="00A24745" w:rsidRPr="003B3B18" w:rsidDel="00F57EBF">
          <w:rPr>
            <w:rFonts w:ascii="Arial" w:hAnsi="Arial" w:cs="Arial"/>
            <w:sz w:val="24"/>
            <w:szCs w:val="24"/>
          </w:rPr>
          <w:t>inclusão do ensino</w:t>
        </w:r>
        <w:r w:rsidRPr="003B3B18" w:rsidDel="00F57EBF">
          <w:rPr>
            <w:rFonts w:ascii="Arial" w:hAnsi="Arial" w:cs="Arial"/>
            <w:sz w:val="24"/>
            <w:szCs w:val="24"/>
          </w:rPr>
          <w:t xml:space="preserve"> da computação </w:t>
        </w:r>
        <w:r w:rsidR="00A24745" w:rsidRPr="003B3B18" w:rsidDel="00F57EBF">
          <w:rPr>
            <w:rFonts w:ascii="Arial" w:hAnsi="Arial" w:cs="Arial"/>
            <w:sz w:val="24"/>
            <w:szCs w:val="24"/>
          </w:rPr>
          <w:t>na Educação Básica</w:t>
        </w:r>
        <w:r w:rsidRPr="003B3B18" w:rsidDel="00F57EBF">
          <w:rPr>
            <w:rFonts w:ascii="Arial" w:hAnsi="Arial" w:cs="Arial"/>
            <w:sz w:val="24"/>
            <w:szCs w:val="24"/>
          </w:rPr>
          <w:t xml:space="preserve">, existem diversas iniciativas que </w:t>
        </w:r>
        <w:r w:rsidR="00312563" w:rsidRPr="003B3B18" w:rsidDel="00F57EBF">
          <w:rPr>
            <w:rFonts w:ascii="Arial" w:hAnsi="Arial" w:cs="Arial"/>
            <w:sz w:val="24"/>
            <w:szCs w:val="24"/>
          </w:rPr>
          <w:t>desenvolveram ferramentas</w:t>
        </w:r>
        <w:r w:rsidRPr="003B3B18" w:rsidDel="00F57EBF">
          <w:rPr>
            <w:rFonts w:ascii="Arial" w:hAnsi="Arial" w:cs="Arial"/>
            <w:sz w:val="24"/>
            <w:szCs w:val="24"/>
          </w:rPr>
          <w:t xml:space="preserve"> para auxiliar </w:t>
        </w:r>
        <w:r w:rsidR="00446BA2" w:rsidRPr="003B3B18" w:rsidDel="00F57EBF">
          <w:rPr>
            <w:rFonts w:ascii="Arial" w:hAnsi="Arial" w:cs="Arial"/>
            <w:sz w:val="24"/>
            <w:szCs w:val="24"/>
          </w:rPr>
          <w:t>a</w:t>
        </w:r>
        <w:r w:rsidR="002849A0" w:rsidRPr="003B3B18" w:rsidDel="00F57EBF">
          <w:rPr>
            <w:rFonts w:ascii="Arial" w:hAnsi="Arial" w:cs="Arial"/>
            <w:sz w:val="24"/>
            <w:szCs w:val="24"/>
          </w:rPr>
          <w:t xml:space="preserve"> programação</w:t>
        </w:r>
        <w:r w:rsidR="004F495A" w:rsidRPr="003B3B18" w:rsidDel="00F57EBF">
          <w:rPr>
            <w:rFonts w:ascii="Arial" w:hAnsi="Arial" w:cs="Arial"/>
            <w:sz w:val="24"/>
            <w:szCs w:val="24"/>
          </w:rPr>
          <w:t xml:space="preserve">, por exemplo, </w:t>
        </w:r>
        <w:r w:rsidR="004F495A" w:rsidRPr="00B30F22" w:rsidDel="00F57EBF">
          <w:rPr>
            <w:rFonts w:ascii="Arial" w:hAnsi="Arial" w:cs="Arial"/>
            <w:i/>
            <w:sz w:val="24"/>
            <w:szCs w:val="24"/>
          </w:rPr>
          <w:t>Scratch</w:t>
        </w:r>
        <w:r w:rsidR="004F495A" w:rsidRPr="003B3B18" w:rsidDel="00F57EBF">
          <w:rPr>
            <w:rFonts w:ascii="Arial" w:hAnsi="Arial" w:cs="Arial"/>
            <w:sz w:val="24"/>
            <w:szCs w:val="24"/>
          </w:rPr>
          <w:t xml:space="preserve"> (SCRATCH; MIT, 2013) e </w:t>
        </w:r>
        <w:r w:rsidR="00F46705" w:rsidRPr="00F46705" w:rsidDel="00F57EBF">
          <w:rPr>
            <w:rFonts w:ascii="Arial" w:hAnsi="Arial" w:cs="Arial"/>
            <w:i/>
            <w:sz w:val="24"/>
            <w:szCs w:val="24"/>
          </w:rPr>
          <w:t>App</w:t>
        </w:r>
        <w:r w:rsidR="004F495A" w:rsidRPr="003B3B18" w:rsidDel="00F57EBF">
          <w:rPr>
            <w:rFonts w:ascii="Arial" w:hAnsi="Arial" w:cs="Arial"/>
            <w:sz w:val="24"/>
            <w:szCs w:val="24"/>
          </w:rPr>
          <w:t xml:space="preserve"> </w:t>
        </w:r>
        <w:r w:rsidR="00F46705" w:rsidRPr="00F46705" w:rsidDel="00F57EBF">
          <w:rPr>
            <w:rFonts w:ascii="Arial" w:hAnsi="Arial" w:cs="Arial"/>
            <w:i/>
            <w:sz w:val="24"/>
            <w:szCs w:val="24"/>
          </w:rPr>
          <w:t>Inventor</w:t>
        </w:r>
        <w:r w:rsidR="004F495A" w:rsidRPr="003B3B18" w:rsidDel="00F57EBF">
          <w:rPr>
            <w:rFonts w:ascii="Arial" w:hAnsi="Arial" w:cs="Arial"/>
            <w:sz w:val="24"/>
            <w:szCs w:val="24"/>
          </w:rPr>
          <w:t xml:space="preserve"> (</w:t>
        </w:r>
        <w:r w:rsidR="00F46705" w:rsidRPr="00F46705" w:rsidDel="00F57EBF">
          <w:rPr>
            <w:rFonts w:ascii="Arial" w:hAnsi="Arial" w:cs="Arial"/>
            <w:i/>
            <w:sz w:val="24"/>
            <w:szCs w:val="24"/>
          </w:rPr>
          <w:t>App</w:t>
        </w:r>
        <w:r w:rsidR="004F495A" w:rsidRPr="003B3B18" w:rsidDel="00F57EBF">
          <w:rPr>
            <w:rFonts w:ascii="Arial" w:hAnsi="Arial" w:cs="Arial"/>
            <w:sz w:val="24"/>
            <w:szCs w:val="24"/>
          </w:rPr>
          <w:t xml:space="preserve"> </w:t>
        </w:r>
        <w:r w:rsidR="00F46705" w:rsidRPr="00F46705" w:rsidDel="00F57EBF">
          <w:rPr>
            <w:rFonts w:ascii="Arial" w:hAnsi="Arial" w:cs="Arial"/>
            <w:i/>
            <w:sz w:val="24"/>
            <w:szCs w:val="24"/>
          </w:rPr>
          <w:t>Inventor</w:t>
        </w:r>
        <w:r w:rsidR="004F495A" w:rsidRPr="003B3B18" w:rsidDel="00F57EBF">
          <w:rPr>
            <w:rFonts w:ascii="Arial" w:hAnsi="Arial" w:cs="Arial"/>
            <w:sz w:val="24"/>
            <w:szCs w:val="24"/>
          </w:rPr>
          <w:t>, MIT,2013</w:t>
        </w:r>
        <w:r w:rsidR="00312563" w:rsidRPr="003B3B18" w:rsidDel="00F57EBF">
          <w:rPr>
            <w:rFonts w:ascii="Arial" w:hAnsi="Arial" w:cs="Arial"/>
            <w:sz w:val="24"/>
            <w:szCs w:val="24"/>
          </w:rPr>
          <w:t>)</w:t>
        </w:r>
        <w:r w:rsidR="002849A0" w:rsidRPr="003B3B18" w:rsidDel="00F57EBF">
          <w:rPr>
            <w:rFonts w:ascii="Arial" w:hAnsi="Arial" w:cs="Arial"/>
            <w:sz w:val="24"/>
            <w:szCs w:val="24"/>
          </w:rPr>
          <w:t>. Ainda</w:t>
        </w:r>
        <w:r w:rsidR="00F3185F" w:rsidRPr="003B3B18" w:rsidDel="00F57EBF">
          <w:rPr>
            <w:rFonts w:ascii="Arial" w:hAnsi="Arial" w:cs="Arial"/>
            <w:sz w:val="24"/>
            <w:szCs w:val="24"/>
          </w:rPr>
          <w:t xml:space="preserve">, existem diversas unidades instrucionais, por exemplo por meio de </w:t>
        </w:r>
        <w:r w:rsidR="00F3185F" w:rsidRPr="003B3B18" w:rsidDel="00F57EBF">
          <w:rPr>
            <w:rFonts w:ascii="Arial" w:hAnsi="Arial" w:cs="Arial"/>
            <w:sz w:val="24"/>
            <w:szCs w:val="24"/>
          </w:rPr>
          <w:lastRenderedPageBreak/>
          <w:t xml:space="preserve">programação de jogos ou animações com </w:t>
        </w:r>
        <w:r w:rsidR="00F3185F" w:rsidRPr="003B3B18" w:rsidDel="00F57EBF">
          <w:rPr>
            <w:rFonts w:ascii="Arial" w:hAnsi="Arial" w:cs="Arial"/>
            <w:i/>
            <w:sz w:val="24"/>
            <w:szCs w:val="24"/>
          </w:rPr>
          <w:t>Scratch</w:t>
        </w:r>
        <w:r w:rsidR="00F3185F" w:rsidRPr="003B3B18" w:rsidDel="00F57EBF">
          <w:rPr>
            <w:rFonts w:ascii="Arial" w:hAnsi="Arial" w:cs="Arial"/>
            <w:sz w:val="24"/>
            <w:szCs w:val="24"/>
          </w:rPr>
          <w:t xml:space="preserve"> (OLIVEIRA, 2014), exercícios de programação com blocos (WILSON, 2015) ou robótica (BENITTI, 2009). </w:t>
        </w:r>
      </w:moveFrom>
      <w:moveFromRangeEnd w:id="58"/>
    </w:p>
    <w:p w:rsidR="007E34BD" w:rsidRDefault="00F3185F" w:rsidP="007E34BD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Uma alternativa é ensinar o desenvolvimento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em </w:t>
      </w:r>
      <w:del w:id="60" w:author="gresse" w:date="2017-06-07T07:46:00Z">
        <w:r w:rsidRPr="003B3B18" w:rsidDel="007008BC">
          <w:rPr>
            <w:rFonts w:ascii="Arial" w:hAnsi="Arial" w:cs="Arial"/>
            <w:sz w:val="24"/>
            <w:szCs w:val="24"/>
          </w:rPr>
          <w:delText xml:space="preserve">celulares </w:delText>
        </w:r>
      </w:del>
      <w:ins w:id="61" w:author="gresse" w:date="2017-06-07T07:46:00Z">
        <w:r w:rsidR="007008BC">
          <w:rPr>
            <w:rFonts w:ascii="Arial" w:hAnsi="Arial" w:cs="Arial"/>
            <w:sz w:val="24"/>
            <w:szCs w:val="24"/>
          </w:rPr>
          <w:t>dispositivos moveis</w:t>
        </w:r>
        <w:r w:rsidR="007008BC" w:rsidRPr="003B3B18">
          <w:rPr>
            <w:rFonts w:ascii="Arial" w:hAnsi="Arial" w:cs="Arial"/>
            <w:sz w:val="24"/>
            <w:szCs w:val="24"/>
          </w:rPr>
          <w:t xml:space="preserve"> </w:t>
        </w:r>
      </w:ins>
      <w:moveToRangeStart w:id="62" w:author="gresse" w:date="2017-06-07T08:13:00Z" w:name="move484586532"/>
      <w:moveTo w:id="63" w:author="gresse" w:date="2017-06-07T08:13:00Z">
        <w:r w:rsidR="007E34BD" w:rsidRPr="003B3B18">
          <w:rPr>
            <w:rFonts w:ascii="Arial" w:hAnsi="Arial" w:cs="Arial"/>
            <w:sz w:val="24"/>
            <w:szCs w:val="24"/>
          </w:rPr>
          <w:t xml:space="preserve">Uma vez que o celular está se tornando comum entre os adolescentes (faixa etária de 10 a 15 anos), visto que 84% dos adolescentes usam o dispositivo (TELECO, 2016). </w:t>
        </w:r>
      </w:moveTo>
    </w:p>
    <w:moveToRangeEnd w:id="62"/>
    <w:p w:rsidR="007008BC" w:rsidRDefault="00F3185F" w:rsidP="00F3185F">
      <w:pPr>
        <w:spacing w:line="360" w:lineRule="auto"/>
        <w:ind w:right="-568" w:firstLine="567"/>
        <w:jc w:val="both"/>
        <w:rPr>
          <w:ins w:id="64" w:author="gresse" w:date="2017-06-07T07:49:00Z"/>
          <w:rFonts w:ascii="Arial" w:hAnsi="Arial" w:cs="Arial"/>
          <w:sz w:val="24"/>
          <w:szCs w:val="24"/>
        </w:rPr>
      </w:pPr>
      <w:proofErr w:type="gramStart"/>
      <w:r w:rsidRPr="003B3B18">
        <w:rPr>
          <w:rFonts w:ascii="Arial" w:hAnsi="Arial" w:cs="Arial"/>
          <w:sz w:val="24"/>
          <w:szCs w:val="24"/>
        </w:rPr>
        <w:t>utilizando</w:t>
      </w:r>
      <w:proofErr w:type="gramEnd"/>
      <w:r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Pr="003B3B18">
        <w:rPr>
          <w:rFonts w:ascii="Arial" w:hAnsi="Arial" w:cs="Arial"/>
          <w:sz w:val="24"/>
          <w:szCs w:val="24"/>
        </w:rPr>
        <w:t xml:space="preserve"> (MIT, 2014). </w:t>
      </w:r>
      <w:proofErr w:type="spellStart"/>
      <w:ins w:id="65" w:author="gresse" w:date="2017-06-07T07:46:00Z">
        <w:r w:rsidR="007008BC">
          <w:rPr>
            <w:rFonts w:ascii="Arial" w:hAnsi="Arial" w:cs="Arial"/>
            <w:sz w:val="24"/>
            <w:szCs w:val="24"/>
          </w:rPr>
          <w:t>App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inventor </w:t>
        </w:r>
      </w:ins>
      <w:ins w:id="66" w:author="gresse" w:date="2017-06-07T07:47:00Z">
        <w:r w:rsidR="007008BC">
          <w:rPr>
            <w:rFonts w:ascii="Arial" w:hAnsi="Arial" w:cs="Arial"/>
            <w:sz w:val="24"/>
            <w:szCs w:val="24"/>
          </w:rPr>
          <w:t xml:space="preserve">é o que? 1-2 frases e indicando a adesão – </w:t>
        </w:r>
        <w:proofErr w:type="gramStart"/>
        <w:r w:rsidR="007008BC">
          <w:rPr>
            <w:rFonts w:ascii="Arial" w:hAnsi="Arial" w:cs="Arial"/>
            <w:sz w:val="24"/>
            <w:szCs w:val="24"/>
          </w:rPr>
          <w:t>quantos pessoas</w:t>
        </w:r>
        <w:proofErr w:type="gramEnd"/>
        <w:r w:rsidR="007008BC">
          <w:rPr>
            <w:rFonts w:ascii="Arial" w:hAnsi="Arial" w:cs="Arial"/>
            <w:sz w:val="24"/>
            <w:szCs w:val="24"/>
          </w:rPr>
          <w:t xml:space="preserve"> já usaram/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apps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já criadas? . </w:t>
        </w:r>
      </w:ins>
      <w:del w:id="67" w:author="gresse" w:date="2017-06-07T07:47:00Z">
        <w:r w:rsidRPr="003B3B18" w:rsidDel="007008BC">
          <w:rPr>
            <w:rFonts w:ascii="Arial" w:hAnsi="Arial" w:cs="Arial"/>
            <w:sz w:val="24"/>
            <w:szCs w:val="24"/>
          </w:rPr>
          <w:delText xml:space="preserve">Neste </w:delText>
        </w:r>
      </w:del>
      <w:ins w:id="68" w:author="gresse" w:date="2017-06-07T07:47:00Z">
        <w:r w:rsidR="007008BC">
          <w:rPr>
            <w:rFonts w:ascii="Arial" w:hAnsi="Arial" w:cs="Arial"/>
            <w:sz w:val="24"/>
            <w:szCs w:val="24"/>
          </w:rPr>
          <w:t xml:space="preserve">Usando esta estratégia de ensino tipicamente </w:t>
        </w:r>
      </w:ins>
      <w:ins w:id="69" w:author="gresse" w:date="2017-06-07T07:48:00Z">
        <w:r w:rsidR="007008BC">
          <w:rPr>
            <w:rFonts w:ascii="Arial" w:hAnsi="Arial" w:cs="Arial"/>
            <w:sz w:val="24"/>
            <w:szCs w:val="24"/>
          </w:rPr>
          <w:t>são</w:t>
        </w:r>
      </w:ins>
      <w:ins w:id="70" w:author="gresse" w:date="2017-06-07T07:47:00Z">
        <w:r w:rsidR="007008BC">
          <w:rPr>
            <w:rFonts w:ascii="Arial" w:hAnsi="Arial" w:cs="Arial"/>
            <w:sz w:val="24"/>
            <w:szCs w:val="24"/>
          </w:rPr>
          <w:t xml:space="preserve"> </w:t>
        </w:r>
      </w:ins>
      <w:ins w:id="71" w:author="gresse" w:date="2017-06-07T07:48:00Z">
        <w:r w:rsidR="007008BC">
          <w:rPr>
            <w:rFonts w:ascii="Arial" w:hAnsi="Arial" w:cs="Arial"/>
            <w:sz w:val="24"/>
            <w:szCs w:val="24"/>
          </w:rPr>
          <w:t xml:space="preserve">ensinado </w:t>
        </w:r>
        <w:proofErr w:type="gramStart"/>
        <w:r w:rsidR="007008BC">
          <w:rPr>
            <w:rFonts w:ascii="Arial" w:hAnsi="Arial" w:cs="Arial"/>
            <w:sz w:val="24"/>
            <w:szCs w:val="24"/>
          </w:rPr>
          <w:t>a</w:t>
        </w:r>
        <w:proofErr w:type="gramEnd"/>
        <w:r w:rsidR="007008BC">
          <w:rPr>
            <w:rFonts w:ascii="Arial" w:hAnsi="Arial" w:cs="Arial"/>
            <w:sz w:val="24"/>
            <w:szCs w:val="24"/>
          </w:rPr>
          <w:t xml:space="preserve"> criação de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apps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predefinidos seguindo tutoriais especificas, como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p.ex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faz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erum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app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de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doodle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ref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ou xxx ref.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Tambem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p.ex. no contexto da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competicacoa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Technovation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REF se estimula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acriacao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de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apps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para problemas atuais da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comunidadexxx</w:t>
        </w:r>
        <w:proofErr w:type="spellEnd"/>
        <w:r w:rsidR="007008BC">
          <w:rPr>
            <w:rFonts w:ascii="Arial" w:hAnsi="Arial" w:cs="Arial"/>
            <w:sz w:val="24"/>
            <w:szCs w:val="24"/>
          </w:rPr>
          <w:t>.</w:t>
        </w:r>
      </w:ins>
      <w:ins w:id="72" w:author="gresse" w:date="2017-06-07T07:49:00Z">
        <w:r w:rsidR="007008BC">
          <w:rPr>
            <w:rFonts w:ascii="Arial" w:hAnsi="Arial" w:cs="Arial"/>
            <w:sz w:val="24"/>
            <w:szCs w:val="24"/>
          </w:rPr>
          <w:t xml:space="preserve"> P</w:t>
        </w:r>
      </w:ins>
      <w:ins w:id="73" w:author="gresse" w:date="2017-06-07T07:50:00Z">
        <w:r w:rsidR="007008BC">
          <w:rPr>
            <w:rFonts w:ascii="Arial" w:hAnsi="Arial" w:cs="Arial"/>
            <w:sz w:val="24"/>
            <w:szCs w:val="24"/>
          </w:rPr>
          <w:t xml:space="preserve">rincipalmente voltado ao ensino de programação estas unidades ainda não abordam de forma mais sistemática </w:t>
        </w:r>
      </w:ins>
      <w:ins w:id="74" w:author="gresse" w:date="2017-06-07T07:51:00Z">
        <w:r w:rsidR="007008BC">
          <w:rPr>
            <w:rFonts w:ascii="Arial" w:hAnsi="Arial" w:cs="Arial"/>
            <w:sz w:val="24"/>
            <w:szCs w:val="24"/>
          </w:rPr>
          <w:t>competências</w:t>
        </w:r>
      </w:ins>
      <w:ins w:id="75" w:author="gresse" w:date="2017-06-07T07:50:00Z">
        <w:r w:rsidR="007008BC">
          <w:rPr>
            <w:rFonts w:ascii="Arial" w:hAnsi="Arial" w:cs="Arial"/>
            <w:sz w:val="24"/>
            <w:szCs w:val="24"/>
          </w:rPr>
          <w:t xml:space="preserve"> </w:t>
        </w:r>
      </w:ins>
      <w:ins w:id="76" w:author="gresse" w:date="2017-06-07T07:51:00Z">
        <w:r w:rsidR="007008BC">
          <w:rPr>
            <w:rFonts w:ascii="Arial" w:hAnsi="Arial" w:cs="Arial"/>
            <w:sz w:val="24"/>
            <w:szCs w:val="24"/>
          </w:rPr>
          <w:t>relacionadas como engenharia de software</w:t>
        </w:r>
      </w:ins>
      <w:ins w:id="77" w:author="gresse" w:date="2017-06-07T07:52:00Z">
        <w:r w:rsidR="007008BC">
          <w:rPr>
            <w:rFonts w:ascii="Arial" w:hAnsi="Arial" w:cs="Arial"/>
            <w:sz w:val="24"/>
            <w:szCs w:val="24"/>
          </w:rPr>
          <w:t xml:space="preserve"> (ES)</w:t>
        </w:r>
      </w:ins>
      <w:ins w:id="78" w:author="gresse" w:date="2017-06-07T07:51:00Z">
        <w:r w:rsidR="007008BC">
          <w:rPr>
            <w:rFonts w:ascii="Arial" w:hAnsi="Arial" w:cs="Arial"/>
            <w:sz w:val="24"/>
            <w:szCs w:val="24"/>
          </w:rPr>
          <w:t xml:space="preserve">, compreender e saber aplicar o processo de software, quanto </w:t>
        </w:r>
      </w:ins>
      <w:ins w:id="79" w:author="gresse" w:date="2017-06-07T07:52:00Z">
        <w:r w:rsidR="007008BC">
          <w:rPr>
            <w:rFonts w:ascii="Arial" w:hAnsi="Arial" w:cs="Arial"/>
            <w:sz w:val="24"/>
            <w:szCs w:val="24"/>
          </w:rPr>
          <w:t>também</w:t>
        </w:r>
      </w:ins>
      <w:ins w:id="80" w:author="gresse" w:date="2017-06-07T07:51:00Z">
        <w:r w:rsidR="007008BC">
          <w:rPr>
            <w:rFonts w:ascii="Arial" w:hAnsi="Arial" w:cs="Arial"/>
            <w:sz w:val="24"/>
            <w:szCs w:val="24"/>
          </w:rPr>
          <w:t xml:space="preserve"> </w:t>
        </w:r>
      </w:ins>
      <w:ins w:id="81" w:author="gresse" w:date="2017-06-07T07:52:00Z">
        <w:r w:rsidR="007008BC">
          <w:rPr>
            <w:rFonts w:ascii="Arial" w:hAnsi="Arial" w:cs="Arial"/>
            <w:sz w:val="24"/>
            <w:szCs w:val="24"/>
          </w:rPr>
          <w:t>da engenharia de usabilidade (EU)</w:t>
        </w:r>
        <w:proofErr w:type="gramStart"/>
        <w:r w:rsidR="007008BC">
          <w:rPr>
            <w:rFonts w:ascii="Arial" w:hAnsi="Arial" w:cs="Arial"/>
            <w:sz w:val="24"/>
            <w:szCs w:val="24"/>
          </w:rPr>
          <w:t xml:space="preserve">  </w:t>
        </w:r>
        <w:proofErr w:type="gramEnd"/>
        <w:r w:rsidR="007008BC">
          <w:rPr>
            <w:rFonts w:ascii="Arial" w:hAnsi="Arial" w:cs="Arial"/>
            <w:sz w:val="24"/>
            <w:szCs w:val="24"/>
          </w:rPr>
          <w:t xml:space="preserve">para desenvolver </w:t>
        </w:r>
        <w:proofErr w:type="spellStart"/>
        <w:r w:rsidR="007008BC">
          <w:rPr>
            <w:rFonts w:ascii="Arial" w:hAnsi="Arial" w:cs="Arial"/>
            <w:sz w:val="24"/>
            <w:szCs w:val="24"/>
          </w:rPr>
          <w:t>apps</w:t>
        </w:r>
        <w:proofErr w:type="spellEnd"/>
        <w:r w:rsidR="007008BC">
          <w:rPr>
            <w:rFonts w:ascii="Arial" w:hAnsi="Arial" w:cs="Arial"/>
            <w:sz w:val="24"/>
            <w:szCs w:val="24"/>
          </w:rPr>
          <w:t xml:space="preserve"> com usabilidade. </w:t>
        </w:r>
      </w:ins>
    </w:p>
    <w:p w:rsidR="00F3185F" w:rsidRPr="003B3B18" w:rsidDel="007008BC" w:rsidRDefault="00F3185F" w:rsidP="00F3185F">
      <w:pPr>
        <w:spacing w:line="360" w:lineRule="auto"/>
        <w:ind w:right="-568" w:firstLine="567"/>
        <w:jc w:val="both"/>
        <w:rPr>
          <w:del w:id="82" w:author="gresse" w:date="2017-06-07T07:53:00Z"/>
          <w:rFonts w:ascii="Arial" w:hAnsi="Arial" w:cs="Arial"/>
          <w:sz w:val="24"/>
          <w:szCs w:val="24"/>
        </w:rPr>
      </w:pPr>
      <w:del w:id="83" w:author="gresse" w:date="2017-06-07T07:53:00Z">
        <w:r w:rsidRPr="003B3B18" w:rsidDel="007008BC">
          <w:rPr>
            <w:rFonts w:ascii="Arial" w:hAnsi="Arial" w:cs="Arial"/>
            <w:sz w:val="24"/>
            <w:szCs w:val="24"/>
          </w:rPr>
          <w:delText xml:space="preserve">contexto já existem alguns tutoriais (MIT, 2017) e também unidades instrucionais que ensinam fazer um </w:delText>
        </w:r>
        <w:r w:rsidR="00F46705" w:rsidRPr="00F46705" w:rsidDel="007008BC">
          <w:rPr>
            <w:rFonts w:ascii="Arial" w:hAnsi="Arial" w:cs="Arial"/>
            <w:i/>
            <w:sz w:val="24"/>
            <w:szCs w:val="24"/>
          </w:rPr>
          <w:delText>app</w:delText>
        </w:r>
        <w:r w:rsidRPr="003B3B18" w:rsidDel="007008BC">
          <w:rPr>
            <w:rFonts w:ascii="Arial" w:hAnsi="Arial" w:cs="Arial"/>
            <w:sz w:val="24"/>
            <w:szCs w:val="24"/>
          </w:rPr>
          <w:delText xml:space="preserve">. Estas unidades instrucionais tipicamente enfocam no ensino da programação, não abordando o ensino de conceitos de Engenharia de </w:delText>
        </w:r>
        <w:r w:rsidR="00F46705" w:rsidRPr="00F46705" w:rsidDel="007008BC">
          <w:rPr>
            <w:rFonts w:ascii="Arial" w:hAnsi="Arial" w:cs="Arial"/>
            <w:i/>
            <w:sz w:val="24"/>
            <w:szCs w:val="24"/>
          </w:rPr>
          <w:delText>Software</w:delText>
        </w:r>
        <w:r w:rsidRPr="003B3B18" w:rsidDel="007008BC">
          <w:rPr>
            <w:rFonts w:ascii="Arial" w:hAnsi="Arial" w:cs="Arial"/>
            <w:sz w:val="24"/>
            <w:szCs w:val="24"/>
          </w:rPr>
          <w:delText xml:space="preserve"> (ES) e/ou Engenharia de Usabilidade (EU).</w:delText>
        </w:r>
      </w:del>
    </w:p>
    <w:p w:rsidR="004E6550" w:rsidRDefault="00116EA4" w:rsidP="00325426">
      <w:pPr>
        <w:spacing w:line="360" w:lineRule="auto"/>
        <w:ind w:right="-568" w:firstLine="567"/>
        <w:jc w:val="both"/>
        <w:rPr>
          <w:ins w:id="84" w:author="gresse" w:date="2017-06-07T07:58:00Z"/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 ES é definida como </w:t>
      </w:r>
      <w:proofErr w:type="gramStart"/>
      <w:r w:rsidRPr="003B3B18">
        <w:rPr>
          <w:rFonts w:ascii="Arial" w:hAnsi="Arial" w:cs="Arial"/>
          <w:sz w:val="24"/>
          <w:szCs w:val="24"/>
        </w:rPr>
        <w:t>uma sistemática de abordagens quantificáveis</w:t>
      </w:r>
      <w:proofErr w:type="gramEnd"/>
      <w:r w:rsidRPr="003B3B18">
        <w:rPr>
          <w:rFonts w:ascii="Arial" w:hAnsi="Arial" w:cs="Arial"/>
          <w:sz w:val="24"/>
          <w:szCs w:val="24"/>
        </w:rPr>
        <w:t xml:space="preserve"> para o </w:t>
      </w:r>
      <w:del w:id="85" w:author="gresse" w:date="2017-06-07T07:54:00Z">
        <w:r w:rsidRPr="003B3B18" w:rsidDel="004E6550">
          <w:rPr>
            <w:rFonts w:ascii="Arial" w:hAnsi="Arial" w:cs="Arial"/>
            <w:sz w:val="24"/>
            <w:szCs w:val="24"/>
          </w:rPr>
          <w:delText xml:space="preserve">desenvolvimento, operação, e manutenção de </w:delText>
        </w:r>
        <w:r w:rsidR="00F46705" w:rsidRPr="00F46705" w:rsidDel="004E6550">
          <w:rPr>
            <w:rFonts w:ascii="Arial" w:hAnsi="Arial" w:cs="Arial"/>
            <w:i/>
            <w:sz w:val="24"/>
            <w:szCs w:val="24"/>
          </w:rPr>
          <w:delText>software</w:delText>
        </w:r>
        <w:r w:rsidRPr="003B3B18" w:rsidDel="004E6550">
          <w:rPr>
            <w:rFonts w:ascii="Arial" w:hAnsi="Arial" w:cs="Arial"/>
            <w:sz w:val="24"/>
            <w:szCs w:val="24"/>
          </w:rPr>
          <w:delText xml:space="preserve"> </w:delText>
        </w:r>
      </w:del>
      <w:del w:id="86" w:author="gresse" w:date="2017-06-07T07:55:00Z">
        <w:r w:rsidRPr="003B3B18" w:rsidDel="004E6550">
          <w:rPr>
            <w:rFonts w:ascii="Arial" w:hAnsi="Arial" w:cs="Arial"/>
            <w:sz w:val="24"/>
            <w:szCs w:val="24"/>
          </w:rPr>
          <w:delText xml:space="preserve">(IEEE CS, 2014). </w:delText>
        </w:r>
      </w:del>
      <w:r>
        <w:rPr>
          <w:rFonts w:ascii="Arial" w:hAnsi="Arial" w:cs="Arial"/>
          <w:sz w:val="24"/>
          <w:szCs w:val="24"/>
        </w:rPr>
        <w:t>Assim, p</w:t>
      </w:r>
      <w:r w:rsidR="00446BA2" w:rsidRPr="003B3B18">
        <w:rPr>
          <w:rFonts w:ascii="Arial" w:hAnsi="Arial" w:cs="Arial"/>
          <w:sz w:val="24"/>
          <w:szCs w:val="24"/>
        </w:rPr>
        <w:t>ara</w:t>
      </w:r>
      <w:r w:rsidR="00F3185F" w:rsidRPr="003B3B18">
        <w:rPr>
          <w:rFonts w:ascii="Arial" w:hAnsi="Arial" w:cs="Arial"/>
          <w:sz w:val="24"/>
          <w:szCs w:val="24"/>
        </w:rPr>
        <w:t xml:space="preserve"> ensinar computação de forma mais completa é importante também ensinar competências de ES</w:t>
      </w:r>
      <w:ins w:id="87" w:author="gresse" w:date="2017-06-07T07:53:00Z">
        <w:r w:rsidR="007008BC">
          <w:rPr>
            <w:rFonts w:ascii="Arial" w:hAnsi="Arial" w:cs="Arial"/>
            <w:sz w:val="24"/>
            <w:szCs w:val="24"/>
          </w:rPr>
          <w:t xml:space="preserve"> para os alunos aprendem </w:t>
        </w:r>
      </w:ins>
      <w:ins w:id="88" w:author="gresse" w:date="2017-06-07T07:54:00Z">
        <w:r w:rsidR="007008BC">
          <w:rPr>
            <w:rFonts w:ascii="Arial" w:hAnsi="Arial" w:cs="Arial"/>
            <w:sz w:val="24"/>
            <w:szCs w:val="24"/>
          </w:rPr>
          <w:t>também</w:t>
        </w:r>
      </w:ins>
      <w:ins w:id="89" w:author="gresse" w:date="2017-06-07T07:53:00Z">
        <w:r w:rsidR="007008BC">
          <w:rPr>
            <w:rFonts w:ascii="Arial" w:hAnsi="Arial" w:cs="Arial"/>
            <w:sz w:val="24"/>
            <w:szCs w:val="24"/>
          </w:rPr>
          <w:t xml:space="preserve"> </w:t>
        </w:r>
      </w:ins>
      <w:ins w:id="90" w:author="gresse" w:date="2017-06-07T07:54:00Z">
        <w:r w:rsidR="004E6550">
          <w:rPr>
            <w:rFonts w:ascii="Arial" w:hAnsi="Arial" w:cs="Arial"/>
            <w:sz w:val="24"/>
            <w:szCs w:val="24"/>
          </w:rPr>
          <w:t xml:space="preserve">abordagens quantificáveis e </w:t>
        </w:r>
        <w:proofErr w:type="spellStart"/>
        <w:r w:rsidR="004E6550">
          <w:rPr>
            <w:rFonts w:ascii="Arial" w:hAnsi="Arial" w:cs="Arial"/>
            <w:sz w:val="24"/>
            <w:szCs w:val="24"/>
          </w:rPr>
          <w:t>sistematicos</w:t>
        </w:r>
        <w:proofErr w:type="spellEnd"/>
        <w:r w:rsidR="004E6550">
          <w:rPr>
            <w:rFonts w:ascii="Arial" w:hAnsi="Arial" w:cs="Arial"/>
            <w:sz w:val="24"/>
            <w:szCs w:val="24"/>
          </w:rPr>
          <w:t xml:space="preserve"> para o </w:t>
        </w:r>
        <w:r w:rsidR="004E6550" w:rsidRPr="003B3B18">
          <w:rPr>
            <w:rFonts w:ascii="Arial" w:hAnsi="Arial" w:cs="Arial"/>
            <w:sz w:val="24"/>
            <w:szCs w:val="24"/>
          </w:rPr>
          <w:t xml:space="preserve">desenvolvimento, operação, e manutenção de </w:t>
        </w:r>
        <w:r w:rsidR="004E6550" w:rsidRPr="00F46705">
          <w:rPr>
            <w:rFonts w:ascii="Arial" w:hAnsi="Arial" w:cs="Arial"/>
            <w:i/>
            <w:sz w:val="24"/>
            <w:szCs w:val="24"/>
          </w:rPr>
          <w:t>software</w:t>
        </w:r>
        <w:r w:rsidR="004E6550">
          <w:rPr>
            <w:rFonts w:ascii="Arial" w:hAnsi="Arial" w:cs="Arial"/>
            <w:i/>
            <w:sz w:val="24"/>
            <w:szCs w:val="24"/>
          </w:rPr>
          <w:t xml:space="preserve"> (REF – CSTA 2016 – se não me </w:t>
        </w:r>
        <w:proofErr w:type="spellStart"/>
        <w:r w:rsidR="004E6550">
          <w:rPr>
            <w:rFonts w:ascii="Arial" w:hAnsi="Arial" w:cs="Arial"/>
            <w:i/>
            <w:sz w:val="24"/>
            <w:szCs w:val="24"/>
          </w:rPr>
          <w:t>engando</w:t>
        </w:r>
        <w:proofErr w:type="spellEnd"/>
        <w:r w:rsidR="004E6550">
          <w:rPr>
            <w:rFonts w:ascii="Arial" w:hAnsi="Arial" w:cs="Arial"/>
            <w:i/>
            <w:sz w:val="24"/>
            <w:szCs w:val="24"/>
          </w:rPr>
          <w:t xml:space="preserve"> tem objetivos de aprendizagem em </w:t>
        </w:r>
        <w:proofErr w:type="spellStart"/>
        <w:r w:rsidR="004E6550">
          <w:rPr>
            <w:rFonts w:ascii="Arial" w:hAnsi="Arial" w:cs="Arial"/>
            <w:i/>
            <w:sz w:val="24"/>
            <w:szCs w:val="24"/>
          </w:rPr>
          <w:t>relacao</w:t>
        </w:r>
        <w:proofErr w:type="spellEnd"/>
        <w:r w:rsidR="004E6550">
          <w:rPr>
            <w:rFonts w:ascii="Arial" w:hAnsi="Arial" w:cs="Arial"/>
            <w:i/>
            <w:sz w:val="24"/>
            <w:szCs w:val="24"/>
          </w:rPr>
          <w:t xml:space="preserve"> </w:t>
        </w:r>
      </w:ins>
      <w:ins w:id="91" w:author="gresse" w:date="2017-06-07T07:55:00Z">
        <w:r w:rsidR="004E6550">
          <w:rPr>
            <w:rFonts w:ascii="Arial" w:hAnsi="Arial" w:cs="Arial"/>
            <w:i/>
            <w:sz w:val="24"/>
            <w:szCs w:val="24"/>
          </w:rPr>
          <w:t>a isto, certo</w:t>
        </w:r>
      </w:ins>
      <w:del w:id="92" w:author="gresse" w:date="2017-06-07T07:55:00Z">
        <w:r w:rsidR="00F3185F" w:rsidRPr="003B3B18" w:rsidDel="004E6550">
          <w:rPr>
            <w:rFonts w:ascii="Arial" w:hAnsi="Arial" w:cs="Arial"/>
            <w:sz w:val="24"/>
            <w:szCs w:val="24"/>
          </w:rPr>
          <w:delText xml:space="preserve">, </w:delText>
        </w:r>
      </w:del>
      <w:ins w:id="93" w:author="gresse" w:date="2017-06-07T07:55:00Z">
        <w:r w:rsidR="004E6550">
          <w:rPr>
            <w:rFonts w:ascii="Arial" w:hAnsi="Arial" w:cs="Arial"/>
            <w:i/>
            <w:sz w:val="24"/>
            <w:szCs w:val="24"/>
          </w:rPr>
          <w:t>?)</w:t>
        </w:r>
        <w:r w:rsidR="004E6550">
          <w:rPr>
            <w:rFonts w:ascii="Arial" w:hAnsi="Arial" w:cs="Arial"/>
            <w:sz w:val="24"/>
            <w:szCs w:val="24"/>
          </w:rPr>
          <w:t xml:space="preserve">. Isto inclui </w:t>
        </w:r>
      </w:ins>
      <w:del w:id="94" w:author="gresse" w:date="2017-06-07T07:55:00Z">
        <w:r w:rsidR="00F3185F" w:rsidRPr="003B3B18" w:rsidDel="004E6550">
          <w:rPr>
            <w:rFonts w:ascii="Arial" w:hAnsi="Arial" w:cs="Arial"/>
            <w:sz w:val="24"/>
            <w:szCs w:val="24"/>
          </w:rPr>
          <w:delText>como: atividades</w:delText>
        </w:r>
      </w:del>
      <w:proofErr w:type="spellStart"/>
      <w:ins w:id="95" w:author="gresse" w:date="2017-06-07T07:55:00Z">
        <w:r w:rsidR="004E6550">
          <w:rPr>
            <w:rFonts w:ascii="Arial" w:hAnsi="Arial" w:cs="Arial"/>
            <w:sz w:val="24"/>
            <w:szCs w:val="24"/>
          </w:rPr>
          <w:t>competencias</w:t>
        </w:r>
        <w:proofErr w:type="spellEnd"/>
        <w:proofErr w:type="gramStart"/>
        <w:r w:rsidR="004E6550">
          <w:rPr>
            <w:rFonts w:ascii="Arial" w:hAnsi="Arial" w:cs="Arial"/>
            <w:sz w:val="24"/>
            <w:szCs w:val="24"/>
          </w:rPr>
          <w:t xml:space="preserve"> </w:t>
        </w:r>
      </w:ins>
      <w:r w:rsidR="00F3185F" w:rsidRPr="003B3B18">
        <w:rPr>
          <w:rFonts w:ascii="Arial" w:hAnsi="Arial" w:cs="Arial"/>
          <w:sz w:val="24"/>
          <w:szCs w:val="24"/>
        </w:rPr>
        <w:t xml:space="preserve"> </w:t>
      </w:r>
      <w:proofErr w:type="gramEnd"/>
      <w:r w:rsidR="00F3185F" w:rsidRPr="003B3B18">
        <w:rPr>
          <w:rFonts w:ascii="Arial" w:hAnsi="Arial" w:cs="Arial"/>
          <w:sz w:val="24"/>
          <w:szCs w:val="24"/>
        </w:rPr>
        <w:t>de análise de requisitos</w:t>
      </w:r>
      <w:ins w:id="96" w:author="gresse" w:date="2017-06-07T07:55:00Z">
        <w:r w:rsidR="004E6550">
          <w:rPr>
            <w:rFonts w:ascii="Arial" w:hAnsi="Arial" w:cs="Arial"/>
            <w:sz w:val="24"/>
            <w:szCs w:val="24"/>
          </w:rPr>
          <w:t>, modelagem</w:t>
        </w:r>
      </w:ins>
      <w:r w:rsidR="00F3185F" w:rsidRPr="003B3B18">
        <w:rPr>
          <w:rFonts w:ascii="Arial" w:hAnsi="Arial" w:cs="Arial"/>
          <w:sz w:val="24"/>
          <w:szCs w:val="24"/>
        </w:rPr>
        <w:t xml:space="preserve"> e testes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C00FC0" w:rsidRPr="003B3B18">
        <w:rPr>
          <w:rFonts w:ascii="Arial" w:hAnsi="Arial" w:cs="Arial"/>
          <w:i/>
          <w:sz w:val="24"/>
          <w:szCs w:val="24"/>
        </w:rPr>
        <w:t xml:space="preserve"> </w:t>
      </w:r>
      <w:r w:rsidR="00C00FC0" w:rsidRPr="003B3B18">
        <w:rPr>
          <w:rFonts w:ascii="Arial" w:hAnsi="Arial" w:cs="Arial"/>
          <w:sz w:val="24"/>
          <w:szCs w:val="24"/>
        </w:rPr>
        <w:t>(CSTA, 2016)</w:t>
      </w:r>
      <w:r w:rsidR="00EF6C12" w:rsidRPr="003B3B18">
        <w:rPr>
          <w:rFonts w:ascii="Arial" w:hAnsi="Arial" w:cs="Arial"/>
          <w:sz w:val="24"/>
          <w:szCs w:val="24"/>
        </w:rPr>
        <w:t>.</w:t>
      </w:r>
      <w:r w:rsidR="00B67081" w:rsidRPr="003B3B18">
        <w:rPr>
          <w:rFonts w:ascii="Arial" w:hAnsi="Arial" w:cs="Arial"/>
          <w:sz w:val="24"/>
          <w:szCs w:val="24"/>
        </w:rPr>
        <w:t xml:space="preserve">  </w:t>
      </w:r>
    </w:p>
    <w:p w:rsidR="004E6550" w:rsidRDefault="00EF6C12" w:rsidP="00325426">
      <w:pPr>
        <w:spacing w:line="360" w:lineRule="auto"/>
        <w:ind w:right="-568" w:firstLine="567"/>
        <w:jc w:val="both"/>
        <w:rPr>
          <w:ins w:id="97" w:author="gresse" w:date="2017-06-07T07:58:00Z"/>
          <w:rFonts w:ascii="Arial" w:hAnsi="Arial" w:cs="Arial"/>
          <w:sz w:val="24"/>
          <w:szCs w:val="24"/>
        </w:rPr>
      </w:pPr>
      <w:del w:id="98" w:author="gresse" w:date="2017-06-07T07:56:00Z">
        <w:r w:rsidRPr="003B3B18" w:rsidDel="004E6550">
          <w:rPr>
            <w:rFonts w:ascii="Arial" w:hAnsi="Arial" w:cs="Arial"/>
            <w:sz w:val="24"/>
            <w:szCs w:val="24"/>
          </w:rPr>
          <w:delText>Ainda</w:delText>
        </w:r>
      </w:del>
      <w:ins w:id="99" w:author="gresse" w:date="2017-06-07T07:56:00Z">
        <w:r w:rsidR="004E6550">
          <w:rPr>
            <w:rFonts w:ascii="Arial" w:hAnsi="Arial" w:cs="Arial"/>
            <w:sz w:val="24"/>
            <w:szCs w:val="24"/>
          </w:rPr>
          <w:t xml:space="preserve">Para assegurar o sucesso de um sistema de software, especificamente </w:t>
        </w:r>
        <w:proofErr w:type="spellStart"/>
        <w:r w:rsidR="004E6550">
          <w:rPr>
            <w:rFonts w:ascii="Arial" w:hAnsi="Arial" w:cs="Arial"/>
            <w:sz w:val="24"/>
            <w:szCs w:val="24"/>
          </w:rPr>
          <w:t>apps</w:t>
        </w:r>
        <w:proofErr w:type="spellEnd"/>
        <w:r w:rsidR="004E6550"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 w:rsidR="004E6550">
          <w:rPr>
            <w:rFonts w:ascii="Arial" w:hAnsi="Arial" w:cs="Arial"/>
            <w:sz w:val="24"/>
            <w:szCs w:val="24"/>
          </w:rPr>
          <w:t>moveis</w:t>
        </w:r>
        <w:proofErr w:type="gramEnd"/>
        <w:r w:rsidR="004E6550">
          <w:rPr>
            <w:rFonts w:ascii="Arial" w:hAnsi="Arial" w:cs="Arial"/>
            <w:sz w:val="24"/>
            <w:szCs w:val="24"/>
          </w:rPr>
          <w:t>, necessita se uma boa usabilidade (REF?</w:t>
        </w:r>
      </w:ins>
      <w:ins w:id="100" w:author="gresse" w:date="2017-06-07T07:57:00Z">
        <w:r w:rsidR="004E6550">
          <w:rPr>
            <w:rFonts w:ascii="Arial" w:hAnsi="Arial" w:cs="Arial"/>
            <w:sz w:val="24"/>
            <w:szCs w:val="24"/>
          </w:rPr>
          <w:t xml:space="preserve">). Assim, uma parte importante no desenvolvimento de um </w:t>
        </w:r>
        <w:proofErr w:type="spellStart"/>
        <w:r w:rsidR="004E6550">
          <w:rPr>
            <w:rFonts w:ascii="Arial" w:hAnsi="Arial" w:cs="Arial"/>
            <w:sz w:val="24"/>
            <w:szCs w:val="24"/>
          </w:rPr>
          <w:t>app</w:t>
        </w:r>
        <w:proofErr w:type="spellEnd"/>
        <w:r w:rsidR="004E6550">
          <w:rPr>
            <w:rFonts w:ascii="Arial" w:hAnsi="Arial" w:cs="Arial"/>
            <w:sz w:val="24"/>
            <w:szCs w:val="24"/>
          </w:rPr>
          <w:t xml:space="preserve"> e a engenharia de usabilidade. Assim também necessita se o ensino de </w:t>
        </w:r>
      </w:ins>
      <w:del w:id="101" w:author="gresse" w:date="2017-06-07T07:56:00Z">
        <w:r w:rsidRPr="003B3B18" w:rsidDel="004E6550">
          <w:rPr>
            <w:rFonts w:ascii="Arial" w:hAnsi="Arial" w:cs="Arial"/>
            <w:sz w:val="24"/>
            <w:szCs w:val="24"/>
          </w:rPr>
          <w:delText>,</w:delText>
        </w:r>
      </w:del>
      <w:del w:id="102" w:author="gresse" w:date="2017-06-07T07:57:00Z">
        <w:r w:rsidRPr="003B3B18" w:rsidDel="004E6550">
          <w:rPr>
            <w:rFonts w:ascii="Arial" w:hAnsi="Arial" w:cs="Arial"/>
            <w:sz w:val="24"/>
            <w:szCs w:val="24"/>
          </w:rPr>
          <w:delText xml:space="preserve"> é necessário o ensino das </w:delText>
        </w:r>
      </w:del>
      <w:r w:rsidR="00F3185F" w:rsidRPr="003B3B18">
        <w:rPr>
          <w:rFonts w:ascii="Arial" w:hAnsi="Arial" w:cs="Arial"/>
          <w:sz w:val="24"/>
          <w:szCs w:val="24"/>
        </w:rPr>
        <w:t xml:space="preserve">competências </w:t>
      </w:r>
      <w:r w:rsidR="00F3185F" w:rsidRPr="003B3B18">
        <w:rPr>
          <w:rFonts w:ascii="Arial" w:hAnsi="Arial" w:cs="Arial"/>
          <w:sz w:val="24"/>
          <w:szCs w:val="24"/>
        </w:rPr>
        <w:lastRenderedPageBreak/>
        <w:t xml:space="preserve">relacionada </w:t>
      </w:r>
      <w:proofErr w:type="gramStart"/>
      <w:r w:rsidR="00F3185F" w:rsidRPr="003B3B18">
        <w:rPr>
          <w:rFonts w:ascii="Arial" w:hAnsi="Arial" w:cs="Arial"/>
          <w:sz w:val="24"/>
          <w:szCs w:val="24"/>
        </w:rPr>
        <w:t>a EU</w:t>
      </w:r>
      <w:proofErr w:type="gramEnd"/>
      <w:r w:rsidR="00F3185F" w:rsidRPr="003B3B18">
        <w:rPr>
          <w:rFonts w:ascii="Arial" w:hAnsi="Arial" w:cs="Arial"/>
          <w:sz w:val="24"/>
          <w:szCs w:val="24"/>
        </w:rPr>
        <w:t xml:space="preserve">, </w:t>
      </w:r>
      <w:del w:id="103" w:author="gresse" w:date="2017-06-07T07:58:00Z">
        <w:r w:rsidR="00F3185F" w:rsidRPr="003B3B18" w:rsidDel="004E6550">
          <w:rPr>
            <w:rFonts w:ascii="Arial" w:hAnsi="Arial" w:cs="Arial"/>
            <w:sz w:val="24"/>
            <w:szCs w:val="24"/>
          </w:rPr>
          <w:delText>como por exemplo</w:delText>
        </w:r>
      </w:del>
      <w:ins w:id="104" w:author="gresse" w:date="2017-06-07T07:58:00Z">
        <w:r w:rsidR="004E6550">
          <w:rPr>
            <w:rFonts w:ascii="Arial" w:hAnsi="Arial" w:cs="Arial"/>
            <w:sz w:val="24"/>
            <w:szCs w:val="24"/>
          </w:rPr>
          <w:t>incluindo</w:t>
        </w:r>
      </w:ins>
      <w:del w:id="105" w:author="gresse" w:date="2017-06-07T07:58:00Z">
        <w:r w:rsidR="00F3185F" w:rsidRPr="003B3B18" w:rsidDel="004E6550">
          <w:rPr>
            <w:rFonts w:ascii="Arial" w:hAnsi="Arial" w:cs="Arial"/>
            <w:sz w:val="24"/>
            <w:szCs w:val="24"/>
          </w:rPr>
          <w:delText xml:space="preserve">, </w:delText>
        </w:r>
      </w:del>
      <w:ins w:id="106" w:author="gresse" w:date="2017-06-07T07:58:00Z">
        <w:r w:rsidR="004E6550">
          <w:rPr>
            <w:rFonts w:ascii="Arial" w:hAnsi="Arial" w:cs="Arial"/>
            <w:sz w:val="24"/>
            <w:szCs w:val="24"/>
          </w:rPr>
          <w:t xml:space="preserve"> competências relacionadas</w:t>
        </w:r>
        <w:r w:rsidR="004E6550" w:rsidRPr="003B3B18">
          <w:rPr>
            <w:rFonts w:ascii="Arial" w:hAnsi="Arial" w:cs="Arial"/>
            <w:sz w:val="24"/>
            <w:szCs w:val="24"/>
          </w:rPr>
          <w:t xml:space="preserve"> </w:t>
        </w:r>
      </w:ins>
      <w:r w:rsidR="00F3185F" w:rsidRPr="003B3B18">
        <w:rPr>
          <w:rFonts w:ascii="Arial" w:hAnsi="Arial" w:cs="Arial"/>
          <w:sz w:val="24"/>
          <w:szCs w:val="24"/>
        </w:rPr>
        <w:t xml:space="preserve">a análise de contexto, prototipação de telas e a realização de testes de usabilidade (CSTA, 2016). </w:t>
      </w:r>
    </w:p>
    <w:p w:rsidR="00325426" w:rsidRDefault="00F3185F" w:rsidP="0032542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 integração destes conceitos no ensino de computação é essencial para assegurar o desenvolvimento de aplicativos com confiabilidade e usabilidade, fatores determinantes de sucesso dos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Pr="003B3B18">
        <w:rPr>
          <w:rFonts w:ascii="Arial" w:hAnsi="Arial" w:cs="Arial"/>
          <w:i/>
          <w:sz w:val="24"/>
          <w:szCs w:val="24"/>
        </w:rPr>
        <w:t xml:space="preserve"> </w:t>
      </w:r>
      <w:r w:rsidRPr="003B3B18">
        <w:rPr>
          <w:rFonts w:ascii="Arial" w:hAnsi="Arial" w:cs="Arial"/>
          <w:sz w:val="24"/>
          <w:szCs w:val="24"/>
        </w:rPr>
        <w:t xml:space="preserve">(PREECE </w:t>
      </w:r>
      <w:proofErr w:type="spellStart"/>
      <w:proofErr w:type="gramStart"/>
      <w:r w:rsidRPr="003B3B18">
        <w:rPr>
          <w:rFonts w:ascii="Arial" w:hAnsi="Arial" w:cs="Arial"/>
          <w:sz w:val="24"/>
          <w:szCs w:val="24"/>
        </w:rPr>
        <w:t>et</w:t>
      </w:r>
      <w:proofErr w:type="spellEnd"/>
      <w:proofErr w:type="gramEnd"/>
      <w:r w:rsidRPr="003B3B18">
        <w:rPr>
          <w:rFonts w:ascii="Arial" w:hAnsi="Arial" w:cs="Arial"/>
          <w:sz w:val="24"/>
          <w:szCs w:val="24"/>
        </w:rPr>
        <w:t xml:space="preserve"> al., 2005</w:t>
      </w:r>
      <w:ins w:id="107" w:author="gresse" w:date="2017-06-07T07:58:00Z">
        <w:r w:rsidR="004E6550">
          <w:rPr>
            <w:rFonts w:ascii="Arial" w:hAnsi="Arial" w:cs="Arial"/>
            <w:sz w:val="24"/>
            <w:szCs w:val="24"/>
          </w:rPr>
          <w:t xml:space="preserve">?? </w:t>
        </w:r>
        <w:proofErr w:type="spellStart"/>
        <w:r w:rsidR="004E6550">
          <w:rPr>
            <w:rFonts w:ascii="Arial" w:hAnsi="Arial" w:cs="Arial"/>
            <w:sz w:val="24"/>
            <w:szCs w:val="24"/>
          </w:rPr>
          <w:t>Ref</w:t>
        </w:r>
        <w:proofErr w:type="spellEnd"/>
        <w:r w:rsidR="004E6550">
          <w:rPr>
            <w:rFonts w:ascii="Arial" w:hAnsi="Arial" w:cs="Arial"/>
            <w:sz w:val="24"/>
            <w:szCs w:val="24"/>
          </w:rPr>
          <w:t xml:space="preserve"> de mais de 10 anos atrás para falar de </w:t>
        </w:r>
        <w:proofErr w:type="spellStart"/>
        <w:r w:rsidR="004E6550">
          <w:rPr>
            <w:rFonts w:ascii="Arial" w:hAnsi="Arial" w:cs="Arial"/>
            <w:sz w:val="24"/>
            <w:szCs w:val="24"/>
          </w:rPr>
          <w:t>apps</w:t>
        </w:r>
        <w:proofErr w:type="spellEnd"/>
        <w:r w:rsidR="004E6550">
          <w:rPr>
            <w:rFonts w:ascii="Arial" w:hAnsi="Arial" w:cs="Arial"/>
            <w:sz w:val="24"/>
            <w:szCs w:val="24"/>
          </w:rPr>
          <w:t xml:space="preserve">? </w:t>
        </w:r>
      </w:ins>
      <w:ins w:id="108" w:author="gresse" w:date="2017-06-07T07:59:00Z">
        <w:r w:rsidR="004E6550">
          <w:rPr>
            <w:rFonts w:ascii="Arial" w:hAnsi="Arial" w:cs="Arial"/>
            <w:sz w:val="24"/>
            <w:szCs w:val="24"/>
          </w:rPr>
          <w:t xml:space="preserve">Tens que achar uma mais recente! Alem disto a PREECE cobre a </w:t>
        </w:r>
        <w:proofErr w:type="spellStart"/>
        <w:r w:rsidR="004E6550">
          <w:rPr>
            <w:rFonts w:ascii="Arial" w:hAnsi="Arial" w:cs="Arial"/>
            <w:sz w:val="24"/>
            <w:szCs w:val="24"/>
          </w:rPr>
          <w:t>usabildiade</w:t>
        </w:r>
        <w:proofErr w:type="spellEnd"/>
        <w:r w:rsidR="004E6550">
          <w:rPr>
            <w:rFonts w:ascii="Arial" w:hAnsi="Arial" w:cs="Arial"/>
            <w:sz w:val="24"/>
            <w:szCs w:val="24"/>
          </w:rPr>
          <w:t xml:space="preserve"> mas não a ES</w:t>
        </w:r>
      </w:ins>
      <w:r w:rsidRPr="003B3B18">
        <w:rPr>
          <w:rFonts w:ascii="Arial" w:hAnsi="Arial" w:cs="Arial"/>
          <w:sz w:val="24"/>
          <w:szCs w:val="24"/>
        </w:rPr>
        <w:t>).</w:t>
      </w:r>
      <w:r w:rsidR="00EF6C12" w:rsidRPr="003B3B18">
        <w:rPr>
          <w:rFonts w:ascii="Arial" w:hAnsi="Arial" w:cs="Arial"/>
          <w:sz w:val="24"/>
          <w:szCs w:val="24"/>
        </w:rPr>
        <w:t xml:space="preserve"> Apesar dessas duas áreas de conhecimento </w:t>
      </w:r>
      <w:proofErr w:type="gramStart"/>
      <w:r w:rsidR="00EF6C12" w:rsidRPr="003B3B18">
        <w:rPr>
          <w:rFonts w:ascii="Arial" w:hAnsi="Arial" w:cs="Arial"/>
          <w:sz w:val="24"/>
          <w:szCs w:val="24"/>
        </w:rPr>
        <w:t>divergirem</w:t>
      </w:r>
      <w:proofErr w:type="gramEnd"/>
      <w:r w:rsidR="00EF6C12" w:rsidRPr="003B3B18">
        <w:rPr>
          <w:rFonts w:ascii="Arial" w:hAnsi="Arial" w:cs="Arial"/>
          <w:sz w:val="24"/>
          <w:szCs w:val="24"/>
        </w:rPr>
        <w:t xml:space="preserve"> no foco durante desenvolvimento do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EF6C12" w:rsidRPr="003B3B18">
        <w:rPr>
          <w:rFonts w:ascii="Arial" w:hAnsi="Arial" w:cs="Arial"/>
          <w:sz w:val="24"/>
          <w:szCs w:val="24"/>
        </w:rPr>
        <w:t xml:space="preserve">, </w:t>
      </w:r>
      <w:r w:rsidR="00325426">
        <w:rPr>
          <w:rFonts w:ascii="Arial" w:hAnsi="Arial" w:cs="Arial"/>
          <w:sz w:val="24"/>
          <w:szCs w:val="24"/>
        </w:rPr>
        <w:t>percebe-se que é possível desenvolver sistemas considerando práticas de ambas as áreas (DA SILVA, 2004)</w:t>
      </w:r>
      <w:ins w:id="109" w:author="gresse" w:date="2017-06-07T07:59:00Z">
        <w:r w:rsidR="004E6550">
          <w:rPr>
            <w:rFonts w:ascii="Arial" w:hAnsi="Arial" w:cs="Arial"/>
            <w:sz w:val="24"/>
            <w:szCs w:val="24"/>
          </w:rPr>
          <w:t>?? Não entendi</w:t>
        </w:r>
      </w:ins>
      <w:r w:rsidR="00325426">
        <w:rPr>
          <w:rFonts w:ascii="Arial" w:hAnsi="Arial" w:cs="Arial"/>
          <w:sz w:val="24"/>
          <w:szCs w:val="24"/>
        </w:rPr>
        <w:t>.</w:t>
      </w:r>
      <w:r w:rsidR="00C60622">
        <w:rPr>
          <w:rFonts w:ascii="Arial" w:hAnsi="Arial" w:cs="Arial"/>
          <w:sz w:val="24"/>
          <w:szCs w:val="24"/>
        </w:rPr>
        <w:t xml:space="preserve"> </w:t>
      </w:r>
    </w:p>
    <w:p w:rsidR="004E6550" w:rsidRDefault="00F3185F" w:rsidP="00325426">
      <w:pPr>
        <w:spacing w:line="360" w:lineRule="auto"/>
        <w:ind w:right="-568" w:firstLine="567"/>
        <w:jc w:val="both"/>
        <w:rPr>
          <w:ins w:id="110" w:author="gresse" w:date="2017-06-07T08:00:00Z"/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Atualmente, </w:t>
      </w:r>
      <w:del w:id="111" w:author="gresse" w:date="2017-06-07T07:59:00Z">
        <w:r w:rsidRPr="003B3B18" w:rsidDel="004E6550">
          <w:rPr>
            <w:rFonts w:ascii="Arial" w:hAnsi="Arial" w:cs="Arial"/>
            <w:sz w:val="24"/>
            <w:szCs w:val="24"/>
          </w:rPr>
          <w:delText xml:space="preserve">o ensino de computação no nível de Ensino Básico foca muito na programação. Além disso, o ensino de conceitos de ES e/ou EU se restringe ao ensino superior. </w:delText>
        </w:r>
        <w:r w:rsidR="00512623" w:rsidDel="004E6550">
          <w:rPr>
            <w:rFonts w:ascii="Arial" w:hAnsi="Arial" w:cs="Arial"/>
            <w:sz w:val="24"/>
            <w:szCs w:val="24"/>
          </w:rPr>
          <w:delText>Assim</w:delText>
        </w:r>
        <w:r w:rsidRPr="003B3B18" w:rsidDel="004E6550">
          <w:rPr>
            <w:rFonts w:ascii="Arial" w:hAnsi="Arial" w:cs="Arial"/>
            <w:sz w:val="24"/>
            <w:szCs w:val="24"/>
          </w:rPr>
          <w:delText>,</w:delText>
        </w:r>
      </w:del>
      <w:ins w:id="112" w:author="gresse" w:date="2017-06-07T07:59:00Z">
        <w:r w:rsidR="004E6550">
          <w:rPr>
            <w:rFonts w:ascii="Arial" w:hAnsi="Arial" w:cs="Arial"/>
            <w:sz w:val="24"/>
            <w:szCs w:val="24"/>
          </w:rPr>
          <w:t>ainda</w:t>
        </w:r>
      </w:ins>
      <w:r w:rsidRPr="003B3B18">
        <w:rPr>
          <w:rFonts w:ascii="Arial" w:hAnsi="Arial" w:cs="Arial"/>
          <w:sz w:val="24"/>
          <w:szCs w:val="24"/>
        </w:rPr>
        <w:t xml:space="preserve"> faltam unidades instrucionais que sistematicamente integram </w:t>
      </w:r>
      <w:proofErr w:type="gramStart"/>
      <w:r w:rsidRPr="003B3B18">
        <w:rPr>
          <w:rFonts w:ascii="Arial" w:hAnsi="Arial" w:cs="Arial"/>
          <w:sz w:val="24"/>
          <w:szCs w:val="24"/>
        </w:rPr>
        <w:t xml:space="preserve">estes conceitos de forma apropriado no </w:t>
      </w:r>
      <w:ins w:id="113" w:author="gresse" w:date="2017-06-07T08:00:00Z">
        <w:r w:rsidR="004E6550">
          <w:rPr>
            <w:rFonts w:ascii="Arial" w:hAnsi="Arial" w:cs="Arial"/>
            <w:sz w:val="24"/>
            <w:szCs w:val="24"/>
          </w:rPr>
          <w:t xml:space="preserve">ensino de computação no </w:t>
        </w:r>
      </w:ins>
      <w:r w:rsidRPr="003B3B18">
        <w:rPr>
          <w:rFonts w:ascii="Arial" w:hAnsi="Arial" w:cs="Arial"/>
          <w:sz w:val="24"/>
          <w:szCs w:val="24"/>
        </w:rPr>
        <w:t>Ensino Básico</w:t>
      </w:r>
      <w:proofErr w:type="gramEnd"/>
      <w:r w:rsidRPr="003B3B18">
        <w:rPr>
          <w:rFonts w:ascii="Arial" w:hAnsi="Arial" w:cs="Arial"/>
          <w:sz w:val="24"/>
          <w:szCs w:val="24"/>
        </w:rPr>
        <w:t>.</w:t>
      </w:r>
      <w:r w:rsidR="00DD06F6" w:rsidRPr="003B3B18">
        <w:rPr>
          <w:rFonts w:ascii="Arial" w:hAnsi="Arial" w:cs="Arial"/>
          <w:sz w:val="24"/>
          <w:szCs w:val="24"/>
        </w:rPr>
        <w:t xml:space="preserve"> </w:t>
      </w:r>
    </w:p>
    <w:p w:rsidR="007E34BD" w:rsidRPr="003B3B18" w:rsidRDefault="00806F6C" w:rsidP="007E34BD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contexto</w:t>
      </w:r>
      <w:r w:rsidR="007A6B52" w:rsidRPr="003B3B18">
        <w:rPr>
          <w:rFonts w:ascii="Arial" w:hAnsi="Arial" w:cs="Arial"/>
          <w:sz w:val="24"/>
          <w:szCs w:val="24"/>
        </w:rPr>
        <w:t xml:space="preserve">, este trabalho </w:t>
      </w:r>
      <w:r w:rsidR="00C62EF6" w:rsidRPr="003B3B18">
        <w:rPr>
          <w:rFonts w:ascii="Arial" w:hAnsi="Arial" w:cs="Arial"/>
          <w:sz w:val="24"/>
          <w:szCs w:val="24"/>
        </w:rPr>
        <w:t xml:space="preserve">pretende desenvolver um modelo para ensinar o </w:t>
      </w:r>
      <w:r w:rsidR="00B072F4" w:rsidRPr="003B3B18">
        <w:rPr>
          <w:rFonts w:ascii="Arial" w:hAnsi="Arial" w:cs="Arial"/>
          <w:sz w:val="24"/>
          <w:szCs w:val="24"/>
        </w:rPr>
        <w:t>desenvolvimento de aplicativos</w:t>
      </w:r>
      <w:r w:rsidR="00AE3623" w:rsidRPr="003B3B18">
        <w:rPr>
          <w:rFonts w:ascii="Arial" w:hAnsi="Arial" w:cs="Arial"/>
          <w:sz w:val="24"/>
          <w:szCs w:val="24"/>
        </w:rPr>
        <w:t xml:space="preserve"> </w:t>
      </w:r>
      <w:r w:rsidR="002D4434">
        <w:rPr>
          <w:rFonts w:ascii="Arial" w:hAnsi="Arial" w:cs="Arial"/>
          <w:sz w:val="24"/>
          <w:szCs w:val="24"/>
        </w:rPr>
        <w:t xml:space="preserve">integrando práticas </w:t>
      </w:r>
      <w:r w:rsidR="00B072F4" w:rsidRPr="003B3B18">
        <w:rPr>
          <w:rFonts w:ascii="Arial" w:hAnsi="Arial" w:cs="Arial"/>
          <w:sz w:val="24"/>
          <w:szCs w:val="24"/>
        </w:rPr>
        <w:t xml:space="preserve">da ES e EU no contexto do Ensino </w:t>
      </w:r>
      <w:del w:id="114" w:author="gresse" w:date="2017-06-07T08:00:00Z">
        <w:r w:rsidR="00B072F4" w:rsidRPr="003B3B18" w:rsidDel="004E6550">
          <w:rPr>
            <w:rFonts w:ascii="Arial" w:hAnsi="Arial" w:cs="Arial"/>
            <w:sz w:val="24"/>
            <w:szCs w:val="24"/>
          </w:rPr>
          <w:delText>Fundamental 2</w:delText>
        </w:r>
      </w:del>
      <w:proofErr w:type="spellStart"/>
      <w:ins w:id="115" w:author="gresse" w:date="2017-06-07T08:00:00Z">
        <w:r w:rsidR="004E6550">
          <w:rPr>
            <w:rFonts w:ascii="Arial" w:hAnsi="Arial" w:cs="Arial"/>
            <w:sz w:val="24"/>
            <w:szCs w:val="24"/>
          </w:rPr>
          <w:t>basico</w:t>
        </w:r>
        <w:proofErr w:type="spellEnd"/>
        <w:r w:rsidR="004E6550">
          <w:rPr>
            <w:rFonts w:ascii="Arial" w:hAnsi="Arial" w:cs="Arial"/>
            <w:sz w:val="24"/>
            <w:szCs w:val="24"/>
          </w:rPr>
          <w:t xml:space="preserve"> (deixe mais amplo – mesmo que a gente internamente vai focar nisto </w:t>
        </w:r>
      </w:ins>
      <w:ins w:id="116" w:author="gresse" w:date="2017-06-07T08:01:00Z">
        <w:r w:rsidR="004E6550">
          <w:rPr>
            <w:rFonts w:ascii="Arial" w:hAnsi="Arial" w:cs="Arial"/>
            <w:sz w:val="24"/>
            <w:szCs w:val="24"/>
          </w:rPr>
          <w:t>–</w:t>
        </w:r>
      </w:ins>
      <w:ins w:id="117" w:author="gresse" w:date="2017-06-07T08:00:00Z">
        <w:r w:rsidR="004E6550">
          <w:rPr>
            <w:rFonts w:ascii="Arial" w:hAnsi="Arial" w:cs="Arial"/>
            <w:sz w:val="24"/>
            <w:szCs w:val="24"/>
          </w:rPr>
          <w:t xml:space="preserve"> assim </w:t>
        </w:r>
      </w:ins>
      <w:ins w:id="118" w:author="gresse" w:date="2017-06-07T08:01:00Z">
        <w:r w:rsidR="004E6550">
          <w:rPr>
            <w:rFonts w:ascii="Arial" w:hAnsi="Arial" w:cs="Arial"/>
            <w:sz w:val="24"/>
            <w:szCs w:val="24"/>
          </w:rPr>
          <w:t xml:space="preserve">podemos aproveitar dados que talvez </w:t>
        </w:r>
        <w:proofErr w:type="gramStart"/>
        <w:r w:rsidR="004E6550">
          <w:rPr>
            <w:rFonts w:ascii="Arial" w:hAnsi="Arial" w:cs="Arial"/>
            <w:sz w:val="24"/>
            <w:szCs w:val="24"/>
          </w:rPr>
          <w:t>uns outros</w:t>
        </w:r>
        <w:proofErr w:type="gramEnd"/>
        <w:r w:rsidR="004E6550">
          <w:rPr>
            <w:rFonts w:ascii="Arial" w:hAnsi="Arial" w:cs="Arial"/>
            <w:sz w:val="24"/>
            <w:szCs w:val="24"/>
          </w:rPr>
          <w:t xml:space="preserve"> alunos nossos que são </w:t>
        </w:r>
        <w:proofErr w:type="spellStart"/>
        <w:r w:rsidR="004E6550">
          <w:rPr>
            <w:rFonts w:ascii="Arial" w:hAnsi="Arial" w:cs="Arial"/>
            <w:sz w:val="24"/>
            <w:szCs w:val="24"/>
          </w:rPr>
          <w:t>profs</w:t>
        </w:r>
        <w:proofErr w:type="spellEnd"/>
        <w:r w:rsidR="004E6550">
          <w:rPr>
            <w:rFonts w:ascii="Arial" w:hAnsi="Arial" w:cs="Arial"/>
            <w:sz w:val="24"/>
            <w:szCs w:val="24"/>
          </w:rPr>
          <w:t xml:space="preserve"> de IFSC podem obter no ensino médio para nos temos um </w:t>
        </w:r>
        <w:proofErr w:type="spellStart"/>
        <w:r w:rsidR="004E6550">
          <w:rPr>
            <w:rFonts w:ascii="Arial" w:hAnsi="Arial" w:cs="Arial"/>
            <w:sz w:val="24"/>
            <w:szCs w:val="24"/>
          </w:rPr>
          <w:t>sample</w:t>
        </w:r>
        <w:proofErr w:type="spellEnd"/>
        <w:r w:rsidR="004E6550">
          <w:rPr>
            <w:rFonts w:ascii="Arial" w:hAnsi="Arial" w:cs="Arial"/>
            <w:sz w:val="24"/>
            <w:szCs w:val="24"/>
          </w:rPr>
          <w:t xml:space="preserve"> maior)</w:t>
        </w:r>
      </w:ins>
      <w:r w:rsidR="002D4434">
        <w:rPr>
          <w:rFonts w:ascii="Arial" w:hAnsi="Arial" w:cs="Arial"/>
          <w:sz w:val="24"/>
          <w:szCs w:val="24"/>
        </w:rPr>
        <w:t xml:space="preserve">. </w:t>
      </w:r>
      <w:del w:id="119" w:author="gresse" w:date="2017-06-07T08:01:00Z">
        <w:r w:rsidR="002D4434" w:rsidDel="004E6550">
          <w:rPr>
            <w:rFonts w:ascii="Arial" w:hAnsi="Arial" w:cs="Arial"/>
            <w:sz w:val="24"/>
            <w:szCs w:val="24"/>
          </w:rPr>
          <w:delText>Estas práticas</w:delText>
        </w:r>
      </w:del>
      <w:ins w:id="120" w:author="gresse" w:date="2017-06-07T08:01:00Z">
        <w:r w:rsidR="004E6550">
          <w:rPr>
            <w:rFonts w:ascii="Arial" w:hAnsi="Arial" w:cs="Arial"/>
            <w:sz w:val="24"/>
            <w:szCs w:val="24"/>
          </w:rPr>
          <w:t>O modelo</w:t>
        </w:r>
      </w:ins>
      <w:r w:rsidR="002D4434">
        <w:rPr>
          <w:rFonts w:ascii="Arial" w:hAnsi="Arial" w:cs="Arial"/>
          <w:sz w:val="24"/>
          <w:szCs w:val="24"/>
        </w:rPr>
        <w:t xml:space="preserve"> </w:t>
      </w:r>
      <w:del w:id="121" w:author="gresse" w:date="2017-06-07T08:01:00Z">
        <w:r w:rsidR="002D4434" w:rsidDel="004E6550">
          <w:rPr>
            <w:rFonts w:ascii="Arial" w:hAnsi="Arial" w:cs="Arial"/>
            <w:sz w:val="24"/>
            <w:szCs w:val="24"/>
          </w:rPr>
          <w:delText xml:space="preserve">estão </w:delText>
        </w:r>
      </w:del>
      <w:ins w:id="122" w:author="gresse" w:date="2017-06-07T08:01:00Z">
        <w:r w:rsidR="004E6550">
          <w:rPr>
            <w:rFonts w:ascii="Arial" w:hAnsi="Arial" w:cs="Arial"/>
            <w:sz w:val="24"/>
            <w:szCs w:val="24"/>
          </w:rPr>
          <w:t>está (já escreve desde o inicio em tem</w:t>
        </w:r>
      </w:ins>
      <w:ins w:id="123" w:author="gresse" w:date="2017-06-07T08:02:00Z">
        <w:r w:rsidR="004E6550">
          <w:rPr>
            <w:rFonts w:ascii="Arial" w:hAnsi="Arial" w:cs="Arial"/>
            <w:sz w:val="24"/>
            <w:szCs w:val="24"/>
          </w:rPr>
          <w:t>po presente – mudar depois e chato...)</w:t>
        </w:r>
      </w:ins>
      <w:ins w:id="124" w:author="gresse" w:date="2017-06-07T08:01:00Z">
        <w:r w:rsidR="004E6550">
          <w:rPr>
            <w:rFonts w:ascii="Arial" w:hAnsi="Arial" w:cs="Arial"/>
            <w:sz w:val="24"/>
            <w:szCs w:val="24"/>
          </w:rPr>
          <w:t xml:space="preserve"> </w:t>
        </w:r>
      </w:ins>
      <w:r w:rsidR="002D4434">
        <w:rPr>
          <w:rFonts w:ascii="Arial" w:hAnsi="Arial" w:cs="Arial"/>
          <w:sz w:val="24"/>
          <w:szCs w:val="24"/>
        </w:rPr>
        <w:t xml:space="preserve">alinhadas com o </w:t>
      </w:r>
      <w:r w:rsidR="002D4434" w:rsidRPr="003B3B18">
        <w:rPr>
          <w:rFonts w:ascii="Arial" w:hAnsi="Arial" w:cs="Arial"/>
          <w:sz w:val="24"/>
          <w:szCs w:val="24"/>
        </w:rPr>
        <w:t xml:space="preserve">modelo de currículo </w:t>
      </w:r>
      <w:r w:rsidR="00FE586C">
        <w:rPr>
          <w:rFonts w:ascii="Arial" w:hAnsi="Arial" w:cs="Arial"/>
          <w:sz w:val="24"/>
          <w:szCs w:val="24"/>
        </w:rPr>
        <w:t xml:space="preserve">de </w:t>
      </w:r>
      <w:r w:rsidR="002D4434" w:rsidRPr="003B3B18">
        <w:rPr>
          <w:rFonts w:ascii="Arial" w:hAnsi="Arial" w:cs="Arial"/>
          <w:sz w:val="24"/>
          <w:szCs w:val="24"/>
        </w:rPr>
        <w:t>referencia</w:t>
      </w:r>
      <w:r w:rsidR="00FE586C">
        <w:rPr>
          <w:rFonts w:ascii="Arial" w:hAnsi="Arial" w:cs="Arial"/>
          <w:sz w:val="24"/>
          <w:szCs w:val="24"/>
        </w:rPr>
        <w:t xml:space="preserve"> </w:t>
      </w:r>
      <w:r w:rsidR="002D4434" w:rsidRPr="003B3B18">
        <w:rPr>
          <w:rFonts w:ascii="Arial" w:hAnsi="Arial" w:cs="Arial"/>
          <w:sz w:val="24"/>
          <w:szCs w:val="24"/>
        </w:rPr>
        <w:t>CSTA/ACM K-12 (CSTA, 2016)</w:t>
      </w:r>
      <w:r w:rsidR="002D4434">
        <w:rPr>
          <w:rFonts w:ascii="Arial" w:hAnsi="Arial" w:cs="Arial"/>
          <w:sz w:val="24"/>
          <w:szCs w:val="24"/>
        </w:rPr>
        <w:t xml:space="preserve"> e com </w:t>
      </w:r>
      <w:r w:rsidR="002D4434" w:rsidRPr="00123146">
        <w:rPr>
          <w:rFonts w:ascii="Arial" w:hAnsi="Arial" w:cs="Arial"/>
          <w:bCs/>
          <w:sz w:val="24"/>
          <w:szCs w:val="24"/>
        </w:rPr>
        <w:t xml:space="preserve">base </w:t>
      </w:r>
      <w:del w:id="125" w:author="gresse" w:date="2017-06-07T08:02:00Z">
        <w:r w:rsidR="002D4434" w:rsidRPr="00123146" w:rsidDel="004E6550">
          <w:rPr>
            <w:rFonts w:ascii="Arial" w:hAnsi="Arial" w:cs="Arial"/>
            <w:bCs/>
            <w:sz w:val="24"/>
            <w:szCs w:val="24"/>
          </w:rPr>
          <w:delText>no grupo de processos da</w:delText>
        </w:r>
        <w:r w:rsidR="002D4434" w:rsidDel="004E6550">
          <w:rPr>
            <w:rFonts w:ascii="Arial" w:hAnsi="Arial" w:cs="Arial"/>
            <w:bCs/>
            <w:sz w:val="24"/>
            <w:szCs w:val="24"/>
          </w:rPr>
          <w:delText>s</w:delText>
        </w:r>
      </w:del>
      <w:ins w:id="126" w:author="gresse" w:date="2017-06-07T08:02:00Z">
        <w:r w:rsidR="004E6550">
          <w:rPr>
            <w:rFonts w:ascii="Arial" w:hAnsi="Arial" w:cs="Arial"/>
            <w:bCs/>
            <w:sz w:val="24"/>
            <w:szCs w:val="24"/>
          </w:rPr>
          <w:t>nas</w:t>
        </w:r>
      </w:ins>
      <w:r w:rsidR="002D4434" w:rsidRPr="00123146">
        <w:rPr>
          <w:rFonts w:ascii="Arial" w:hAnsi="Arial" w:cs="Arial"/>
          <w:bCs/>
          <w:sz w:val="24"/>
          <w:szCs w:val="24"/>
        </w:rPr>
        <w:t xml:space="preserve"> </w:t>
      </w:r>
      <w:r w:rsidR="002D4434" w:rsidRPr="00123146">
        <w:rPr>
          <w:rFonts w:ascii="Arial" w:hAnsi="Arial" w:cs="Arial"/>
          <w:sz w:val="24"/>
          <w:szCs w:val="24"/>
        </w:rPr>
        <w:t>norma</w:t>
      </w:r>
      <w:r w:rsidR="002D4434">
        <w:rPr>
          <w:rFonts w:ascii="Arial" w:hAnsi="Arial" w:cs="Arial"/>
          <w:sz w:val="24"/>
          <w:szCs w:val="24"/>
        </w:rPr>
        <w:t>s</w:t>
      </w:r>
      <w:r w:rsidR="002D4434" w:rsidRPr="00123146">
        <w:rPr>
          <w:rFonts w:ascii="Arial" w:hAnsi="Arial" w:cs="Arial"/>
          <w:sz w:val="24"/>
          <w:szCs w:val="24"/>
        </w:rPr>
        <w:t xml:space="preserve"> ABN</w:t>
      </w:r>
      <w:r w:rsidR="00FE586C">
        <w:rPr>
          <w:rFonts w:ascii="Arial" w:hAnsi="Arial" w:cs="Arial"/>
          <w:sz w:val="24"/>
          <w:szCs w:val="24"/>
        </w:rPr>
        <w:t>T NBR ISO/IEC 12207:2009 e</w:t>
      </w:r>
      <w:r w:rsidR="002D4434" w:rsidRPr="00123146">
        <w:rPr>
          <w:rFonts w:ascii="Arial" w:hAnsi="Arial" w:cs="Arial"/>
          <w:sz w:val="24"/>
          <w:szCs w:val="24"/>
        </w:rPr>
        <w:t xml:space="preserve"> ABNT NBR ISO/IEC 9241-11</w:t>
      </w:r>
      <w:r w:rsidR="00B072F4" w:rsidRPr="003B3B18">
        <w:rPr>
          <w:rFonts w:ascii="Arial" w:hAnsi="Arial" w:cs="Arial"/>
          <w:sz w:val="24"/>
          <w:szCs w:val="24"/>
        </w:rPr>
        <w:t xml:space="preserve">. </w:t>
      </w:r>
      <w:del w:id="127" w:author="gresse" w:date="2017-06-07T08:02:00Z">
        <w:r w:rsidR="00FE586C" w:rsidDel="004E6550">
          <w:rPr>
            <w:rFonts w:ascii="Arial" w:hAnsi="Arial" w:cs="Arial"/>
            <w:sz w:val="24"/>
            <w:szCs w:val="24"/>
          </w:rPr>
          <w:delText xml:space="preserve">Este </w:delText>
        </w:r>
      </w:del>
      <w:ins w:id="128" w:author="gresse" w:date="2017-06-07T08:02:00Z">
        <w:r w:rsidR="004E6550">
          <w:rPr>
            <w:rFonts w:ascii="Arial" w:hAnsi="Arial" w:cs="Arial"/>
            <w:sz w:val="24"/>
            <w:szCs w:val="24"/>
          </w:rPr>
          <w:t xml:space="preserve">O </w:t>
        </w:r>
      </w:ins>
      <w:r w:rsidR="00FE586C">
        <w:rPr>
          <w:rFonts w:ascii="Arial" w:hAnsi="Arial" w:cs="Arial"/>
          <w:sz w:val="24"/>
          <w:szCs w:val="24"/>
        </w:rPr>
        <w:t>modelo</w:t>
      </w:r>
      <w:r w:rsidR="00C62EF6" w:rsidRPr="003B3B18">
        <w:rPr>
          <w:rFonts w:ascii="Arial" w:hAnsi="Arial" w:cs="Arial"/>
          <w:sz w:val="24"/>
          <w:szCs w:val="24"/>
        </w:rPr>
        <w:t xml:space="preserve"> é </w:t>
      </w:r>
      <w:del w:id="129" w:author="gresse" w:date="2017-06-07T08:03:00Z">
        <w:r w:rsidR="00C62EF6" w:rsidRPr="003B3B18" w:rsidDel="004E6550">
          <w:rPr>
            <w:rFonts w:ascii="Arial" w:hAnsi="Arial" w:cs="Arial"/>
            <w:sz w:val="24"/>
            <w:szCs w:val="24"/>
          </w:rPr>
          <w:delText xml:space="preserve">feito </w:delText>
        </w:r>
      </w:del>
      <w:ins w:id="130" w:author="gresse" w:date="2017-06-07T08:03:00Z">
        <w:r w:rsidR="004E6550">
          <w:rPr>
            <w:rFonts w:ascii="Arial" w:hAnsi="Arial" w:cs="Arial"/>
            <w:sz w:val="24"/>
            <w:szCs w:val="24"/>
          </w:rPr>
          <w:t>operacionalizado</w:t>
        </w:r>
        <w:r w:rsidR="004E6550" w:rsidRPr="003B3B18">
          <w:rPr>
            <w:rFonts w:ascii="Arial" w:hAnsi="Arial" w:cs="Arial"/>
            <w:sz w:val="24"/>
            <w:szCs w:val="24"/>
          </w:rPr>
          <w:t xml:space="preserve"> </w:t>
        </w:r>
      </w:ins>
      <w:r w:rsidR="00C62EF6" w:rsidRPr="003B3B18">
        <w:rPr>
          <w:rFonts w:ascii="Arial" w:hAnsi="Arial" w:cs="Arial"/>
          <w:sz w:val="24"/>
          <w:szCs w:val="24"/>
        </w:rPr>
        <w:t xml:space="preserve">por meio de uma </w:t>
      </w:r>
      <w:r w:rsidR="000E0EEB">
        <w:rPr>
          <w:rFonts w:ascii="Arial" w:hAnsi="Arial" w:cs="Arial"/>
          <w:sz w:val="24"/>
          <w:szCs w:val="24"/>
        </w:rPr>
        <w:t>unidade instrucional (UI)</w:t>
      </w:r>
      <w:r w:rsidR="00C62EF6" w:rsidRPr="003B3B18">
        <w:rPr>
          <w:rFonts w:ascii="Arial" w:hAnsi="Arial" w:cs="Arial"/>
          <w:sz w:val="24"/>
          <w:szCs w:val="24"/>
        </w:rPr>
        <w:t>, no qual irá conter</w:t>
      </w:r>
      <w:r w:rsidR="00E01F97">
        <w:rPr>
          <w:rFonts w:ascii="Arial" w:hAnsi="Arial" w:cs="Arial"/>
          <w:sz w:val="24"/>
          <w:szCs w:val="24"/>
        </w:rPr>
        <w:t xml:space="preserve"> materiais</w:t>
      </w:r>
      <w:r w:rsidR="00C62EF6" w:rsidRPr="003B3B18">
        <w:rPr>
          <w:rFonts w:ascii="Arial" w:hAnsi="Arial" w:cs="Arial"/>
          <w:sz w:val="24"/>
          <w:szCs w:val="24"/>
        </w:rPr>
        <w:t xml:space="preserve"> didático</w:t>
      </w:r>
      <w:r w:rsidR="00E01F97">
        <w:rPr>
          <w:rFonts w:ascii="Arial" w:hAnsi="Arial" w:cs="Arial"/>
          <w:sz w:val="24"/>
          <w:szCs w:val="24"/>
        </w:rPr>
        <w:t>s</w:t>
      </w:r>
      <w:r w:rsidR="00C62EF6" w:rsidRPr="003B3B18">
        <w:rPr>
          <w:rFonts w:ascii="Arial" w:hAnsi="Arial" w:cs="Arial"/>
          <w:sz w:val="24"/>
          <w:szCs w:val="24"/>
        </w:rPr>
        <w:t>, como por exemplo, slides, roteiros, folhas de tarefas, avaliações.</w:t>
      </w:r>
      <w:r w:rsidR="00867A5E">
        <w:rPr>
          <w:rFonts w:ascii="Arial" w:hAnsi="Arial" w:cs="Arial"/>
          <w:sz w:val="24"/>
          <w:szCs w:val="24"/>
        </w:rPr>
        <w:t xml:space="preserve"> </w:t>
      </w:r>
      <w:del w:id="131" w:author="gresse" w:date="2017-06-07T08:03:00Z">
        <w:r w:rsidR="00380BDE" w:rsidDel="004E6550">
          <w:rPr>
            <w:rFonts w:ascii="Arial" w:hAnsi="Arial" w:cs="Arial"/>
            <w:sz w:val="24"/>
            <w:szCs w:val="24"/>
          </w:rPr>
          <w:delText xml:space="preserve">Segundo </w:delText>
        </w:r>
        <w:r w:rsidR="00F7520D" w:rsidDel="004E6550">
          <w:rPr>
            <w:rFonts w:ascii="Arial" w:hAnsi="Arial" w:cs="Arial"/>
            <w:sz w:val="24"/>
            <w:szCs w:val="24"/>
          </w:rPr>
          <w:delText>Gonçalves (2017, p. 28)</w:delText>
        </w:r>
        <w:r w:rsidR="00C94051" w:rsidDel="004E6550">
          <w:rPr>
            <w:rFonts w:ascii="Arial" w:hAnsi="Arial" w:cs="Arial"/>
            <w:sz w:val="24"/>
            <w:szCs w:val="24"/>
          </w:rPr>
          <w:delText>,</w:delText>
        </w:r>
        <w:r w:rsidR="00F7520D" w:rsidDel="004E6550">
          <w:rPr>
            <w:rFonts w:ascii="Arial" w:hAnsi="Arial" w:cs="Arial"/>
            <w:sz w:val="24"/>
            <w:szCs w:val="24"/>
          </w:rPr>
          <w:delText xml:space="preserve"> </w:delText>
        </w:r>
        <w:r w:rsidR="00C94051" w:rsidDel="004E6550">
          <w:rPr>
            <w:rFonts w:ascii="Arial" w:hAnsi="Arial" w:cs="Arial"/>
            <w:sz w:val="24"/>
            <w:szCs w:val="24"/>
          </w:rPr>
          <w:delText>e</w:delText>
        </w:r>
        <w:r w:rsidR="00867A5E" w:rsidDel="004E6550">
          <w:rPr>
            <w:rFonts w:ascii="Arial" w:hAnsi="Arial" w:cs="Arial"/>
            <w:sz w:val="24"/>
            <w:szCs w:val="24"/>
          </w:rPr>
          <w:delText xml:space="preserve">ntende-se </w:delText>
        </w:r>
        <w:r w:rsidR="000E0EEB" w:rsidDel="004E6550">
          <w:rPr>
            <w:rFonts w:ascii="Arial" w:hAnsi="Arial" w:cs="Arial"/>
            <w:sz w:val="24"/>
            <w:szCs w:val="24"/>
          </w:rPr>
          <w:delText xml:space="preserve">por </w:delText>
        </w:r>
        <w:r w:rsidR="00867A5E" w:rsidDel="004E6550">
          <w:rPr>
            <w:rFonts w:ascii="Arial" w:hAnsi="Arial" w:cs="Arial"/>
            <w:sz w:val="24"/>
            <w:szCs w:val="24"/>
          </w:rPr>
          <w:delText>UI como um conjunto de aula para atingir objetivos de desempenho para um público-alvo</w:delText>
        </w:r>
        <w:r w:rsidR="00E01F97" w:rsidDel="004E6550">
          <w:rPr>
            <w:rFonts w:ascii="Arial" w:hAnsi="Arial" w:cs="Arial"/>
            <w:sz w:val="24"/>
            <w:szCs w:val="24"/>
          </w:rPr>
          <w:delText>.</w:delText>
        </w:r>
        <w:r w:rsidR="00961F79" w:rsidDel="004E6550">
          <w:rPr>
            <w:rFonts w:ascii="Arial" w:hAnsi="Arial" w:cs="Arial"/>
            <w:sz w:val="24"/>
            <w:szCs w:val="24"/>
          </w:rPr>
          <w:delText xml:space="preserve"> </w:delText>
        </w:r>
        <w:r w:rsidR="00E01F97" w:rsidDel="004E6550">
          <w:rPr>
            <w:rFonts w:ascii="Arial" w:hAnsi="Arial" w:cs="Arial"/>
            <w:sz w:val="24"/>
            <w:szCs w:val="24"/>
          </w:rPr>
          <w:delText>Esta aula é composto por</w:delText>
        </w:r>
        <w:r w:rsidR="00867A5E" w:rsidDel="004E6550">
          <w:rPr>
            <w:rFonts w:ascii="Arial" w:hAnsi="Arial" w:cs="Arial"/>
            <w:sz w:val="24"/>
            <w:szCs w:val="24"/>
          </w:rPr>
          <w:delText xml:space="preserve"> materiais</w:delText>
        </w:r>
        <w:r w:rsidR="00961F79" w:rsidDel="004E6550">
          <w:rPr>
            <w:rFonts w:ascii="Arial" w:hAnsi="Arial" w:cs="Arial"/>
            <w:sz w:val="24"/>
            <w:szCs w:val="24"/>
          </w:rPr>
          <w:delText>, atividade e exercícios</w:delText>
        </w:r>
        <w:r w:rsidR="00867A5E" w:rsidDel="004E6550">
          <w:rPr>
            <w:rFonts w:ascii="Arial" w:hAnsi="Arial" w:cs="Arial"/>
            <w:sz w:val="24"/>
            <w:szCs w:val="24"/>
          </w:rPr>
          <w:delText xml:space="preserve"> para alunos e </w:delText>
        </w:r>
        <w:r w:rsidR="00961F79" w:rsidDel="004E6550">
          <w:rPr>
            <w:rFonts w:ascii="Arial" w:hAnsi="Arial" w:cs="Arial"/>
            <w:sz w:val="24"/>
            <w:szCs w:val="24"/>
          </w:rPr>
          <w:delText>instrutores visando a aprendizagem de um assunto</w:delText>
        </w:r>
        <w:r w:rsidR="00380BDE" w:rsidDel="004E6550">
          <w:rPr>
            <w:rFonts w:ascii="Arial" w:hAnsi="Arial" w:cs="Arial"/>
            <w:sz w:val="24"/>
            <w:szCs w:val="24"/>
          </w:rPr>
          <w:delText xml:space="preserve"> levando em consideração o seu contexto de aprendizagem (</w:delText>
        </w:r>
        <w:r w:rsidR="00C94051" w:rsidDel="004E6550">
          <w:rPr>
            <w:rFonts w:ascii="Arial" w:hAnsi="Arial" w:cs="Arial"/>
            <w:sz w:val="24"/>
            <w:szCs w:val="24"/>
          </w:rPr>
          <w:delText xml:space="preserve">apud </w:delText>
        </w:r>
        <w:r w:rsidR="00380BDE" w:rsidRPr="00380BDE" w:rsidDel="004E6550">
          <w:rPr>
            <w:rFonts w:ascii="Arial" w:hAnsi="Arial" w:cs="Arial"/>
            <w:sz w:val="24"/>
            <w:szCs w:val="24"/>
          </w:rPr>
          <w:delText>BRANCH, 2009; HILL, ROWAN, &amp; BALL, 2005; ROOIJ, 2011)</w:delText>
        </w:r>
        <w:r w:rsidR="00961F79" w:rsidDel="004E6550">
          <w:rPr>
            <w:rFonts w:ascii="Arial" w:hAnsi="Arial" w:cs="Arial"/>
            <w:sz w:val="24"/>
            <w:szCs w:val="24"/>
          </w:rPr>
          <w:delText xml:space="preserve">. </w:delText>
        </w:r>
        <w:r w:rsidR="00372B15" w:rsidRPr="003B3B18" w:rsidDel="004E6550">
          <w:rPr>
            <w:rFonts w:ascii="Arial" w:hAnsi="Arial" w:cs="Arial"/>
            <w:sz w:val="24"/>
            <w:szCs w:val="24"/>
          </w:rPr>
          <w:delText>Por fim, o trabalho aplica e avalia a</w:delText>
        </w:r>
      </w:del>
      <w:ins w:id="132" w:author="gresse" w:date="2017-06-07T08:03:00Z">
        <w:r w:rsidR="004E6550">
          <w:rPr>
            <w:rFonts w:ascii="Arial" w:hAnsi="Arial" w:cs="Arial"/>
            <w:sz w:val="24"/>
            <w:szCs w:val="24"/>
          </w:rPr>
          <w:t>O modelo/</w:t>
        </w:r>
      </w:ins>
      <w:r w:rsidR="00372B15" w:rsidRPr="003B3B18">
        <w:rPr>
          <w:rFonts w:ascii="Arial" w:hAnsi="Arial" w:cs="Arial"/>
          <w:sz w:val="24"/>
          <w:szCs w:val="24"/>
        </w:rPr>
        <w:t xml:space="preserve"> UI desenvolvida</w:t>
      </w:r>
      <w:r w:rsidR="00903328" w:rsidRPr="003B3B18">
        <w:rPr>
          <w:rFonts w:ascii="Arial" w:hAnsi="Arial" w:cs="Arial"/>
          <w:sz w:val="24"/>
          <w:szCs w:val="24"/>
        </w:rPr>
        <w:t xml:space="preserve"> </w:t>
      </w:r>
      <w:ins w:id="133" w:author="gresse" w:date="2017-06-07T08:04:00Z">
        <w:r w:rsidR="004E6550">
          <w:rPr>
            <w:rFonts w:ascii="Arial" w:hAnsi="Arial" w:cs="Arial"/>
            <w:sz w:val="24"/>
            <w:szCs w:val="24"/>
          </w:rPr>
          <w:t xml:space="preserve">é aplicada </w:t>
        </w:r>
      </w:ins>
      <w:r w:rsidR="00903328" w:rsidRPr="003B3B18">
        <w:rPr>
          <w:rFonts w:ascii="Arial" w:hAnsi="Arial" w:cs="Arial"/>
          <w:sz w:val="24"/>
          <w:szCs w:val="24"/>
        </w:rPr>
        <w:t xml:space="preserve">em escolas </w:t>
      </w:r>
      <w:r w:rsidR="00903328" w:rsidRPr="003B3B18">
        <w:rPr>
          <w:rFonts w:ascii="Arial" w:hAnsi="Arial" w:cs="Arial"/>
          <w:sz w:val="24"/>
          <w:szCs w:val="24"/>
        </w:rPr>
        <w:lastRenderedPageBreak/>
        <w:t>avaliando-a</w:t>
      </w:r>
      <w:r w:rsidR="00433ED1">
        <w:rPr>
          <w:rFonts w:ascii="Arial" w:hAnsi="Arial" w:cs="Arial"/>
          <w:sz w:val="24"/>
          <w:szCs w:val="24"/>
        </w:rPr>
        <w:t>s</w:t>
      </w:r>
      <w:r w:rsidR="00372B15" w:rsidRPr="003B3B18">
        <w:rPr>
          <w:rFonts w:ascii="Arial" w:hAnsi="Arial" w:cs="Arial"/>
          <w:sz w:val="24"/>
          <w:szCs w:val="24"/>
        </w:rPr>
        <w:t xml:space="preserve"> em relação à aprendizagem dos alunos, bem como sua efetividade</w:t>
      </w:r>
      <w:ins w:id="134" w:author="gresse" w:date="2017-06-07T08:04:00Z">
        <w:r w:rsidR="007E34BD">
          <w:rPr>
            <w:rFonts w:ascii="Arial" w:hAnsi="Arial" w:cs="Arial"/>
            <w:sz w:val="24"/>
            <w:szCs w:val="24"/>
          </w:rPr>
          <w:t xml:space="preserve">? Qual a diferença aprendizagem vs. efetividade?- vide </w:t>
        </w:r>
        <w:proofErr w:type="spellStart"/>
        <w:r w:rsidR="007E34BD">
          <w:rPr>
            <w:rFonts w:ascii="Arial" w:hAnsi="Arial" w:cs="Arial"/>
            <w:sz w:val="24"/>
            <w:szCs w:val="24"/>
          </w:rPr>
          <w:t>detect</w:t>
        </w:r>
        <w:proofErr w:type="spellEnd"/>
        <w:r w:rsidR="007E34BD">
          <w:rPr>
            <w:rFonts w:ascii="Arial" w:hAnsi="Arial" w:cs="Arial"/>
            <w:sz w:val="24"/>
            <w:szCs w:val="24"/>
          </w:rPr>
          <w:t xml:space="preserve"> – medimos também experiência de </w:t>
        </w:r>
        <w:proofErr w:type="spellStart"/>
        <w:r w:rsidR="007E34BD">
          <w:rPr>
            <w:rFonts w:ascii="Arial" w:hAnsi="Arial" w:cs="Arial"/>
            <w:sz w:val="24"/>
            <w:szCs w:val="24"/>
          </w:rPr>
          <w:t>aprendziagem</w:t>
        </w:r>
        <w:proofErr w:type="spellEnd"/>
        <w:r w:rsidR="007E34BD">
          <w:rPr>
            <w:rFonts w:ascii="Arial" w:hAnsi="Arial" w:cs="Arial"/>
            <w:sz w:val="24"/>
            <w:szCs w:val="24"/>
          </w:rPr>
          <w:t xml:space="preserve"> – cite estes fatores aqui</w:t>
        </w:r>
      </w:ins>
      <w:r w:rsidR="00372B15" w:rsidRPr="003B3B18">
        <w:rPr>
          <w:rFonts w:ascii="Arial" w:hAnsi="Arial" w:cs="Arial"/>
          <w:sz w:val="24"/>
          <w:szCs w:val="24"/>
        </w:rPr>
        <w:t xml:space="preserve">. </w:t>
      </w:r>
      <w:r w:rsidR="00433ED1">
        <w:rPr>
          <w:rFonts w:ascii="Arial" w:hAnsi="Arial" w:cs="Arial"/>
          <w:sz w:val="24"/>
          <w:szCs w:val="24"/>
        </w:rPr>
        <w:t xml:space="preserve">Nesta avaliação </w:t>
      </w:r>
      <w:r w:rsidR="00372B15" w:rsidRPr="003B3B18">
        <w:rPr>
          <w:rFonts w:ascii="Arial" w:hAnsi="Arial" w:cs="Arial"/>
          <w:sz w:val="24"/>
          <w:szCs w:val="24"/>
        </w:rPr>
        <w:t xml:space="preserve">é utilizado o modelo </w:t>
      </w:r>
      <w:proofErr w:type="spellStart"/>
      <w:proofErr w:type="gramStart"/>
      <w:r w:rsidR="00861834" w:rsidRPr="003B3B18">
        <w:rPr>
          <w:rFonts w:ascii="Arial" w:hAnsi="Arial" w:cs="Arial"/>
          <w:sz w:val="24"/>
          <w:szCs w:val="24"/>
        </w:rPr>
        <w:t>dETECT</w:t>
      </w:r>
      <w:proofErr w:type="spellEnd"/>
      <w:proofErr w:type="gramEnd"/>
      <w:r w:rsidR="00861834" w:rsidRPr="003B3B1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61834" w:rsidRPr="003B3B18">
        <w:rPr>
          <w:rFonts w:ascii="Arial" w:hAnsi="Arial" w:cs="Arial"/>
          <w:sz w:val="24"/>
          <w:szCs w:val="24"/>
        </w:rPr>
        <w:t>Wangeminet</w:t>
      </w:r>
      <w:proofErr w:type="spellEnd"/>
      <w:ins w:id="135" w:author="gresse" w:date="2017-06-07T08:05:00Z">
        <w:r w:rsidR="007E34BD">
          <w:rPr>
            <w:rFonts w:ascii="Arial" w:hAnsi="Arial" w:cs="Arial"/>
            <w:sz w:val="24"/>
            <w:szCs w:val="24"/>
          </w:rPr>
          <w:t>?</w:t>
        </w:r>
      </w:ins>
      <w:r w:rsidR="00861834" w:rsidRPr="003B3B18">
        <w:rPr>
          <w:rFonts w:ascii="Arial" w:hAnsi="Arial" w:cs="Arial"/>
          <w:sz w:val="24"/>
          <w:szCs w:val="24"/>
        </w:rPr>
        <w:t xml:space="preserve">, 2017), que visa avaliar sistematicamente a qualidade das </w:t>
      </w:r>
      <w:proofErr w:type="spellStart"/>
      <w:r w:rsidR="00861834" w:rsidRPr="003B3B18">
        <w:rPr>
          <w:rFonts w:ascii="Arial" w:hAnsi="Arial" w:cs="Arial"/>
          <w:sz w:val="24"/>
          <w:szCs w:val="24"/>
        </w:rPr>
        <w:t>UIs</w:t>
      </w:r>
      <w:proofErr w:type="spellEnd"/>
      <w:r w:rsidR="00861834" w:rsidRPr="003B3B18">
        <w:rPr>
          <w:rFonts w:ascii="Arial" w:hAnsi="Arial" w:cs="Arial"/>
          <w:sz w:val="24"/>
          <w:szCs w:val="24"/>
        </w:rPr>
        <w:t xml:space="preserve"> focado o ensino da computação </w:t>
      </w:r>
      <w:r w:rsidR="00433ED1">
        <w:rPr>
          <w:rFonts w:ascii="Arial" w:hAnsi="Arial" w:cs="Arial"/>
          <w:sz w:val="24"/>
          <w:szCs w:val="24"/>
        </w:rPr>
        <w:t>b</w:t>
      </w:r>
      <w:r w:rsidR="00861834" w:rsidRPr="003B3B18">
        <w:rPr>
          <w:rFonts w:ascii="Arial" w:hAnsi="Arial" w:cs="Arial"/>
          <w:sz w:val="24"/>
          <w:szCs w:val="24"/>
        </w:rPr>
        <w:t>ásica com base na percepção dos alunos.</w:t>
      </w:r>
    </w:p>
    <w:p w:rsidR="003D7195" w:rsidRPr="003B3B18" w:rsidRDefault="003D7195" w:rsidP="00C2212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311174" w:rsidRPr="003B3B18" w:rsidRDefault="00311174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1.2</w:t>
      </w:r>
      <w:r w:rsidRPr="003B3B18">
        <w:rPr>
          <w:rFonts w:ascii="Arial" w:hAnsi="Arial" w:cs="Arial"/>
          <w:sz w:val="24"/>
          <w:szCs w:val="24"/>
        </w:rPr>
        <w:tab/>
        <w:t>PERGUNTA DE PESQUISA</w:t>
      </w:r>
    </w:p>
    <w:p w:rsidR="002907BF" w:rsidRPr="003B3B18" w:rsidRDefault="00276E95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A pergunta de pesquisa defini</w:t>
      </w:r>
      <w:r w:rsidR="007762ED">
        <w:rPr>
          <w:rFonts w:ascii="Arial" w:hAnsi="Arial" w:cs="Arial"/>
          <w:sz w:val="24"/>
          <w:szCs w:val="24"/>
        </w:rPr>
        <w:t xml:space="preserve">da para o presente trabalho é: </w:t>
      </w:r>
      <w:del w:id="136" w:author="gresse" w:date="2017-06-07T08:05:00Z">
        <w:r w:rsidR="007762ED" w:rsidDel="007E34BD">
          <w:rPr>
            <w:rFonts w:ascii="Arial" w:hAnsi="Arial" w:cs="Arial"/>
            <w:sz w:val="24"/>
            <w:szCs w:val="24"/>
          </w:rPr>
          <w:delText>c</w:delText>
        </w:r>
        <w:r w:rsidRPr="003B3B18" w:rsidDel="007E34BD">
          <w:rPr>
            <w:rFonts w:ascii="Arial" w:hAnsi="Arial" w:cs="Arial"/>
            <w:sz w:val="24"/>
            <w:szCs w:val="24"/>
          </w:rPr>
          <w:delText xml:space="preserve">omo </w:delText>
        </w:r>
      </w:del>
      <w:r w:rsidRPr="003B3B18">
        <w:rPr>
          <w:rFonts w:ascii="Arial" w:hAnsi="Arial" w:cs="Arial"/>
          <w:sz w:val="24"/>
          <w:szCs w:val="24"/>
        </w:rPr>
        <w:t>é possível ensinar ES e EU</w:t>
      </w:r>
      <w:r w:rsidR="00801E89">
        <w:rPr>
          <w:rFonts w:ascii="Arial" w:hAnsi="Arial" w:cs="Arial"/>
          <w:sz w:val="24"/>
          <w:szCs w:val="24"/>
        </w:rPr>
        <w:t xml:space="preserve"> </w:t>
      </w:r>
      <w:r w:rsidR="00F77E7C" w:rsidRPr="003B3B18">
        <w:rPr>
          <w:rFonts w:ascii="Arial" w:hAnsi="Arial" w:cs="Arial"/>
          <w:sz w:val="24"/>
          <w:szCs w:val="24"/>
        </w:rPr>
        <w:t>por meio do</w:t>
      </w:r>
      <w:r w:rsidR="004A2CE5" w:rsidRPr="003B3B18">
        <w:rPr>
          <w:rFonts w:ascii="Arial" w:hAnsi="Arial" w:cs="Arial"/>
          <w:sz w:val="24"/>
          <w:szCs w:val="24"/>
        </w:rPr>
        <w:t xml:space="preserve"> desenvolvimento de aplicativos móveis</w:t>
      </w:r>
      <w:r w:rsidRPr="003B3B18">
        <w:rPr>
          <w:rFonts w:ascii="Arial" w:hAnsi="Arial" w:cs="Arial"/>
          <w:sz w:val="24"/>
          <w:szCs w:val="24"/>
        </w:rPr>
        <w:t xml:space="preserve"> focado no </w:t>
      </w:r>
      <w:r w:rsidR="00487EEE">
        <w:rPr>
          <w:rFonts w:ascii="Arial" w:hAnsi="Arial" w:cs="Arial"/>
          <w:sz w:val="24"/>
          <w:szCs w:val="24"/>
        </w:rPr>
        <w:t xml:space="preserve">Ensino </w:t>
      </w:r>
      <w:del w:id="137" w:author="gresse" w:date="2017-06-07T08:05:00Z">
        <w:r w:rsidR="00487EEE" w:rsidDel="007E34BD">
          <w:rPr>
            <w:rFonts w:ascii="Arial" w:hAnsi="Arial" w:cs="Arial"/>
            <w:sz w:val="24"/>
            <w:szCs w:val="24"/>
          </w:rPr>
          <w:delText>F</w:delText>
        </w:r>
        <w:r w:rsidRPr="003B3B18" w:rsidDel="007E34BD">
          <w:rPr>
            <w:rFonts w:ascii="Arial" w:hAnsi="Arial" w:cs="Arial"/>
            <w:sz w:val="24"/>
            <w:szCs w:val="24"/>
          </w:rPr>
          <w:delText>undamental 2</w:delText>
        </w:r>
      </w:del>
      <w:proofErr w:type="spellStart"/>
      <w:ins w:id="138" w:author="gresse" w:date="2017-06-07T08:05:00Z">
        <w:r w:rsidR="007E34BD">
          <w:rPr>
            <w:rFonts w:ascii="Arial" w:hAnsi="Arial" w:cs="Arial"/>
            <w:sz w:val="24"/>
            <w:szCs w:val="24"/>
          </w:rPr>
          <w:t>Basico</w:t>
        </w:r>
      </w:ins>
      <w:proofErr w:type="spellEnd"/>
      <w:r w:rsidR="00801E89">
        <w:rPr>
          <w:rFonts w:ascii="Arial" w:hAnsi="Arial" w:cs="Arial"/>
          <w:sz w:val="24"/>
          <w:szCs w:val="24"/>
        </w:rPr>
        <w:t xml:space="preserve"> </w:t>
      </w:r>
      <w:del w:id="139" w:author="gresse" w:date="2017-06-07T08:06:00Z">
        <w:r w:rsidR="00801E89" w:rsidDel="007E34BD">
          <w:rPr>
            <w:rFonts w:ascii="Arial" w:hAnsi="Arial" w:cs="Arial"/>
            <w:sz w:val="24"/>
            <w:szCs w:val="24"/>
          </w:rPr>
          <w:delText xml:space="preserve">com qualidade em relação aos aspectos </w:delText>
        </w:r>
        <w:r w:rsidR="000F62C1" w:rsidDel="007E34BD">
          <w:rPr>
            <w:rFonts w:ascii="Arial" w:hAnsi="Arial" w:cs="Arial"/>
            <w:sz w:val="24"/>
            <w:szCs w:val="24"/>
          </w:rPr>
          <w:delText>d</w:delText>
        </w:r>
        <w:r w:rsidR="00801E89" w:rsidDel="007E34BD">
          <w:rPr>
            <w:rFonts w:ascii="Arial" w:hAnsi="Arial" w:cs="Arial"/>
            <w:sz w:val="24"/>
            <w:szCs w:val="24"/>
          </w:rPr>
          <w:delText>e conteúdo, materiais, estratégias instrucionais, e experiência do usuário</w:delText>
        </w:r>
      </w:del>
      <w:proofErr w:type="gramStart"/>
      <w:ins w:id="140" w:author="gresse" w:date="2017-06-07T08:06:00Z">
        <w:r w:rsidR="007E34BD">
          <w:rPr>
            <w:rFonts w:ascii="Arial" w:hAnsi="Arial" w:cs="Arial"/>
            <w:sz w:val="24"/>
            <w:szCs w:val="24"/>
          </w:rPr>
          <w:t>?</w:t>
        </w:r>
      </w:ins>
      <w:r w:rsidR="00801E89">
        <w:rPr>
          <w:rFonts w:ascii="Arial" w:hAnsi="Arial" w:cs="Arial"/>
          <w:sz w:val="24"/>
          <w:szCs w:val="24"/>
        </w:rPr>
        <w:t>.</w:t>
      </w:r>
      <w:proofErr w:type="gramEnd"/>
    </w:p>
    <w:p w:rsidR="001970F9" w:rsidRPr="003B3B18" w:rsidRDefault="001970F9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3A17BF" w:rsidRPr="003B3B18" w:rsidRDefault="003A17BF" w:rsidP="003A17B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</w:t>
      </w:r>
      <w:r w:rsidR="003D1E13" w:rsidRPr="003B3B18">
        <w:rPr>
          <w:rFonts w:ascii="Arial" w:hAnsi="Arial" w:cs="Arial"/>
          <w:sz w:val="24"/>
          <w:szCs w:val="24"/>
        </w:rPr>
        <w:t>3</w:t>
      </w:r>
      <w:r w:rsidRPr="003B3B18">
        <w:rPr>
          <w:rFonts w:ascii="Arial" w:hAnsi="Arial" w:cs="Arial"/>
          <w:sz w:val="24"/>
          <w:szCs w:val="24"/>
        </w:rPr>
        <w:t xml:space="preserve"> </w:t>
      </w:r>
      <w:r w:rsidRPr="003B3B18">
        <w:rPr>
          <w:rFonts w:ascii="Arial" w:hAnsi="Arial" w:cs="Arial"/>
          <w:sz w:val="24"/>
          <w:szCs w:val="24"/>
        </w:rPr>
        <w:tab/>
        <w:t>OBJETIVOS</w:t>
      </w:r>
    </w:p>
    <w:p w:rsidR="003A17BF" w:rsidRPr="003B3B18" w:rsidDel="007E34BD" w:rsidRDefault="003A17BF" w:rsidP="003A17BF">
      <w:pPr>
        <w:spacing w:line="360" w:lineRule="auto"/>
        <w:ind w:right="-568"/>
        <w:jc w:val="both"/>
        <w:rPr>
          <w:del w:id="141" w:author="gresse" w:date="2017-06-07T08:06:00Z"/>
          <w:rFonts w:ascii="Arial" w:hAnsi="Arial" w:cs="Arial"/>
          <w:sz w:val="24"/>
          <w:szCs w:val="24"/>
        </w:rPr>
      </w:pPr>
      <w:del w:id="142" w:author="gresse" w:date="2017-06-07T08:06:00Z">
        <w:r w:rsidRPr="003B3B18" w:rsidDel="007E34BD">
          <w:rPr>
            <w:rFonts w:ascii="Arial" w:hAnsi="Arial" w:cs="Arial"/>
            <w:sz w:val="24"/>
            <w:szCs w:val="24"/>
          </w:rPr>
          <w:delText xml:space="preserve">         O objetivo geral e os objetivos específicos são descritos nesta seção.</w:delText>
        </w:r>
      </w:del>
    </w:p>
    <w:p w:rsidR="003A17BF" w:rsidRPr="003B3B18" w:rsidDel="007E34BD" w:rsidRDefault="003A17BF" w:rsidP="003A17BF">
      <w:pPr>
        <w:spacing w:line="360" w:lineRule="auto"/>
        <w:ind w:right="-568"/>
        <w:jc w:val="both"/>
        <w:rPr>
          <w:del w:id="143" w:author="gresse" w:date="2017-06-07T08:07:00Z"/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 xml:space="preserve">Objetivo </w:t>
      </w:r>
      <w:r w:rsidR="000C56BB" w:rsidRPr="003B3B18">
        <w:rPr>
          <w:rFonts w:ascii="Arial" w:hAnsi="Arial" w:cs="Arial"/>
          <w:b/>
          <w:sz w:val="24"/>
          <w:szCs w:val="24"/>
        </w:rPr>
        <w:t>g</w:t>
      </w:r>
      <w:r w:rsidRPr="003B3B18">
        <w:rPr>
          <w:rFonts w:ascii="Arial" w:hAnsi="Arial" w:cs="Arial"/>
          <w:b/>
          <w:sz w:val="24"/>
          <w:szCs w:val="24"/>
        </w:rPr>
        <w:t>eral</w:t>
      </w:r>
      <w:ins w:id="144" w:author="gresse" w:date="2017-06-07T08:07:00Z">
        <w:r w:rsidR="007E34BD">
          <w:rPr>
            <w:rFonts w:ascii="Arial" w:hAnsi="Arial" w:cs="Arial"/>
            <w:sz w:val="24"/>
            <w:szCs w:val="24"/>
          </w:rPr>
          <w:t xml:space="preserve">. </w:t>
        </w:r>
      </w:ins>
    </w:p>
    <w:p w:rsidR="003A17BF" w:rsidRPr="003B3B18" w:rsidRDefault="003A17BF" w:rsidP="007E34B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  <w:pPrChange w:id="145" w:author="gresse" w:date="2017-06-07T08:07:00Z">
          <w:pPr>
            <w:spacing w:line="360" w:lineRule="auto"/>
            <w:ind w:right="-568" w:firstLine="567"/>
            <w:jc w:val="both"/>
          </w:pPr>
        </w:pPrChange>
      </w:pPr>
      <w:r w:rsidRPr="003B3B18">
        <w:rPr>
          <w:rFonts w:ascii="Arial" w:hAnsi="Arial" w:cs="Arial"/>
          <w:sz w:val="24"/>
          <w:szCs w:val="24"/>
        </w:rPr>
        <w:t xml:space="preserve">Este trabalho tem como objetivo o desenvolvimento sistemático de um modelo de ensino de ES e EU para o desenvolvimento de aplicativos móveis no Ensino </w:t>
      </w:r>
      <w:del w:id="146" w:author="gresse" w:date="2017-06-07T08:06:00Z">
        <w:r w:rsidRPr="003B3B18" w:rsidDel="007E34BD">
          <w:rPr>
            <w:rFonts w:ascii="Arial" w:hAnsi="Arial" w:cs="Arial"/>
            <w:sz w:val="24"/>
            <w:szCs w:val="24"/>
          </w:rPr>
          <w:delText>Fundamental 2</w:delText>
        </w:r>
      </w:del>
      <w:proofErr w:type="spellStart"/>
      <w:ins w:id="147" w:author="gresse" w:date="2017-06-07T08:06:00Z">
        <w:r w:rsidR="007E34BD">
          <w:rPr>
            <w:rFonts w:ascii="Arial" w:hAnsi="Arial" w:cs="Arial"/>
            <w:sz w:val="24"/>
            <w:szCs w:val="24"/>
          </w:rPr>
          <w:t>Basico</w:t>
        </w:r>
      </w:ins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ins w:id="148" w:author="gresse" w:date="2017-06-07T08:09:00Z">
        <w:r w:rsidR="007E34BD">
          <w:rPr>
            <w:rFonts w:ascii="Arial" w:hAnsi="Arial" w:cs="Arial"/>
            <w:sz w:val="24"/>
            <w:szCs w:val="24"/>
          </w:rPr>
          <w:t xml:space="preserve">(como enfoque no Ensino fundamental </w:t>
        </w:r>
        <w:proofErr w:type="gramStart"/>
        <w:r w:rsidR="007E34BD">
          <w:rPr>
            <w:rFonts w:ascii="Arial" w:hAnsi="Arial" w:cs="Arial"/>
            <w:sz w:val="24"/>
            <w:szCs w:val="24"/>
          </w:rPr>
          <w:t>2</w:t>
        </w:r>
        <w:proofErr w:type="gramEnd"/>
        <w:r w:rsidR="007E34BD">
          <w:rPr>
            <w:rFonts w:ascii="Arial" w:hAnsi="Arial" w:cs="Arial"/>
            <w:sz w:val="24"/>
            <w:szCs w:val="24"/>
          </w:rPr>
          <w:t xml:space="preserve">) </w:t>
        </w:r>
      </w:ins>
      <w:del w:id="149" w:author="gresse" w:date="2017-06-07T08:06:00Z">
        <w:r w:rsidRPr="003B3B18" w:rsidDel="007E34BD">
          <w:rPr>
            <w:rFonts w:ascii="Arial" w:hAnsi="Arial" w:cs="Arial"/>
            <w:sz w:val="24"/>
            <w:szCs w:val="24"/>
          </w:rPr>
          <w:delText xml:space="preserve">com </w:delText>
        </w:r>
      </w:del>
      <w:ins w:id="150" w:author="gresse" w:date="2017-06-07T08:06:00Z">
        <w:r w:rsidR="007E34BD">
          <w:rPr>
            <w:rFonts w:ascii="Arial" w:hAnsi="Arial" w:cs="Arial"/>
            <w:sz w:val="24"/>
            <w:szCs w:val="24"/>
          </w:rPr>
          <w:t>utilizando</w:t>
        </w:r>
        <w:r w:rsidR="007E34BD" w:rsidRPr="003B3B18">
          <w:rPr>
            <w:rFonts w:ascii="Arial" w:hAnsi="Arial" w:cs="Arial"/>
            <w:sz w:val="24"/>
            <w:szCs w:val="24"/>
          </w:rPr>
          <w:t xml:space="preserve"> </w:t>
        </w:r>
      </w:ins>
      <w:r w:rsidRPr="003B3B18">
        <w:rPr>
          <w:rFonts w:ascii="Arial" w:hAnsi="Arial" w:cs="Arial"/>
          <w:sz w:val="24"/>
          <w:szCs w:val="24"/>
        </w:rPr>
        <w:t xml:space="preserve">o ambiente de programação </w:t>
      </w:r>
      <w:ins w:id="151" w:author="gresse" w:date="2017-06-07T08:06:00Z">
        <w:r w:rsidR="007E34BD">
          <w:rPr>
            <w:rFonts w:ascii="Arial" w:hAnsi="Arial" w:cs="Arial"/>
            <w:sz w:val="24"/>
            <w:szCs w:val="24"/>
          </w:rPr>
          <w:t xml:space="preserve">visual </w:t>
        </w:r>
      </w:ins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Pr="003B3B18">
        <w:rPr>
          <w:rFonts w:ascii="Arial" w:hAnsi="Arial" w:cs="Arial"/>
          <w:sz w:val="24"/>
          <w:szCs w:val="24"/>
        </w:rPr>
        <w:t xml:space="preserve">. O desenvolvimento deste modelo engloba a definição de um processo de desenvolvimento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integrando sistematicamente práticas de ES e EU</w:t>
      </w:r>
      <w:ins w:id="152" w:author="gresse" w:date="2017-06-07T08:07:00Z">
        <w:r w:rsidR="007E34BD">
          <w:rPr>
            <w:rFonts w:ascii="Arial" w:hAnsi="Arial" w:cs="Arial"/>
            <w:sz w:val="24"/>
            <w:szCs w:val="24"/>
          </w:rPr>
          <w:t xml:space="preserve"> criando uma UI para o contexto do Ensino </w:t>
        </w:r>
        <w:proofErr w:type="spellStart"/>
        <w:r w:rsidR="007E34BD">
          <w:rPr>
            <w:rFonts w:ascii="Arial" w:hAnsi="Arial" w:cs="Arial"/>
            <w:sz w:val="24"/>
            <w:szCs w:val="24"/>
          </w:rPr>
          <w:t>Basico</w:t>
        </w:r>
        <w:proofErr w:type="spellEnd"/>
        <w:r w:rsidR="007E34BD">
          <w:rPr>
            <w:rFonts w:ascii="Arial" w:hAnsi="Arial" w:cs="Arial"/>
            <w:sz w:val="24"/>
            <w:szCs w:val="24"/>
          </w:rPr>
          <w:t xml:space="preserve">. </w:t>
        </w:r>
      </w:ins>
      <w:del w:id="153" w:author="gresse" w:date="2017-06-07T08:07:00Z">
        <w:r w:rsidRPr="003B3B18" w:rsidDel="007E34BD">
          <w:rPr>
            <w:rFonts w:ascii="Arial" w:hAnsi="Arial" w:cs="Arial"/>
            <w:sz w:val="24"/>
            <w:szCs w:val="24"/>
          </w:rPr>
          <w:delText>, que será ensinado como parte da unidade instrucional.</w:delText>
        </w:r>
      </w:del>
    </w:p>
    <w:p w:rsidR="003A17BF" w:rsidRPr="003B3B18" w:rsidDel="007E34BD" w:rsidRDefault="00B71308" w:rsidP="00B71308">
      <w:pPr>
        <w:spacing w:line="360" w:lineRule="auto"/>
        <w:ind w:right="-568"/>
        <w:jc w:val="both"/>
        <w:rPr>
          <w:del w:id="154" w:author="gresse" w:date="2017-06-07T08:07:00Z"/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Objetivos específico</w:t>
      </w:r>
      <w:ins w:id="155" w:author="gresse" w:date="2017-06-07T08:07:00Z">
        <w:r w:rsidR="007E34BD">
          <w:rPr>
            <w:rFonts w:ascii="Arial" w:hAnsi="Arial" w:cs="Arial"/>
            <w:sz w:val="24"/>
            <w:szCs w:val="24"/>
          </w:rPr>
          <w:t xml:space="preserve">s. </w:t>
        </w:r>
      </w:ins>
      <w:del w:id="156" w:author="gresse" w:date="2017-06-07T08:07:00Z">
        <w:r w:rsidRPr="003B3B18" w:rsidDel="007E34BD">
          <w:rPr>
            <w:rFonts w:ascii="Arial" w:hAnsi="Arial" w:cs="Arial"/>
            <w:b/>
            <w:sz w:val="24"/>
            <w:szCs w:val="24"/>
          </w:rPr>
          <w:delText>s</w:delText>
        </w:r>
      </w:del>
    </w:p>
    <w:p w:rsidR="001B48D4" w:rsidRPr="003B3B18" w:rsidRDefault="001B48D4" w:rsidP="00B30F22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Os objetivos específicos são:</w:t>
      </w:r>
    </w:p>
    <w:p w:rsidR="00975B6B" w:rsidRPr="003B3B18" w:rsidRDefault="00975B6B" w:rsidP="00B30F22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1.</w:t>
      </w:r>
      <w:r w:rsidRPr="003B3B18">
        <w:rPr>
          <w:rFonts w:ascii="Arial" w:hAnsi="Arial" w:cs="Arial"/>
          <w:sz w:val="24"/>
          <w:szCs w:val="24"/>
        </w:rPr>
        <w:t xml:space="preserve"> Análise da fundamentação teórica sintetizando os conceitos básicos em relação ao ensino de computação no ensino </w:t>
      </w:r>
      <w:ins w:id="157" w:author="gresse" w:date="2017-06-07T08:07:00Z">
        <w:r w:rsidR="007E34BD">
          <w:rPr>
            <w:rFonts w:ascii="Arial" w:hAnsi="Arial" w:cs="Arial"/>
            <w:sz w:val="24"/>
            <w:szCs w:val="24"/>
          </w:rPr>
          <w:t>básico (</w:t>
        </w:r>
      </w:ins>
      <w:r w:rsidRPr="003B3B18">
        <w:rPr>
          <w:rFonts w:ascii="Arial" w:hAnsi="Arial" w:cs="Arial"/>
          <w:sz w:val="24"/>
          <w:szCs w:val="24"/>
        </w:rPr>
        <w:t xml:space="preserve">fundamental </w:t>
      </w:r>
      <w:proofErr w:type="gramStart"/>
      <w:r w:rsidRPr="003B3B18">
        <w:rPr>
          <w:rFonts w:ascii="Arial" w:hAnsi="Arial" w:cs="Arial"/>
          <w:sz w:val="24"/>
          <w:szCs w:val="24"/>
        </w:rPr>
        <w:t>2</w:t>
      </w:r>
      <w:proofErr w:type="gramEnd"/>
      <w:ins w:id="158" w:author="gresse" w:date="2017-06-07T08:07:00Z">
        <w:r w:rsidR="007E34BD">
          <w:rPr>
            <w:rFonts w:ascii="Arial" w:hAnsi="Arial" w:cs="Arial"/>
            <w:sz w:val="24"/>
            <w:szCs w:val="24"/>
          </w:rPr>
          <w:t>)</w:t>
        </w:r>
      </w:ins>
      <w:r w:rsidRPr="003B3B18">
        <w:rPr>
          <w:rFonts w:ascii="Arial" w:hAnsi="Arial" w:cs="Arial"/>
          <w:sz w:val="24"/>
          <w:szCs w:val="24"/>
        </w:rPr>
        <w:t xml:space="preserve">, ao ambiente de programação </w:t>
      </w:r>
      <w:ins w:id="159" w:author="gresse" w:date="2017-06-07T08:07:00Z">
        <w:r w:rsidR="007E34BD">
          <w:rPr>
            <w:rFonts w:ascii="Arial" w:hAnsi="Arial" w:cs="Arial"/>
            <w:sz w:val="24"/>
            <w:szCs w:val="24"/>
          </w:rPr>
          <w:t xml:space="preserve">visual </w:t>
        </w:r>
      </w:ins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Pr="003B3B18">
        <w:rPr>
          <w:rFonts w:ascii="Arial" w:hAnsi="Arial" w:cs="Arial"/>
          <w:sz w:val="24"/>
          <w:szCs w:val="24"/>
        </w:rPr>
        <w:t>, e à ES</w:t>
      </w:r>
      <w:ins w:id="160" w:author="gresse" w:date="2017-06-07T08:08:00Z">
        <w:r w:rsidR="007E34BD">
          <w:rPr>
            <w:rFonts w:ascii="Arial" w:hAnsi="Arial" w:cs="Arial"/>
            <w:sz w:val="24"/>
            <w:szCs w:val="24"/>
          </w:rPr>
          <w:t>- será que não seria melhor usar o termo completo?</w:t>
        </w:r>
      </w:ins>
      <w:r w:rsidRPr="003B3B1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B3B18">
        <w:rPr>
          <w:rFonts w:ascii="Arial" w:hAnsi="Arial" w:cs="Arial"/>
          <w:sz w:val="24"/>
          <w:szCs w:val="24"/>
        </w:rPr>
        <w:t>e</w:t>
      </w:r>
      <w:proofErr w:type="gramEnd"/>
      <w:r w:rsidRPr="003B3B18">
        <w:rPr>
          <w:rFonts w:ascii="Arial" w:hAnsi="Arial" w:cs="Arial"/>
          <w:sz w:val="24"/>
          <w:szCs w:val="24"/>
        </w:rPr>
        <w:t xml:space="preserve"> EU.</w:t>
      </w:r>
    </w:p>
    <w:p w:rsidR="00975B6B" w:rsidRPr="003B3B18" w:rsidRDefault="00975B6B" w:rsidP="00B30F22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lastRenderedPageBreak/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2.</w:t>
      </w:r>
      <w:r w:rsidRPr="003B3B18">
        <w:rPr>
          <w:rFonts w:ascii="Arial" w:hAnsi="Arial" w:cs="Arial"/>
          <w:sz w:val="24"/>
          <w:szCs w:val="24"/>
        </w:rPr>
        <w:t xml:space="preserve"> Levantamento do estado da arte e prática por meio d</w:t>
      </w:r>
      <w:ins w:id="161" w:author="gresse" w:date="2017-06-07T08:08:00Z">
        <w:r w:rsidR="007E34BD">
          <w:rPr>
            <w:rFonts w:ascii="Arial" w:hAnsi="Arial" w:cs="Arial"/>
            <w:sz w:val="24"/>
            <w:szCs w:val="24"/>
          </w:rPr>
          <w:t>e</w:t>
        </w:r>
      </w:ins>
      <w:del w:id="162" w:author="gresse" w:date="2017-06-07T08:08:00Z">
        <w:r w:rsidRPr="003B3B18" w:rsidDel="007E34BD">
          <w:rPr>
            <w:rFonts w:ascii="Arial" w:hAnsi="Arial" w:cs="Arial"/>
            <w:sz w:val="24"/>
            <w:szCs w:val="24"/>
          </w:rPr>
          <w:delText>a</w:delText>
        </w:r>
      </w:del>
      <w:r w:rsidRPr="003B3B18">
        <w:rPr>
          <w:rFonts w:ascii="Arial" w:hAnsi="Arial" w:cs="Arial"/>
          <w:sz w:val="24"/>
          <w:szCs w:val="24"/>
        </w:rPr>
        <w:t xml:space="preserve"> revisão sistemática de literatura para entender como atualmente os conceitos de ES e EU são ensinados no nível do ensino fundamental.</w:t>
      </w:r>
    </w:p>
    <w:p w:rsidR="00975B6B" w:rsidRPr="003B3B18" w:rsidRDefault="00975B6B" w:rsidP="00B30F22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3.</w:t>
      </w:r>
      <w:r w:rsidRPr="003B3B18">
        <w:rPr>
          <w:rFonts w:ascii="Arial" w:hAnsi="Arial" w:cs="Arial"/>
          <w:sz w:val="24"/>
          <w:szCs w:val="24"/>
        </w:rPr>
        <w:t xml:space="preserve"> Evolução de uma unidade instrucional para o ensino de desenvolvimento de aplicativos integrando o ensino de ES e EU.</w:t>
      </w:r>
    </w:p>
    <w:p w:rsidR="00975B6B" w:rsidRPr="003B3B18" w:rsidRDefault="00975B6B" w:rsidP="00B30F22">
      <w:pPr>
        <w:spacing w:line="360" w:lineRule="auto"/>
        <w:ind w:left="567"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3.1.</w:t>
      </w:r>
      <w:r w:rsidRPr="003B3B18">
        <w:rPr>
          <w:rFonts w:ascii="Arial" w:hAnsi="Arial" w:cs="Arial"/>
          <w:sz w:val="24"/>
          <w:szCs w:val="24"/>
        </w:rPr>
        <w:t xml:space="preserve"> Definição de um processo de ES e EU voltado ao desenvolvimento de aplicativos no contexto do Ensino </w:t>
      </w:r>
      <w:proofErr w:type="spellStart"/>
      <w:ins w:id="163" w:author="gresse" w:date="2017-06-07T08:09:00Z">
        <w:r w:rsidR="007E34BD">
          <w:rPr>
            <w:rFonts w:ascii="Arial" w:hAnsi="Arial" w:cs="Arial"/>
            <w:sz w:val="24"/>
            <w:szCs w:val="24"/>
          </w:rPr>
          <w:t>Basico</w:t>
        </w:r>
        <w:proofErr w:type="spellEnd"/>
        <w:r w:rsidR="007E34BD">
          <w:rPr>
            <w:rFonts w:ascii="Arial" w:hAnsi="Arial" w:cs="Arial"/>
            <w:sz w:val="24"/>
            <w:szCs w:val="24"/>
          </w:rPr>
          <w:t xml:space="preserve"> (</w:t>
        </w:r>
      </w:ins>
      <w:r w:rsidRPr="003B3B18">
        <w:rPr>
          <w:rFonts w:ascii="Arial" w:hAnsi="Arial" w:cs="Arial"/>
          <w:sz w:val="24"/>
          <w:szCs w:val="24"/>
        </w:rPr>
        <w:t xml:space="preserve">Fundamental </w:t>
      </w:r>
      <w:proofErr w:type="gramStart"/>
      <w:r w:rsidRPr="003B3B18">
        <w:rPr>
          <w:rFonts w:ascii="Arial" w:hAnsi="Arial" w:cs="Arial"/>
          <w:sz w:val="24"/>
          <w:szCs w:val="24"/>
        </w:rPr>
        <w:t>2</w:t>
      </w:r>
      <w:proofErr w:type="gramEnd"/>
      <w:ins w:id="164" w:author="gresse" w:date="2017-06-07T08:09:00Z">
        <w:r w:rsidR="007E34BD">
          <w:rPr>
            <w:rFonts w:ascii="Arial" w:hAnsi="Arial" w:cs="Arial"/>
            <w:sz w:val="24"/>
            <w:szCs w:val="24"/>
          </w:rPr>
          <w:t>)</w:t>
        </w:r>
      </w:ins>
      <w:r w:rsidRPr="003B3B18">
        <w:rPr>
          <w:rFonts w:ascii="Arial" w:hAnsi="Arial" w:cs="Arial"/>
          <w:sz w:val="24"/>
          <w:szCs w:val="24"/>
        </w:rPr>
        <w:t>. </w:t>
      </w:r>
    </w:p>
    <w:p w:rsidR="00975B6B" w:rsidRPr="003B3B18" w:rsidRDefault="00975B6B" w:rsidP="00B30F22">
      <w:pPr>
        <w:spacing w:line="360" w:lineRule="auto"/>
        <w:ind w:left="567"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3.2.</w:t>
      </w:r>
      <w:r w:rsidRPr="003B3B18">
        <w:rPr>
          <w:rFonts w:ascii="Arial" w:hAnsi="Arial" w:cs="Arial"/>
          <w:sz w:val="24"/>
          <w:szCs w:val="24"/>
        </w:rPr>
        <w:t xml:space="preserve"> Desenvolvimento de material didático, como por exemplo, </w:t>
      </w:r>
      <w:r w:rsidRPr="00B30F22">
        <w:rPr>
          <w:rFonts w:ascii="Arial" w:hAnsi="Arial" w:cs="Arial"/>
          <w:i/>
          <w:sz w:val="24"/>
          <w:szCs w:val="24"/>
        </w:rPr>
        <w:t>slides</w:t>
      </w:r>
      <w:r w:rsidRPr="003B3B18">
        <w:rPr>
          <w:rFonts w:ascii="Arial" w:hAnsi="Arial" w:cs="Arial"/>
          <w:sz w:val="24"/>
          <w:szCs w:val="24"/>
        </w:rPr>
        <w:t>, roteiros, folhas de tarefas, avaliações.</w:t>
      </w:r>
    </w:p>
    <w:p w:rsidR="00975B6B" w:rsidRPr="003B3B18" w:rsidRDefault="00975B6B" w:rsidP="00B30F22">
      <w:pPr>
        <w:spacing w:line="360" w:lineRule="auto"/>
        <w:ind w:left="567" w:right="-568"/>
        <w:jc w:val="both"/>
        <w:rPr>
          <w:rFonts w:ascii="Arial" w:hAnsi="Arial" w:cs="Arial"/>
          <w:sz w:val="24"/>
          <w:szCs w:val="24"/>
        </w:rPr>
      </w:pPr>
      <w:r w:rsidRPr="00B30F22">
        <w:rPr>
          <w:rFonts w:ascii="Arial" w:hAnsi="Arial" w:cs="Arial"/>
          <w:b/>
          <w:sz w:val="24"/>
          <w:szCs w:val="24"/>
        </w:rPr>
        <w:t>O</w:t>
      </w:r>
      <w:r w:rsidR="00834AE0">
        <w:rPr>
          <w:rFonts w:ascii="Arial" w:hAnsi="Arial" w:cs="Arial"/>
          <w:b/>
          <w:sz w:val="24"/>
          <w:szCs w:val="24"/>
        </w:rPr>
        <w:t>E</w:t>
      </w:r>
      <w:r w:rsidRPr="00B30F22">
        <w:rPr>
          <w:rFonts w:ascii="Arial" w:hAnsi="Arial" w:cs="Arial"/>
          <w:b/>
          <w:sz w:val="24"/>
          <w:szCs w:val="24"/>
        </w:rPr>
        <w:t>3.3.</w:t>
      </w:r>
      <w:r w:rsidRPr="003B3B18">
        <w:rPr>
          <w:rFonts w:ascii="Arial" w:hAnsi="Arial" w:cs="Arial"/>
          <w:sz w:val="24"/>
          <w:szCs w:val="24"/>
        </w:rPr>
        <w:t xml:space="preserve"> Adaptação/evolução do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Pr="003B3B18">
        <w:rPr>
          <w:rFonts w:ascii="Arial" w:hAnsi="Arial" w:cs="Arial"/>
          <w:sz w:val="24"/>
          <w:szCs w:val="24"/>
        </w:rPr>
        <w:t xml:space="preserve"> para apoiar o ensino do processo de desenvolvimento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>.</w:t>
      </w:r>
    </w:p>
    <w:p w:rsidR="00975B6B" w:rsidRPr="003B3B18" w:rsidRDefault="00834AE0" w:rsidP="00B30F22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OE</w:t>
      </w:r>
      <w:r w:rsidR="00975B6B" w:rsidRPr="00B30F22">
        <w:rPr>
          <w:rFonts w:ascii="Arial" w:hAnsi="Arial" w:cs="Arial"/>
          <w:b/>
          <w:sz w:val="24"/>
          <w:szCs w:val="24"/>
        </w:rPr>
        <w:t>4.</w:t>
      </w:r>
      <w:r w:rsidR="00975B6B" w:rsidRPr="003B3B18">
        <w:rPr>
          <w:rFonts w:ascii="Arial" w:hAnsi="Arial" w:cs="Arial"/>
          <w:sz w:val="24"/>
          <w:szCs w:val="24"/>
        </w:rPr>
        <w:t xml:space="preserve"> Aplicação e avaliação da unidade instrucional desenvolvida em escolas avaliando a unidade em relação à aprendizagem dos alunos</w:t>
      </w:r>
      <w:r w:rsidR="00A40E44">
        <w:rPr>
          <w:rFonts w:ascii="Arial" w:hAnsi="Arial" w:cs="Arial"/>
          <w:sz w:val="24"/>
          <w:szCs w:val="24"/>
        </w:rPr>
        <w:t xml:space="preserve"> </w:t>
      </w:r>
      <w:ins w:id="165" w:author="gresse" w:date="2017-06-07T08:09:00Z">
        <w:r w:rsidR="007E34BD">
          <w:rPr>
            <w:rFonts w:ascii="Arial" w:hAnsi="Arial" w:cs="Arial"/>
            <w:sz w:val="24"/>
            <w:szCs w:val="24"/>
          </w:rPr>
          <w:t xml:space="preserve">e experiência da aprendizagem etc. </w:t>
        </w:r>
      </w:ins>
      <w:del w:id="166" w:author="gresse" w:date="2017-06-07T08:10:00Z">
        <w:r w:rsidR="00A40E44" w:rsidDel="007E34BD">
          <w:rPr>
            <w:rFonts w:ascii="Arial" w:hAnsi="Arial" w:cs="Arial"/>
            <w:sz w:val="24"/>
            <w:szCs w:val="24"/>
          </w:rPr>
          <w:delText>por meio de uma série de estudos de caso</w:delText>
        </w:r>
        <w:r w:rsidR="00425194" w:rsidDel="007E34BD">
          <w:rPr>
            <w:rFonts w:ascii="Arial" w:hAnsi="Arial" w:cs="Arial"/>
            <w:sz w:val="24"/>
            <w:szCs w:val="24"/>
          </w:rPr>
          <w:delText xml:space="preserve">, bem como sua efetividade, </w:delText>
        </w:r>
        <w:r w:rsidR="00975B6B" w:rsidRPr="003B3B18" w:rsidDel="007E34BD">
          <w:rPr>
            <w:rFonts w:ascii="Arial" w:hAnsi="Arial" w:cs="Arial"/>
            <w:sz w:val="24"/>
            <w:szCs w:val="24"/>
          </w:rPr>
          <w:delText>conforme o modelo de avaliação dETECT (WANGENHEIM et al., 2017)</w:delText>
        </w:r>
        <w:r w:rsidR="00A40E44" w:rsidDel="007E34BD">
          <w:rPr>
            <w:rFonts w:ascii="Arial" w:hAnsi="Arial" w:cs="Arial"/>
            <w:sz w:val="24"/>
            <w:szCs w:val="24"/>
          </w:rPr>
          <w:delText>.</w:delText>
        </w:r>
      </w:del>
    </w:p>
    <w:p w:rsidR="00257A27" w:rsidRPr="003B3B18" w:rsidRDefault="00257A27" w:rsidP="000E562D">
      <w:pPr>
        <w:spacing w:line="360" w:lineRule="auto"/>
        <w:ind w:right="-568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DELIMITAÇÕES</w:t>
      </w:r>
    </w:p>
    <w:p w:rsidR="00CD5A66" w:rsidRPr="00786A98" w:rsidRDefault="00B95FC3" w:rsidP="006B7B4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786A98">
        <w:rPr>
          <w:rFonts w:ascii="Arial" w:hAnsi="Arial" w:cs="Arial"/>
          <w:sz w:val="24"/>
          <w:szCs w:val="24"/>
        </w:rPr>
        <w:t>Este trabalho tem como principal foco o ensino de práticas de EU e ES na Educação Básica, pois</w:t>
      </w:r>
      <w:r w:rsidR="009D6AAE">
        <w:rPr>
          <w:rFonts w:ascii="Arial" w:hAnsi="Arial" w:cs="Arial"/>
          <w:sz w:val="24"/>
          <w:szCs w:val="24"/>
        </w:rPr>
        <w:t>,</w:t>
      </w:r>
      <w:r w:rsidRPr="00786A98">
        <w:rPr>
          <w:rFonts w:ascii="Arial" w:hAnsi="Arial" w:cs="Arial"/>
          <w:sz w:val="24"/>
          <w:szCs w:val="24"/>
        </w:rPr>
        <w:t xml:space="preserve"> analisando o estado da arte observa-se que as </w:t>
      </w:r>
      <w:proofErr w:type="spellStart"/>
      <w:r w:rsidRPr="00786A98">
        <w:rPr>
          <w:rFonts w:ascii="Arial" w:hAnsi="Arial" w:cs="Arial"/>
          <w:sz w:val="24"/>
          <w:szCs w:val="24"/>
        </w:rPr>
        <w:t>UIs</w:t>
      </w:r>
      <w:proofErr w:type="spellEnd"/>
      <w:r w:rsidRPr="00786A98">
        <w:rPr>
          <w:rFonts w:ascii="Arial" w:hAnsi="Arial" w:cs="Arial"/>
          <w:sz w:val="24"/>
          <w:szCs w:val="24"/>
        </w:rPr>
        <w:t xml:space="preserve"> criadas para o ensino da computação tem tipicamente enfoco para </w:t>
      </w:r>
      <w:r w:rsidR="00B30F22">
        <w:rPr>
          <w:rFonts w:ascii="Arial" w:hAnsi="Arial" w:cs="Arial"/>
          <w:sz w:val="24"/>
          <w:szCs w:val="24"/>
        </w:rPr>
        <w:t>os cursos</w:t>
      </w:r>
      <w:r w:rsidRPr="00786A98">
        <w:rPr>
          <w:rFonts w:ascii="Arial" w:hAnsi="Arial" w:cs="Arial"/>
          <w:sz w:val="24"/>
          <w:szCs w:val="24"/>
        </w:rPr>
        <w:t xml:space="preserve"> </w:t>
      </w:r>
      <w:r w:rsidR="00B30F22">
        <w:rPr>
          <w:rFonts w:ascii="Arial" w:hAnsi="Arial" w:cs="Arial"/>
          <w:sz w:val="24"/>
          <w:szCs w:val="24"/>
        </w:rPr>
        <w:t xml:space="preserve">técnicos e </w:t>
      </w:r>
      <w:r w:rsidRPr="00786A98">
        <w:rPr>
          <w:rFonts w:ascii="Arial" w:hAnsi="Arial" w:cs="Arial"/>
          <w:sz w:val="24"/>
          <w:szCs w:val="24"/>
        </w:rPr>
        <w:t>superior</w:t>
      </w:r>
      <w:r w:rsidR="00B30F22">
        <w:rPr>
          <w:rFonts w:ascii="Arial" w:hAnsi="Arial" w:cs="Arial"/>
          <w:sz w:val="24"/>
          <w:szCs w:val="24"/>
        </w:rPr>
        <w:t>es,</w:t>
      </w:r>
      <w:r w:rsidRPr="00786A98">
        <w:rPr>
          <w:rFonts w:ascii="Arial" w:hAnsi="Arial" w:cs="Arial"/>
          <w:sz w:val="24"/>
          <w:szCs w:val="24"/>
        </w:rPr>
        <w:t xml:space="preserve"> ou </w:t>
      </w:r>
      <w:r w:rsidR="00B30F22">
        <w:rPr>
          <w:rFonts w:ascii="Arial" w:hAnsi="Arial" w:cs="Arial"/>
          <w:sz w:val="24"/>
          <w:szCs w:val="24"/>
        </w:rPr>
        <w:t xml:space="preserve">então foca </w:t>
      </w:r>
      <w:r w:rsidR="000111CB">
        <w:rPr>
          <w:rFonts w:ascii="Arial" w:hAnsi="Arial" w:cs="Arial"/>
          <w:sz w:val="24"/>
          <w:szCs w:val="24"/>
        </w:rPr>
        <w:t xml:space="preserve">apenas </w:t>
      </w:r>
      <w:r w:rsidR="00B30F22">
        <w:rPr>
          <w:rFonts w:ascii="Arial" w:hAnsi="Arial" w:cs="Arial"/>
          <w:sz w:val="24"/>
          <w:szCs w:val="24"/>
        </w:rPr>
        <w:t xml:space="preserve">em </w:t>
      </w:r>
      <w:r w:rsidRPr="00786A98">
        <w:rPr>
          <w:rFonts w:ascii="Arial" w:hAnsi="Arial" w:cs="Arial"/>
          <w:sz w:val="24"/>
          <w:szCs w:val="24"/>
        </w:rPr>
        <w:t xml:space="preserve">ensinar programação. </w:t>
      </w:r>
      <w:r w:rsidR="001C59DC">
        <w:rPr>
          <w:rFonts w:ascii="Arial" w:hAnsi="Arial" w:cs="Arial"/>
          <w:sz w:val="24"/>
          <w:szCs w:val="24"/>
        </w:rPr>
        <w:t>As</w:t>
      </w:r>
      <w:r w:rsidR="00477CE3" w:rsidRPr="00786A98">
        <w:rPr>
          <w:rFonts w:ascii="Arial" w:hAnsi="Arial" w:cs="Arial"/>
          <w:sz w:val="24"/>
          <w:szCs w:val="24"/>
        </w:rPr>
        <w:t xml:space="preserve"> práticas de ES estão alinhado a norma ABNT NBR ISO/IEC 12207:2009, já a de EU com a norma ABNT NBR ISO/IEC 9241-11. </w:t>
      </w:r>
      <w:r w:rsidR="003312E1">
        <w:rPr>
          <w:rFonts w:ascii="Arial" w:hAnsi="Arial" w:cs="Arial"/>
          <w:sz w:val="24"/>
          <w:szCs w:val="24"/>
        </w:rPr>
        <w:t xml:space="preserve">Assim, não serão incluídos </w:t>
      </w:r>
      <w:r w:rsidR="00305843">
        <w:rPr>
          <w:rFonts w:ascii="Arial" w:hAnsi="Arial" w:cs="Arial"/>
          <w:sz w:val="24"/>
          <w:szCs w:val="24"/>
        </w:rPr>
        <w:t xml:space="preserve">na UI </w:t>
      </w:r>
      <w:r w:rsidR="003312E1">
        <w:rPr>
          <w:rFonts w:ascii="Arial" w:hAnsi="Arial" w:cs="Arial"/>
          <w:sz w:val="24"/>
          <w:szCs w:val="24"/>
        </w:rPr>
        <w:t xml:space="preserve">práticas/métodos de ES e EU </w:t>
      </w:r>
      <w:r w:rsidR="00FF5EA7">
        <w:rPr>
          <w:rFonts w:ascii="Arial" w:hAnsi="Arial" w:cs="Arial"/>
          <w:sz w:val="24"/>
          <w:szCs w:val="24"/>
        </w:rPr>
        <w:t xml:space="preserve">abordado por outros autores ou normas </w:t>
      </w:r>
      <w:r w:rsidR="003E028B">
        <w:rPr>
          <w:rFonts w:ascii="Arial" w:hAnsi="Arial" w:cs="Arial"/>
          <w:sz w:val="24"/>
          <w:szCs w:val="24"/>
        </w:rPr>
        <w:t>relacionado a estas</w:t>
      </w:r>
      <w:r w:rsidR="00FF5EA7">
        <w:rPr>
          <w:rFonts w:ascii="Arial" w:hAnsi="Arial" w:cs="Arial"/>
          <w:sz w:val="24"/>
          <w:szCs w:val="24"/>
        </w:rPr>
        <w:t xml:space="preserve"> áreas</w:t>
      </w:r>
      <w:r w:rsidR="003B0DD3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3B0DD3">
        <w:rPr>
          <w:rFonts w:ascii="Arial" w:hAnsi="Arial" w:cs="Arial"/>
          <w:sz w:val="24"/>
          <w:szCs w:val="24"/>
        </w:rPr>
        <w:t>conhecimento</w:t>
      </w:r>
      <w:r w:rsidR="00FF5EA7"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ins w:id="167" w:author="gresse" w:date="2017-06-07T08:10:00Z">
        <w:r w:rsidR="007E34BD">
          <w:rPr>
            <w:rFonts w:ascii="Arial" w:hAnsi="Arial" w:cs="Arial"/>
            <w:sz w:val="24"/>
            <w:szCs w:val="24"/>
          </w:rPr>
          <w:t>mmhh</w:t>
        </w:r>
        <w:proofErr w:type="spellEnd"/>
        <w:r w:rsidR="007E34BD">
          <w:rPr>
            <w:rFonts w:ascii="Arial" w:hAnsi="Arial" w:cs="Arial"/>
            <w:sz w:val="24"/>
            <w:szCs w:val="24"/>
          </w:rPr>
          <w:t xml:space="preserve"> talvez ta rígido demais – porque acho que devemos não excluir abordagens ágeis/</w:t>
        </w:r>
        <w:proofErr w:type="spellStart"/>
        <w:r w:rsidR="007E34BD">
          <w:rPr>
            <w:rFonts w:ascii="Arial" w:hAnsi="Arial" w:cs="Arial"/>
            <w:sz w:val="24"/>
            <w:szCs w:val="24"/>
          </w:rPr>
          <w:t>lean</w:t>
        </w:r>
        <w:proofErr w:type="spellEnd"/>
        <w:r w:rsidR="007E34BD">
          <w:rPr>
            <w:rFonts w:ascii="Arial" w:hAnsi="Arial" w:cs="Arial"/>
            <w:sz w:val="24"/>
            <w:szCs w:val="24"/>
          </w:rPr>
          <w:t xml:space="preserve">... </w:t>
        </w:r>
      </w:ins>
      <w:proofErr w:type="gramStart"/>
      <w:ins w:id="168" w:author="gresse" w:date="2017-06-07T08:14:00Z">
        <w:r w:rsidR="007E34BD">
          <w:rPr>
            <w:rFonts w:ascii="Arial" w:hAnsi="Arial" w:cs="Arial"/>
            <w:sz w:val="24"/>
            <w:szCs w:val="24"/>
          </w:rPr>
          <w:t>acho</w:t>
        </w:r>
        <w:proofErr w:type="gramEnd"/>
        <w:r w:rsidR="007E34BD">
          <w:rPr>
            <w:rFonts w:ascii="Arial" w:hAnsi="Arial" w:cs="Arial"/>
            <w:sz w:val="24"/>
            <w:szCs w:val="24"/>
          </w:rPr>
          <w:t xml:space="preserve"> que não devemos já limitar disto – mas o que podemos limitar e que alem da ES/EU não </w:t>
        </w:r>
        <w:proofErr w:type="spellStart"/>
        <w:r w:rsidR="007E34BD">
          <w:rPr>
            <w:rFonts w:ascii="Arial" w:hAnsi="Arial" w:cs="Arial"/>
            <w:sz w:val="24"/>
            <w:szCs w:val="24"/>
          </w:rPr>
          <w:t>serao</w:t>
        </w:r>
        <w:proofErr w:type="spellEnd"/>
        <w:r w:rsidR="007E34BD">
          <w:rPr>
            <w:rFonts w:ascii="Arial" w:hAnsi="Arial" w:cs="Arial"/>
            <w:sz w:val="24"/>
            <w:szCs w:val="24"/>
          </w:rPr>
          <w:t xml:space="preserve"> abordados outras </w:t>
        </w:r>
        <w:proofErr w:type="spellStart"/>
        <w:r w:rsidR="007E34BD">
          <w:rPr>
            <w:rFonts w:ascii="Arial" w:hAnsi="Arial" w:cs="Arial"/>
            <w:sz w:val="24"/>
            <w:szCs w:val="24"/>
          </w:rPr>
          <w:t>areas</w:t>
        </w:r>
        <w:proofErr w:type="spellEnd"/>
        <w:r w:rsidR="007E34BD">
          <w:rPr>
            <w:rFonts w:ascii="Arial" w:hAnsi="Arial" w:cs="Arial"/>
            <w:sz w:val="24"/>
            <w:szCs w:val="24"/>
          </w:rPr>
          <w:t>...</w:t>
        </w:r>
      </w:ins>
    </w:p>
    <w:p w:rsidR="007E34BD" w:rsidRDefault="00603F67" w:rsidP="006B7B4C">
      <w:pPr>
        <w:spacing w:line="360" w:lineRule="auto"/>
        <w:ind w:right="-568" w:firstLine="708"/>
        <w:jc w:val="both"/>
        <w:rPr>
          <w:ins w:id="169" w:author="gresse" w:date="2017-06-07T08:12:00Z"/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O escopo da UI visa o ensino de desenvolvimento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para os alunos do Ensino </w:t>
      </w:r>
      <w:proofErr w:type="spellStart"/>
      <w:ins w:id="170" w:author="gresse" w:date="2017-06-07T08:11:00Z">
        <w:r w:rsidR="007E34BD">
          <w:rPr>
            <w:rFonts w:ascii="Arial" w:hAnsi="Arial" w:cs="Arial"/>
            <w:sz w:val="24"/>
            <w:szCs w:val="24"/>
          </w:rPr>
          <w:t>Basico</w:t>
        </w:r>
        <w:proofErr w:type="spellEnd"/>
        <w:r w:rsidR="007E34BD">
          <w:rPr>
            <w:rFonts w:ascii="Arial" w:hAnsi="Arial" w:cs="Arial"/>
            <w:sz w:val="24"/>
            <w:szCs w:val="24"/>
          </w:rPr>
          <w:t xml:space="preserve">, como foco especial ao Ensino </w:t>
        </w:r>
      </w:ins>
      <w:r w:rsidRPr="003B3B18">
        <w:rPr>
          <w:rFonts w:ascii="Arial" w:hAnsi="Arial" w:cs="Arial"/>
          <w:sz w:val="24"/>
          <w:szCs w:val="24"/>
        </w:rPr>
        <w:t xml:space="preserve">Fundamental </w:t>
      </w:r>
      <w:proofErr w:type="gramStart"/>
      <w:r w:rsidRPr="003B3B18">
        <w:rPr>
          <w:rFonts w:ascii="Arial" w:hAnsi="Arial" w:cs="Arial"/>
          <w:sz w:val="24"/>
          <w:szCs w:val="24"/>
        </w:rPr>
        <w:t>2</w:t>
      </w:r>
      <w:proofErr w:type="gramEnd"/>
      <w:ins w:id="171" w:author="gresse" w:date="2017-06-07T08:11:00Z">
        <w:r w:rsidR="007E34BD">
          <w:rPr>
            <w:rFonts w:ascii="Arial" w:hAnsi="Arial" w:cs="Arial"/>
            <w:sz w:val="24"/>
            <w:szCs w:val="24"/>
          </w:rPr>
          <w:t xml:space="preserve">. Desta forma o modelo/UI </w:t>
        </w:r>
        <w:proofErr w:type="gramStart"/>
        <w:r w:rsidR="007E34BD">
          <w:rPr>
            <w:rFonts w:ascii="Arial" w:hAnsi="Arial" w:cs="Arial"/>
            <w:sz w:val="24"/>
            <w:szCs w:val="24"/>
          </w:rPr>
          <w:t>são</w:t>
        </w:r>
        <w:proofErr w:type="gramEnd"/>
        <w:r w:rsidR="007E34BD">
          <w:rPr>
            <w:rFonts w:ascii="Arial" w:hAnsi="Arial" w:cs="Arial"/>
            <w:sz w:val="24"/>
            <w:szCs w:val="24"/>
          </w:rPr>
          <w:t xml:space="preserve"> desenvolvido para os alunos do </w:t>
        </w:r>
      </w:ins>
      <w:del w:id="172" w:author="gresse" w:date="2017-06-07T08:11:00Z">
        <w:r w:rsidRPr="003B3B18" w:rsidDel="007E34BD">
          <w:rPr>
            <w:rFonts w:ascii="Arial" w:hAnsi="Arial" w:cs="Arial"/>
            <w:sz w:val="24"/>
            <w:szCs w:val="24"/>
          </w:rPr>
          <w:delText xml:space="preserve">, isto é, </w:delText>
        </w:r>
        <w:r w:rsidR="007E5207" w:rsidDel="007E34BD">
          <w:rPr>
            <w:rFonts w:ascii="Arial" w:hAnsi="Arial" w:cs="Arial"/>
            <w:sz w:val="24"/>
            <w:szCs w:val="24"/>
          </w:rPr>
          <w:delText xml:space="preserve">apenas para o </w:delText>
        </w:r>
        <w:r w:rsidRPr="003B3B18" w:rsidDel="007E34BD">
          <w:rPr>
            <w:rFonts w:ascii="Arial" w:hAnsi="Arial" w:cs="Arial"/>
            <w:sz w:val="24"/>
            <w:szCs w:val="24"/>
          </w:rPr>
          <w:delText xml:space="preserve">período do </w:delText>
        </w:r>
      </w:del>
      <w:r w:rsidRPr="003B3B18">
        <w:rPr>
          <w:rFonts w:ascii="Arial" w:hAnsi="Arial" w:cs="Arial"/>
          <w:sz w:val="24"/>
          <w:szCs w:val="24"/>
        </w:rPr>
        <w:t>6º ao 9º ano. Este período está relacionado ao modelo de matriz curricular CSTA-K12</w:t>
      </w:r>
      <w:r w:rsidR="006B7B4C" w:rsidRPr="003B3B18">
        <w:rPr>
          <w:rFonts w:ascii="Arial" w:hAnsi="Arial" w:cs="Arial"/>
          <w:sz w:val="24"/>
          <w:szCs w:val="24"/>
        </w:rPr>
        <w:t xml:space="preserve">, mais especificamente ao seu nível </w:t>
      </w:r>
      <w:proofErr w:type="gramStart"/>
      <w:r w:rsidR="006B7B4C" w:rsidRPr="003B3B18">
        <w:rPr>
          <w:rFonts w:ascii="Arial" w:hAnsi="Arial" w:cs="Arial"/>
          <w:sz w:val="24"/>
          <w:szCs w:val="24"/>
        </w:rPr>
        <w:t>3</w:t>
      </w:r>
      <w:proofErr w:type="gramEnd"/>
      <w:ins w:id="173" w:author="gresse" w:date="2017-06-07T08:12:00Z">
        <w:r w:rsidR="007E34BD">
          <w:rPr>
            <w:rFonts w:ascii="Arial" w:hAnsi="Arial" w:cs="Arial"/>
            <w:sz w:val="24"/>
            <w:szCs w:val="24"/>
          </w:rPr>
          <w:t>? (Grade 6-8?)</w:t>
        </w:r>
      </w:ins>
      <w:r w:rsidR="006B7B4C" w:rsidRPr="003B3B18">
        <w:rPr>
          <w:rFonts w:ascii="Arial" w:hAnsi="Arial" w:cs="Arial"/>
          <w:sz w:val="24"/>
          <w:szCs w:val="24"/>
        </w:rPr>
        <w:t>.</w:t>
      </w:r>
      <w:r w:rsidRPr="003B3B18">
        <w:rPr>
          <w:rFonts w:ascii="Arial" w:hAnsi="Arial" w:cs="Arial"/>
          <w:sz w:val="24"/>
          <w:szCs w:val="24"/>
        </w:rPr>
        <w:t xml:space="preserve"> </w:t>
      </w:r>
      <w:ins w:id="174" w:author="gresse" w:date="2017-06-07T08:12:00Z">
        <w:r w:rsidR="007E34BD">
          <w:rPr>
            <w:rFonts w:ascii="Arial" w:hAnsi="Arial" w:cs="Arial"/>
            <w:sz w:val="24"/>
            <w:szCs w:val="24"/>
          </w:rPr>
          <w:t xml:space="preserve">Assume-se que poderá ser </w:t>
        </w:r>
        <w:r w:rsidR="007E34BD">
          <w:rPr>
            <w:rFonts w:ascii="Arial" w:hAnsi="Arial" w:cs="Arial"/>
            <w:sz w:val="24"/>
            <w:szCs w:val="24"/>
          </w:rPr>
          <w:lastRenderedPageBreak/>
          <w:t>também utilizado em outros níveis do ensino básico, porém o publico alvo é principalmente este.</w:t>
        </w:r>
      </w:ins>
    </w:p>
    <w:p w:rsidR="007E5207" w:rsidRDefault="006B7B4C" w:rsidP="006B7B4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 </w:t>
      </w:r>
      <w:r w:rsidR="00FB622D" w:rsidRPr="003B3B18">
        <w:rPr>
          <w:rFonts w:ascii="Arial" w:hAnsi="Arial" w:cs="Arial"/>
          <w:sz w:val="24"/>
          <w:szCs w:val="24"/>
        </w:rPr>
        <w:t xml:space="preserve">UI </w:t>
      </w:r>
      <w:r w:rsidR="00BE7B77" w:rsidRPr="003B3B18">
        <w:rPr>
          <w:rFonts w:ascii="Arial" w:hAnsi="Arial" w:cs="Arial"/>
          <w:sz w:val="24"/>
          <w:szCs w:val="24"/>
        </w:rPr>
        <w:t>limita</w:t>
      </w:r>
      <w:r w:rsidR="00603F67" w:rsidRPr="003B3B18">
        <w:rPr>
          <w:rFonts w:ascii="Arial" w:hAnsi="Arial" w:cs="Arial"/>
          <w:sz w:val="24"/>
          <w:szCs w:val="24"/>
        </w:rPr>
        <w:t>-se</w:t>
      </w:r>
      <w:r w:rsidR="00FB622D" w:rsidRPr="003B3B18">
        <w:rPr>
          <w:rFonts w:ascii="Arial" w:hAnsi="Arial" w:cs="Arial"/>
          <w:sz w:val="24"/>
          <w:szCs w:val="24"/>
        </w:rPr>
        <w:t xml:space="preserve"> ao </w:t>
      </w:r>
      <w:r w:rsidR="00603F67" w:rsidRPr="003B3B18">
        <w:rPr>
          <w:rFonts w:ascii="Arial" w:hAnsi="Arial" w:cs="Arial"/>
          <w:sz w:val="24"/>
          <w:szCs w:val="24"/>
        </w:rPr>
        <w:t>desenvolvimento para as</w:t>
      </w:r>
      <w:r w:rsidRPr="003B3B18">
        <w:rPr>
          <w:rFonts w:ascii="Arial" w:hAnsi="Arial" w:cs="Arial"/>
          <w:sz w:val="24"/>
          <w:szCs w:val="24"/>
        </w:rPr>
        <w:t xml:space="preserve"> plataformas</w:t>
      </w:r>
      <w:r w:rsidR="00603F67" w:rsidRPr="003B3B18">
        <w:rPr>
          <w:rFonts w:ascii="Arial" w:hAnsi="Arial" w:cs="Arial"/>
          <w:sz w:val="24"/>
          <w:szCs w:val="24"/>
        </w:rPr>
        <w:t xml:space="preserve"> </w:t>
      </w:r>
      <w:del w:id="175" w:author="gresse" w:date="2017-06-07T08:12:00Z">
        <w:r w:rsidR="00603F67" w:rsidRPr="003B3B18" w:rsidDel="007E34BD">
          <w:rPr>
            <w:rFonts w:ascii="Arial" w:hAnsi="Arial" w:cs="Arial"/>
            <w:i/>
            <w:sz w:val="24"/>
            <w:szCs w:val="24"/>
          </w:rPr>
          <w:delText>mobiles</w:delText>
        </w:r>
        <w:r w:rsidR="00177042" w:rsidRPr="003B3B18" w:rsidDel="007E34BD">
          <w:rPr>
            <w:rFonts w:ascii="Arial" w:hAnsi="Arial" w:cs="Arial"/>
            <w:sz w:val="24"/>
            <w:szCs w:val="24"/>
          </w:rPr>
          <w:delText xml:space="preserve"> </w:delText>
        </w:r>
      </w:del>
      <w:ins w:id="176" w:author="gresse" w:date="2017-06-07T08:12:00Z">
        <w:r w:rsidR="007E34BD">
          <w:rPr>
            <w:rFonts w:ascii="Arial" w:hAnsi="Arial" w:cs="Arial"/>
            <w:i/>
            <w:sz w:val="24"/>
            <w:szCs w:val="24"/>
          </w:rPr>
          <w:t>moveis</w:t>
        </w:r>
        <w:r w:rsidR="007E34BD" w:rsidRPr="003B3B18">
          <w:rPr>
            <w:rFonts w:ascii="Arial" w:hAnsi="Arial" w:cs="Arial"/>
            <w:sz w:val="24"/>
            <w:szCs w:val="24"/>
          </w:rPr>
          <w:t xml:space="preserve"> </w:t>
        </w:r>
      </w:ins>
      <w:r w:rsidR="00177042" w:rsidRPr="003B3B18">
        <w:rPr>
          <w:rFonts w:ascii="Arial" w:hAnsi="Arial" w:cs="Arial"/>
          <w:sz w:val="24"/>
          <w:szCs w:val="24"/>
        </w:rPr>
        <w:t xml:space="preserve">que utilizam </w:t>
      </w:r>
      <w:proofErr w:type="spellStart"/>
      <w:r w:rsidR="00177042" w:rsidRPr="00B30F22">
        <w:rPr>
          <w:rFonts w:ascii="Arial" w:hAnsi="Arial" w:cs="Arial"/>
          <w:i/>
          <w:sz w:val="24"/>
          <w:szCs w:val="24"/>
        </w:rPr>
        <w:t>Andro</w:t>
      </w:r>
      <w:r w:rsidR="00603F67" w:rsidRPr="00B30F22">
        <w:rPr>
          <w:rFonts w:ascii="Arial" w:hAnsi="Arial" w:cs="Arial"/>
          <w:i/>
          <w:sz w:val="24"/>
          <w:szCs w:val="24"/>
        </w:rPr>
        <w:t>id</w:t>
      </w:r>
      <w:proofErr w:type="spellEnd"/>
      <w:r w:rsidR="00603F67" w:rsidRPr="003B3B18">
        <w:rPr>
          <w:rFonts w:ascii="Arial" w:hAnsi="Arial" w:cs="Arial"/>
          <w:sz w:val="24"/>
          <w:szCs w:val="24"/>
        </w:rPr>
        <w:t xml:space="preserve"> como sistema operacional</w:t>
      </w:r>
      <w:r w:rsidR="00FB622D" w:rsidRPr="003B3B18">
        <w:rPr>
          <w:rFonts w:ascii="Arial" w:hAnsi="Arial" w:cs="Arial"/>
          <w:sz w:val="24"/>
          <w:szCs w:val="24"/>
        </w:rPr>
        <w:t>.</w:t>
      </w:r>
      <w:r w:rsidR="001400F3" w:rsidRPr="003B3B18">
        <w:rPr>
          <w:rFonts w:ascii="Arial" w:hAnsi="Arial" w:cs="Arial"/>
          <w:sz w:val="24"/>
          <w:szCs w:val="24"/>
        </w:rPr>
        <w:t xml:space="preserve"> </w:t>
      </w:r>
      <w:moveFromRangeStart w:id="177" w:author="gresse" w:date="2017-06-07T08:13:00Z" w:name="move484586532"/>
      <w:moveFrom w:id="178" w:author="gresse" w:date="2017-06-07T08:13:00Z">
        <w:r w:rsidR="001400F3" w:rsidRPr="003B3B18" w:rsidDel="007E34BD">
          <w:rPr>
            <w:rFonts w:ascii="Arial" w:hAnsi="Arial" w:cs="Arial"/>
            <w:sz w:val="24"/>
            <w:szCs w:val="24"/>
          </w:rPr>
          <w:t>Uma vez que o celular está se tornando comum entre os adolescentes</w:t>
        </w:r>
        <w:r w:rsidR="002C5EE9" w:rsidRPr="003B3B18" w:rsidDel="007E34BD">
          <w:rPr>
            <w:rFonts w:ascii="Arial" w:hAnsi="Arial" w:cs="Arial"/>
            <w:sz w:val="24"/>
            <w:szCs w:val="24"/>
          </w:rPr>
          <w:t xml:space="preserve"> (faixa etária de 10 a 15 anos), visto que 84</w:t>
        </w:r>
        <w:r w:rsidR="001400F3" w:rsidRPr="003B3B18" w:rsidDel="007E34BD">
          <w:rPr>
            <w:rFonts w:ascii="Arial" w:hAnsi="Arial" w:cs="Arial"/>
            <w:sz w:val="24"/>
            <w:szCs w:val="24"/>
          </w:rPr>
          <w:t xml:space="preserve">% </w:t>
        </w:r>
        <w:r w:rsidR="002C5EE9" w:rsidRPr="003B3B18" w:rsidDel="007E34BD">
          <w:rPr>
            <w:rFonts w:ascii="Arial" w:hAnsi="Arial" w:cs="Arial"/>
            <w:sz w:val="24"/>
            <w:szCs w:val="24"/>
          </w:rPr>
          <w:t xml:space="preserve">dos adolescentes </w:t>
        </w:r>
        <w:r w:rsidR="001400F3" w:rsidRPr="003B3B18" w:rsidDel="007E34BD">
          <w:rPr>
            <w:rFonts w:ascii="Arial" w:hAnsi="Arial" w:cs="Arial"/>
            <w:sz w:val="24"/>
            <w:szCs w:val="24"/>
          </w:rPr>
          <w:t xml:space="preserve">usam o dispositivo </w:t>
        </w:r>
        <w:r w:rsidR="002C5EE9" w:rsidRPr="003B3B18" w:rsidDel="007E34BD">
          <w:rPr>
            <w:rFonts w:ascii="Arial" w:hAnsi="Arial" w:cs="Arial"/>
            <w:sz w:val="24"/>
            <w:szCs w:val="24"/>
          </w:rPr>
          <w:t>(TELECO, 2016).</w:t>
        </w:r>
        <w:r w:rsidR="00FB622D" w:rsidRPr="003B3B18" w:rsidDel="007E34BD">
          <w:rPr>
            <w:rFonts w:ascii="Arial" w:hAnsi="Arial" w:cs="Arial"/>
            <w:sz w:val="24"/>
            <w:szCs w:val="24"/>
          </w:rPr>
          <w:t xml:space="preserve"> </w:t>
        </w:r>
      </w:moveFrom>
      <w:moveFromRangeEnd w:id="177"/>
    </w:p>
    <w:p w:rsidR="007E34BD" w:rsidRPr="003B3B18" w:rsidRDefault="00CE2D80" w:rsidP="007E34BD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</w:t>
      </w:r>
      <w:r w:rsidR="004B76CB">
        <w:rPr>
          <w:rFonts w:ascii="Arial" w:hAnsi="Arial" w:cs="Arial"/>
          <w:sz w:val="24"/>
          <w:szCs w:val="24"/>
        </w:rPr>
        <w:t xml:space="preserve"> este</w:t>
      </w:r>
      <w:r w:rsidR="007E5207">
        <w:rPr>
          <w:rFonts w:ascii="Arial" w:hAnsi="Arial" w:cs="Arial"/>
          <w:sz w:val="24"/>
          <w:szCs w:val="24"/>
        </w:rPr>
        <w:t xml:space="preserve"> trabalho aborda ensino da computação utilizando exclusivamente a ferramenta de desenvolvimento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="007E5207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="007E5207">
        <w:rPr>
          <w:rFonts w:ascii="Arial" w:hAnsi="Arial" w:cs="Arial"/>
          <w:sz w:val="24"/>
          <w:szCs w:val="24"/>
        </w:rPr>
        <w:t xml:space="preserve">. Esta ferramenta </w:t>
      </w:r>
      <w:r w:rsidR="006B7B4C" w:rsidRPr="003B3B18">
        <w:rPr>
          <w:rFonts w:ascii="Arial" w:hAnsi="Arial" w:cs="Arial"/>
          <w:sz w:val="24"/>
          <w:szCs w:val="24"/>
        </w:rPr>
        <w:t>foi escolhido por ser indicado para as pessoas que nunca programaram e desejam desenvolver seus primeiro aplicativos (</w:t>
      </w:r>
      <w:r w:rsidR="00305843">
        <w:rPr>
          <w:rFonts w:ascii="Arial" w:hAnsi="Arial" w:cs="Arial"/>
          <w:sz w:val="24"/>
          <w:szCs w:val="24"/>
        </w:rPr>
        <w:t>WOLBER</w:t>
      </w:r>
      <w:r w:rsidR="006B7B4C" w:rsidRPr="003B3B18">
        <w:rPr>
          <w:rFonts w:ascii="Arial" w:hAnsi="Arial" w:cs="Arial"/>
          <w:sz w:val="24"/>
          <w:szCs w:val="24"/>
        </w:rPr>
        <w:t>, 2012).</w:t>
      </w:r>
      <w:r w:rsidR="00FA5377" w:rsidRPr="003B3B18">
        <w:rPr>
          <w:rFonts w:ascii="Arial" w:hAnsi="Arial" w:cs="Arial"/>
          <w:sz w:val="24"/>
          <w:szCs w:val="24"/>
        </w:rPr>
        <w:t xml:space="preserve"> </w:t>
      </w:r>
      <w:r w:rsidR="006B7B4C" w:rsidRPr="003B3B18">
        <w:rPr>
          <w:rFonts w:ascii="Arial" w:hAnsi="Arial" w:cs="Arial"/>
          <w:sz w:val="24"/>
          <w:szCs w:val="24"/>
        </w:rPr>
        <w:t>Portanto</w:t>
      </w:r>
      <w:r w:rsidR="00B75FA2" w:rsidRPr="003B3B18">
        <w:rPr>
          <w:rFonts w:ascii="Arial" w:hAnsi="Arial" w:cs="Arial"/>
          <w:sz w:val="24"/>
          <w:szCs w:val="24"/>
        </w:rPr>
        <w:t xml:space="preserve">, </w:t>
      </w:r>
      <w:r w:rsidR="00603F67" w:rsidRPr="003B3B18">
        <w:rPr>
          <w:rFonts w:ascii="Arial" w:hAnsi="Arial" w:cs="Arial"/>
          <w:sz w:val="24"/>
          <w:szCs w:val="24"/>
        </w:rPr>
        <w:t xml:space="preserve">o trabalho não abrange </w:t>
      </w:r>
      <w:r w:rsidR="007E5207">
        <w:rPr>
          <w:rFonts w:ascii="Arial" w:hAnsi="Arial" w:cs="Arial"/>
          <w:sz w:val="24"/>
          <w:szCs w:val="24"/>
        </w:rPr>
        <w:t>a utilização de outras ferramentas</w:t>
      </w:r>
      <w:r w:rsidR="00517927" w:rsidRPr="003B3B18">
        <w:rPr>
          <w:rFonts w:ascii="Arial" w:hAnsi="Arial" w:cs="Arial"/>
          <w:sz w:val="24"/>
          <w:szCs w:val="24"/>
        </w:rPr>
        <w:t xml:space="preserve">, como por exemplo, </w:t>
      </w:r>
      <w:proofErr w:type="spellStart"/>
      <w:r w:rsidR="00517927" w:rsidRPr="00B30F22">
        <w:rPr>
          <w:rFonts w:ascii="Arial" w:hAnsi="Arial" w:cs="Arial"/>
          <w:i/>
          <w:sz w:val="24"/>
          <w:szCs w:val="24"/>
        </w:rPr>
        <w:t>Strach</w:t>
      </w:r>
      <w:proofErr w:type="spellEnd"/>
      <w:proofErr w:type="gramStart"/>
      <w:ins w:id="179" w:author="gresse" w:date="2017-06-07T08:13:00Z">
        <w:r w:rsidR="007E34BD">
          <w:rPr>
            <w:rFonts w:ascii="Arial" w:hAnsi="Arial" w:cs="Arial"/>
            <w:i/>
            <w:sz w:val="24"/>
            <w:szCs w:val="24"/>
          </w:rPr>
          <w:t>?</w:t>
        </w:r>
      </w:ins>
      <w:r w:rsidR="00517927" w:rsidRPr="00B30F22">
        <w:rPr>
          <w:rFonts w:ascii="Arial" w:hAnsi="Arial" w:cs="Arial"/>
          <w:i/>
          <w:sz w:val="24"/>
          <w:szCs w:val="24"/>
        </w:rPr>
        <w:t>,</w:t>
      </w:r>
      <w:proofErr w:type="gramEnd"/>
      <w:r w:rsidR="00517927" w:rsidRPr="00B30F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B75FA2" w:rsidRPr="00B30F22">
        <w:rPr>
          <w:rFonts w:ascii="Arial" w:hAnsi="Arial" w:cs="Arial"/>
          <w:i/>
          <w:sz w:val="24"/>
          <w:szCs w:val="24"/>
        </w:rPr>
        <w:t>Hour</w:t>
      </w:r>
      <w:proofErr w:type="spellEnd"/>
      <w:r w:rsidR="00B75FA2" w:rsidRPr="00B30F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B75FA2" w:rsidRPr="00B30F22">
        <w:rPr>
          <w:rFonts w:ascii="Arial" w:hAnsi="Arial" w:cs="Arial"/>
          <w:i/>
          <w:sz w:val="24"/>
          <w:szCs w:val="24"/>
        </w:rPr>
        <w:t>of</w:t>
      </w:r>
      <w:proofErr w:type="spellEnd"/>
      <w:r w:rsidR="00B75FA2" w:rsidRPr="00B30F2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B75FA2" w:rsidRPr="00B30F22">
        <w:rPr>
          <w:rFonts w:ascii="Arial" w:hAnsi="Arial" w:cs="Arial"/>
          <w:i/>
          <w:sz w:val="24"/>
          <w:szCs w:val="24"/>
        </w:rPr>
        <w:t>code</w:t>
      </w:r>
      <w:proofErr w:type="spellEnd"/>
      <w:r w:rsidR="00B75FA2" w:rsidRPr="003B3B18">
        <w:rPr>
          <w:rFonts w:ascii="Arial" w:hAnsi="Arial" w:cs="Arial"/>
          <w:sz w:val="24"/>
          <w:szCs w:val="24"/>
        </w:rPr>
        <w:t xml:space="preserve">. </w:t>
      </w:r>
    </w:p>
    <w:p w:rsidR="00B572A6" w:rsidRPr="003B3B18" w:rsidRDefault="00B572A6" w:rsidP="00B572A6">
      <w:pPr>
        <w:spacing w:line="360" w:lineRule="auto"/>
        <w:ind w:right="-568"/>
        <w:rPr>
          <w:sz w:val="24"/>
          <w:szCs w:val="24"/>
        </w:rPr>
      </w:pPr>
    </w:p>
    <w:p w:rsidR="001B48D4" w:rsidRPr="003B3B18" w:rsidRDefault="003D1E13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1.4</w:t>
      </w:r>
      <w:r w:rsidRPr="003B3B18">
        <w:rPr>
          <w:rFonts w:ascii="Arial" w:hAnsi="Arial" w:cs="Arial"/>
          <w:sz w:val="24"/>
          <w:szCs w:val="24"/>
        </w:rPr>
        <w:tab/>
        <w:t>ADERÊNCIA À CIÊNCIA DA COMPUTAÇÃO</w:t>
      </w:r>
    </w:p>
    <w:p w:rsidR="00122285" w:rsidRPr="003B3B18" w:rsidRDefault="007B5F90" w:rsidP="00B30A5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O tema deste trabalho está aderido conforme os objetivos do Programa de Pós-graduação em Ciência da Computação da Universidade Federal de</w:t>
      </w:r>
      <w:r w:rsidR="00122285" w:rsidRPr="003B3B18">
        <w:rPr>
          <w:rFonts w:ascii="Arial" w:hAnsi="Arial" w:cs="Arial"/>
          <w:sz w:val="24"/>
          <w:szCs w:val="24"/>
        </w:rPr>
        <w:t xml:space="preserve"> Santa Catarina (PPGCC/UFSC), </w:t>
      </w:r>
      <w:r w:rsidRPr="003B3B18">
        <w:rPr>
          <w:rFonts w:ascii="Arial" w:hAnsi="Arial" w:cs="Arial"/>
          <w:sz w:val="24"/>
          <w:szCs w:val="24"/>
        </w:rPr>
        <w:t xml:space="preserve">mais especificamente </w:t>
      </w:r>
      <w:r w:rsidR="00122285" w:rsidRPr="003B3B18">
        <w:rPr>
          <w:rFonts w:ascii="Arial" w:hAnsi="Arial" w:cs="Arial"/>
          <w:sz w:val="24"/>
          <w:szCs w:val="24"/>
        </w:rPr>
        <w:t xml:space="preserve">nos </w:t>
      </w:r>
      <w:r w:rsidRPr="003B3B18">
        <w:rPr>
          <w:rFonts w:ascii="Arial" w:hAnsi="Arial" w:cs="Arial"/>
          <w:sz w:val="24"/>
          <w:szCs w:val="24"/>
        </w:rPr>
        <w:t xml:space="preserve">tópicos de Processo de Desenvolvimento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887F34">
        <w:rPr>
          <w:rFonts w:ascii="Arial" w:hAnsi="Arial" w:cs="Arial"/>
          <w:sz w:val="24"/>
          <w:szCs w:val="24"/>
        </w:rPr>
        <w:t xml:space="preserve"> e Qualidade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122285" w:rsidRPr="003B3B18">
        <w:rPr>
          <w:rFonts w:ascii="Arial" w:hAnsi="Arial" w:cs="Arial"/>
          <w:sz w:val="24"/>
          <w:szCs w:val="24"/>
        </w:rPr>
        <w:t>,</w:t>
      </w:r>
      <w:r w:rsidRPr="003B3B18">
        <w:rPr>
          <w:rFonts w:ascii="Arial" w:hAnsi="Arial" w:cs="Arial"/>
          <w:sz w:val="24"/>
          <w:szCs w:val="24"/>
        </w:rPr>
        <w:t xml:space="preserve"> conforme a definição da área de Engenharia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 xml:space="preserve"> da SBC (SBC,2005) e alinhado </w:t>
      </w:r>
      <w:r w:rsidR="00742ED1">
        <w:rPr>
          <w:rFonts w:ascii="Arial" w:hAnsi="Arial" w:cs="Arial"/>
          <w:sz w:val="24"/>
          <w:szCs w:val="24"/>
        </w:rPr>
        <w:t xml:space="preserve">com </w:t>
      </w:r>
      <w:r w:rsidRPr="003B3B18">
        <w:rPr>
          <w:rFonts w:ascii="Arial" w:hAnsi="Arial" w:cs="Arial"/>
          <w:sz w:val="24"/>
          <w:szCs w:val="24"/>
        </w:rPr>
        <w:t>a</w:t>
      </w:r>
      <w:r w:rsidR="00742ED1">
        <w:rPr>
          <w:rFonts w:ascii="Arial" w:hAnsi="Arial" w:cs="Arial"/>
          <w:sz w:val="24"/>
          <w:szCs w:val="24"/>
        </w:rPr>
        <w:t>s</w:t>
      </w:r>
      <w:r w:rsidRPr="003B3B18">
        <w:rPr>
          <w:rFonts w:ascii="Arial" w:hAnsi="Arial" w:cs="Arial"/>
          <w:sz w:val="24"/>
          <w:szCs w:val="24"/>
        </w:rPr>
        <w:t xml:space="preserve"> norma</w:t>
      </w:r>
      <w:r w:rsidR="00742ED1">
        <w:rPr>
          <w:rFonts w:ascii="Arial" w:hAnsi="Arial" w:cs="Arial"/>
          <w:sz w:val="24"/>
          <w:szCs w:val="24"/>
        </w:rPr>
        <w:t>s</w:t>
      </w:r>
      <w:r w:rsidRPr="003B3B18">
        <w:rPr>
          <w:rFonts w:ascii="Arial" w:hAnsi="Arial" w:cs="Arial"/>
          <w:sz w:val="24"/>
          <w:szCs w:val="24"/>
        </w:rPr>
        <w:t xml:space="preserve"> ABNT NBR ISO/IEC 12207:2009</w:t>
      </w:r>
      <w:r w:rsidR="00742ED1">
        <w:rPr>
          <w:rFonts w:ascii="Arial" w:hAnsi="Arial" w:cs="Arial"/>
          <w:sz w:val="24"/>
          <w:szCs w:val="24"/>
        </w:rPr>
        <w:t xml:space="preserve"> e </w:t>
      </w:r>
      <w:r w:rsidR="00742ED1" w:rsidRPr="00786A98">
        <w:rPr>
          <w:rFonts w:ascii="Arial" w:hAnsi="Arial" w:cs="Arial"/>
          <w:sz w:val="24"/>
          <w:szCs w:val="24"/>
        </w:rPr>
        <w:t>ABNT NBR ISO/IEC 9241-11</w:t>
      </w:r>
      <w:r w:rsidRPr="003B3B18">
        <w:rPr>
          <w:rFonts w:ascii="Arial" w:hAnsi="Arial" w:cs="Arial"/>
          <w:sz w:val="24"/>
          <w:szCs w:val="24"/>
        </w:rPr>
        <w:t>.</w:t>
      </w:r>
      <w:r w:rsidR="00B353BC" w:rsidRPr="003B3B18">
        <w:rPr>
          <w:rFonts w:ascii="Arial" w:hAnsi="Arial" w:cs="Arial"/>
          <w:sz w:val="24"/>
          <w:szCs w:val="24"/>
        </w:rPr>
        <w:t xml:space="preserve"> </w:t>
      </w:r>
    </w:p>
    <w:p w:rsidR="00853C32" w:rsidRPr="003B3B18" w:rsidRDefault="0069436E" w:rsidP="00B30A5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B353BC" w:rsidRPr="003B3B18">
        <w:rPr>
          <w:rFonts w:ascii="Arial" w:hAnsi="Arial" w:cs="Arial"/>
          <w:sz w:val="24"/>
          <w:szCs w:val="24"/>
        </w:rPr>
        <w:t xml:space="preserve"> regimento interno nº 01/PPGCC/2013, publicado em 01/10/2013, em seu artigo 1º, </w:t>
      </w:r>
      <w:r w:rsidR="00D90891">
        <w:rPr>
          <w:rFonts w:ascii="Arial" w:hAnsi="Arial" w:cs="Arial"/>
          <w:sz w:val="24"/>
          <w:szCs w:val="24"/>
        </w:rPr>
        <w:t>defin</w:t>
      </w:r>
      <w:r w:rsidR="00C636AA">
        <w:rPr>
          <w:rFonts w:ascii="Arial" w:hAnsi="Arial" w:cs="Arial"/>
          <w:sz w:val="24"/>
          <w:szCs w:val="24"/>
        </w:rPr>
        <w:t>e</w:t>
      </w:r>
      <w:r w:rsidR="00D90891">
        <w:rPr>
          <w:rFonts w:ascii="Arial" w:hAnsi="Arial" w:cs="Arial"/>
          <w:sz w:val="24"/>
          <w:szCs w:val="24"/>
        </w:rPr>
        <w:t xml:space="preserve"> os </w:t>
      </w:r>
      <w:r w:rsidR="00B353BC" w:rsidRPr="003B3B18">
        <w:rPr>
          <w:rFonts w:ascii="Arial" w:hAnsi="Arial" w:cs="Arial"/>
          <w:sz w:val="24"/>
          <w:szCs w:val="24"/>
        </w:rPr>
        <w:t xml:space="preserve">objetivos do programa </w:t>
      </w:r>
      <w:r w:rsidR="00D90891">
        <w:rPr>
          <w:rFonts w:ascii="Arial" w:hAnsi="Arial" w:cs="Arial"/>
          <w:sz w:val="24"/>
          <w:szCs w:val="24"/>
        </w:rPr>
        <w:t xml:space="preserve">como </w:t>
      </w:r>
      <w:r w:rsidR="001C1F57">
        <w:rPr>
          <w:rFonts w:ascii="Arial" w:hAnsi="Arial" w:cs="Arial"/>
          <w:sz w:val="24"/>
          <w:szCs w:val="24"/>
        </w:rPr>
        <w:t>“</w:t>
      </w:r>
      <w:r w:rsidR="00B353BC" w:rsidRPr="003B3B18">
        <w:rPr>
          <w:rFonts w:ascii="Arial" w:hAnsi="Arial" w:cs="Arial"/>
          <w:sz w:val="24"/>
          <w:szCs w:val="24"/>
        </w:rPr>
        <w:t>desenvolvimento de novos conhecimentos em Ciência da Computação”.</w:t>
      </w:r>
      <w:r w:rsidR="00DE7137" w:rsidRPr="003B3B18">
        <w:rPr>
          <w:rFonts w:ascii="Arial" w:hAnsi="Arial" w:cs="Arial"/>
          <w:sz w:val="24"/>
          <w:szCs w:val="24"/>
        </w:rPr>
        <w:t xml:space="preserve"> Dentre os conhecimentos que integra</w:t>
      </w:r>
      <w:r w:rsidR="001C59DC">
        <w:rPr>
          <w:rFonts w:ascii="Arial" w:hAnsi="Arial" w:cs="Arial"/>
          <w:sz w:val="24"/>
          <w:szCs w:val="24"/>
        </w:rPr>
        <w:t>m</w:t>
      </w:r>
      <w:r w:rsidR="00DE7137" w:rsidRPr="003B3B18">
        <w:rPr>
          <w:rFonts w:ascii="Arial" w:hAnsi="Arial" w:cs="Arial"/>
          <w:sz w:val="24"/>
          <w:szCs w:val="24"/>
        </w:rPr>
        <w:t xml:space="preserve"> a Ciência da computação est</w:t>
      </w:r>
      <w:r w:rsidR="001C59DC">
        <w:rPr>
          <w:rFonts w:ascii="Arial" w:hAnsi="Arial" w:cs="Arial"/>
          <w:sz w:val="24"/>
          <w:szCs w:val="24"/>
        </w:rPr>
        <w:t>á</w:t>
      </w:r>
      <w:r w:rsidR="00DE7137" w:rsidRPr="003B3B18">
        <w:rPr>
          <w:rFonts w:ascii="Arial" w:hAnsi="Arial" w:cs="Arial"/>
          <w:sz w:val="24"/>
          <w:szCs w:val="24"/>
        </w:rPr>
        <w:t xml:space="preserve"> a </w:t>
      </w:r>
      <w:r w:rsidR="008D300C" w:rsidRPr="003B3B18">
        <w:rPr>
          <w:rFonts w:ascii="Arial" w:hAnsi="Arial" w:cs="Arial"/>
          <w:sz w:val="24"/>
          <w:szCs w:val="24"/>
        </w:rPr>
        <w:t xml:space="preserve">disciplina de </w:t>
      </w:r>
      <w:r w:rsidR="001C1F57">
        <w:rPr>
          <w:rFonts w:ascii="Arial" w:hAnsi="Arial" w:cs="Arial"/>
          <w:sz w:val="24"/>
          <w:szCs w:val="24"/>
        </w:rPr>
        <w:t>ES</w:t>
      </w:r>
      <w:r w:rsidR="00853C32" w:rsidRPr="003B3B18">
        <w:rPr>
          <w:rFonts w:ascii="Arial" w:hAnsi="Arial" w:cs="Arial"/>
          <w:sz w:val="24"/>
          <w:szCs w:val="24"/>
        </w:rPr>
        <w:t xml:space="preserve">. </w:t>
      </w:r>
      <w:r w:rsidR="001C1F57">
        <w:rPr>
          <w:rFonts w:ascii="Arial" w:hAnsi="Arial" w:cs="Arial"/>
          <w:sz w:val="24"/>
          <w:szCs w:val="24"/>
        </w:rPr>
        <w:t xml:space="preserve">Esta </w:t>
      </w:r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aborda diversos tópicos, dentre elas a Qualidade de </w:t>
      </w:r>
      <w:r w:rsidR="00305843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</w:t>
      </w:r>
      <w:r w:rsidR="00F46705" w:rsidRPr="00F46705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oftware</w:t>
      </w:r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</w:t>
      </w:r>
      <w:r w:rsidR="001C1F5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tem como </w:t>
      </w:r>
      <w:ins w:id="180" w:author="gresse" w:date="2017-06-07T08:16:00Z">
        <w:r w:rsidR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um </w:t>
        </w:r>
        <w:proofErr w:type="gramStart"/>
        <w:r w:rsidR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dos </w:t>
        </w:r>
      </w:ins>
      <w:r w:rsidR="001C1F57">
        <w:rPr>
          <w:rFonts w:ascii="Arial" w:hAnsi="Arial" w:cs="Arial"/>
          <w:color w:val="222222"/>
          <w:sz w:val="24"/>
          <w:szCs w:val="24"/>
          <w:shd w:val="clear" w:color="auto" w:fill="FFFFFF"/>
        </w:rPr>
        <w:t>principal</w:t>
      </w:r>
      <w:proofErr w:type="gramEnd"/>
      <w:r w:rsidR="001C1F5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del w:id="181" w:author="gresse" w:date="2017-06-07T08:16:00Z">
        <w:r w:rsidR="001C59DC" w:rsidDel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conteúdo </w:delText>
        </w:r>
      </w:del>
      <w:ins w:id="182" w:author="gresse" w:date="2017-06-07T08:16:00Z">
        <w:r w:rsidR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fatores </w:t>
        </w:r>
      </w:ins>
      <w:r w:rsidR="001C59DC">
        <w:rPr>
          <w:rFonts w:ascii="Arial" w:hAnsi="Arial" w:cs="Arial"/>
          <w:color w:val="222222"/>
          <w:sz w:val="24"/>
          <w:szCs w:val="24"/>
          <w:shd w:val="clear" w:color="auto" w:fill="FFFFFF"/>
        </w:rPr>
        <w:t>a usabilidade</w:t>
      </w:r>
      <w:del w:id="183" w:author="gresse" w:date="2017-06-07T08:16:00Z">
        <w:r w:rsidR="001C59DC" w:rsidDel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, que </w:delText>
        </w:r>
        <w:r w:rsidR="001C1F57" w:rsidDel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contribuem</w:delText>
        </w:r>
        <w:r w:rsidR="005A737B" w:rsidDel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 xml:space="preserve"> para a qualidade</w:delText>
        </w:r>
      </w:del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F2C65" w:rsidRPr="003B3B18">
        <w:rPr>
          <w:rFonts w:ascii="Arial" w:hAnsi="Arial" w:cs="Arial"/>
          <w:sz w:val="24"/>
          <w:szCs w:val="24"/>
        </w:rPr>
        <w:t xml:space="preserve">(IEEE CS, 2014). </w:t>
      </w:r>
      <w:r w:rsidR="00853C32" w:rsidRPr="003B3B18">
        <w:rPr>
          <w:rFonts w:ascii="Arial" w:hAnsi="Arial" w:cs="Arial"/>
          <w:sz w:val="24"/>
          <w:szCs w:val="24"/>
        </w:rPr>
        <w:t>Para</w:t>
      </w:r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del w:id="184" w:author="gresse" w:date="2017-06-07T08:16:00Z">
        <w:r w:rsidR="00853C32" w:rsidRPr="003B3B18" w:rsidDel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o uso sistemático da</w:delText>
        </w:r>
      </w:del>
      <w:ins w:id="185" w:author="gresse" w:date="2017-06-07T08:16:00Z">
        <w:r w:rsidR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assegurar a</w:t>
        </w:r>
      </w:ins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usabilidade </w:t>
      </w:r>
      <w:ins w:id="186" w:author="gresse" w:date="2017-06-07T08:16:00Z">
        <w:r w:rsidR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de produtos de software </w:t>
        </w:r>
      </w:ins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é necessário a </w:t>
      </w:r>
      <w:proofErr w:type="spellStart"/>
      <w:ins w:id="187" w:author="gresse" w:date="2017-06-07T08:16:00Z">
        <w:r w:rsidR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implementacao</w:t>
        </w:r>
        <w:proofErr w:type="spellEnd"/>
        <w:r w:rsidR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da </w:t>
        </w:r>
      </w:ins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Engenharia de Usabilidade, </w:t>
      </w:r>
      <w:del w:id="188" w:author="gresse" w:date="2017-06-07T08:16:00Z">
        <w:r w:rsidR="00853C32" w:rsidRPr="003B3B18" w:rsidDel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delText>como então</w:delText>
        </w:r>
      </w:del>
      <w:ins w:id="189" w:author="gresse" w:date="2017-06-07T08:16:00Z">
        <w:r w:rsidR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sendo </w:t>
        </w:r>
      </w:ins>
      <w:ins w:id="190" w:author="gresse" w:date="2017-06-07T08:17:00Z">
        <w:r w:rsidR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então</w:t>
        </w:r>
      </w:ins>
      <w:ins w:id="191" w:author="gresse" w:date="2017-06-07T08:16:00Z">
        <w:r w:rsidR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 xml:space="preserve"> </w:t>
        </w:r>
      </w:ins>
      <w:ins w:id="192" w:author="gresse" w:date="2017-06-07T08:17:00Z">
        <w:r w:rsidR="00292E6F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uma</w:t>
        </w:r>
      </w:ins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>sub área</w:t>
      </w:r>
      <w:proofErr w:type="gramEnd"/>
      <w:r w:rsidR="00853C32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r w:rsidR="00740C14" w:rsidRPr="003B3B18">
        <w:rPr>
          <w:rFonts w:ascii="Arial" w:hAnsi="Arial" w:cs="Arial"/>
          <w:color w:val="222222"/>
          <w:sz w:val="24"/>
          <w:szCs w:val="24"/>
          <w:shd w:val="clear" w:color="auto" w:fill="FFFFFF"/>
        </w:rPr>
        <w:t>ES.</w:t>
      </w:r>
    </w:p>
    <w:p w:rsidR="002C1DB5" w:rsidRPr="003B3B18" w:rsidRDefault="007D0BFC" w:rsidP="00B353B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Neste sentido, este trabalho integra à </w:t>
      </w:r>
      <w:r w:rsidR="00B30A5C" w:rsidRPr="003B3B18">
        <w:rPr>
          <w:rFonts w:ascii="Arial" w:hAnsi="Arial" w:cs="Arial"/>
          <w:sz w:val="24"/>
          <w:szCs w:val="24"/>
        </w:rPr>
        <w:t>Ciência</w:t>
      </w:r>
      <w:r w:rsidRPr="003B3B18">
        <w:rPr>
          <w:rFonts w:ascii="Arial" w:hAnsi="Arial" w:cs="Arial"/>
          <w:sz w:val="24"/>
          <w:szCs w:val="24"/>
        </w:rPr>
        <w:t xml:space="preserve"> da Computação ao desenvolver </w:t>
      </w:r>
      <w:ins w:id="193" w:author="gresse" w:date="2017-06-07T08:17:00Z">
        <w:r w:rsidR="00292E6F">
          <w:rPr>
            <w:rFonts w:ascii="Arial" w:hAnsi="Arial" w:cs="Arial"/>
            <w:sz w:val="24"/>
            <w:szCs w:val="24"/>
          </w:rPr>
          <w:t xml:space="preserve">um modelo de ensino de conceitos de ES e </w:t>
        </w:r>
        <w:proofErr w:type="gramStart"/>
        <w:r w:rsidR="00292E6F">
          <w:rPr>
            <w:rFonts w:ascii="Arial" w:hAnsi="Arial" w:cs="Arial"/>
            <w:sz w:val="24"/>
            <w:szCs w:val="24"/>
          </w:rPr>
          <w:t>EU, alem</w:t>
        </w:r>
        <w:proofErr w:type="gramEnd"/>
        <w:r w:rsidR="00292E6F">
          <w:rPr>
            <w:rFonts w:ascii="Arial" w:hAnsi="Arial" w:cs="Arial"/>
            <w:sz w:val="24"/>
            <w:szCs w:val="24"/>
          </w:rPr>
          <w:t xml:space="preserve"> da definição de um processo </w:t>
        </w:r>
        <w:r w:rsidR="00292E6F">
          <w:rPr>
            <w:rFonts w:ascii="Arial" w:hAnsi="Arial" w:cs="Arial"/>
            <w:sz w:val="24"/>
            <w:szCs w:val="24"/>
          </w:rPr>
          <w:lastRenderedPageBreak/>
          <w:t xml:space="preserve">de software customizado para possibilitar o ensino destes conceitos no Ensino </w:t>
        </w:r>
        <w:proofErr w:type="spellStart"/>
        <w:r w:rsidR="00292E6F">
          <w:rPr>
            <w:rFonts w:ascii="Arial" w:hAnsi="Arial" w:cs="Arial"/>
            <w:sz w:val="24"/>
            <w:szCs w:val="24"/>
          </w:rPr>
          <w:t>Basico</w:t>
        </w:r>
        <w:proofErr w:type="spellEnd"/>
        <w:r w:rsidR="00292E6F">
          <w:rPr>
            <w:rFonts w:ascii="Arial" w:hAnsi="Arial" w:cs="Arial"/>
            <w:sz w:val="24"/>
            <w:szCs w:val="24"/>
          </w:rPr>
          <w:t xml:space="preserve">. </w:t>
        </w:r>
      </w:ins>
      <w:del w:id="194" w:author="gresse" w:date="2017-06-07T08:18:00Z">
        <w:r w:rsidR="001B1476" w:rsidRPr="003B3B18" w:rsidDel="00292E6F">
          <w:rPr>
            <w:rFonts w:ascii="Arial" w:hAnsi="Arial" w:cs="Arial"/>
            <w:sz w:val="24"/>
            <w:szCs w:val="24"/>
          </w:rPr>
          <w:delText xml:space="preserve">UIs contendo conhecimentos de </w:delText>
        </w:r>
        <w:r w:rsidRPr="003B3B18" w:rsidDel="00292E6F">
          <w:rPr>
            <w:rFonts w:ascii="Arial" w:hAnsi="Arial" w:cs="Arial"/>
            <w:sz w:val="24"/>
            <w:szCs w:val="24"/>
          </w:rPr>
          <w:delText xml:space="preserve">ES </w:delText>
        </w:r>
        <w:r w:rsidR="00B30A5C" w:rsidRPr="003B3B18" w:rsidDel="00292E6F">
          <w:rPr>
            <w:rFonts w:ascii="Arial" w:hAnsi="Arial" w:cs="Arial"/>
            <w:sz w:val="24"/>
            <w:szCs w:val="24"/>
          </w:rPr>
          <w:delText xml:space="preserve">e </w:delText>
        </w:r>
        <w:r w:rsidR="001B1476" w:rsidRPr="003B3B18" w:rsidDel="00292E6F">
          <w:rPr>
            <w:rFonts w:ascii="Arial" w:hAnsi="Arial" w:cs="Arial"/>
            <w:sz w:val="24"/>
            <w:szCs w:val="24"/>
          </w:rPr>
          <w:delText>EU. Esses conhecimentos</w:delText>
        </w:r>
        <w:r w:rsidR="00FE5421" w:rsidRPr="003B3B18" w:rsidDel="00292E6F">
          <w:rPr>
            <w:rFonts w:ascii="Arial" w:hAnsi="Arial" w:cs="Arial"/>
            <w:sz w:val="24"/>
            <w:szCs w:val="24"/>
          </w:rPr>
          <w:delText xml:space="preserve"> são relevantes</w:delText>
        </w:r>
        <w:r w:rsidR="009D2F9A" w:rsidDel="00292E6F">
          <w:rPr>
            <w:rFonts w:ascii="Arial" w:hAnsi="Arial" w:cs="Arial"/>
            <w:sz w:val="24"/>
            <w:szCs w:val="24"/>
          </w:rPr>
          <w:delText xml:space="preserve">, </w:delText>
        </w:r>
        <w:r w:rsidR="00FE5421" w:rsidRPr="003B3B18" w:rsidDel="00292E6F">
          <w:rPr>
            <w:rFonts w:ascii="Arial" w:hAnsi="Arial" w:cs="Arial"/>
            <w:sz w:val="24"/>
            <w:szCs w:val="24"/>
          </w:rPr>
          <w:delText xml:space="preserve">pois a UI foi desenvolvida para atender </w:delText>
        </w:r>
        <w:r w:rsidR="00122285" w:rsidRPr="003B3B18" w:rsidDel="00292E6F">
          <w:rPr>
            <w:rFonts w:ascii="Arial" w:hAnsi="Arial" w:cs="Arial"/>
            <w:sz w:val="24"/>
            <w:szCs w:val="24"/>
          </w:rPr>
          <w:delText>os</w:delText>
        </w:r>
        <w:r w:rsidR="00FE5421" w:rsidRPr="003B3B18" w:rsidDel="00292E6F">
          <w:rPr>
            <w:rFonts w:ascii="Arial" w:hAnsi="Arial" w:cs="Arial"/>
            <w:sz w:val="24"/>
            <w:szCs w:val="24"/>
          </w:rPr>
          <w:delText xml:space="preserve"> objetivos educacionais definidos pelo currículo de referência CSTA k-12 voltado para o ensino da Ciência da Computação no </w:delText>
        </w:r>
        <w:r w:rsidR="005321EF" w:rsidDel="00292E6F">
          <w:rPr>
            <w:rFonts w:ascii="Arial" w:hAnsi="Arial" w:cs="Arial"/>
            <w:sz w:val="24"/>
            <w:szCs w:val="24"/>
          </w:rPr>
          <w:delText>Ensino B</w:delText>
        </w:r>
        <w:r w:rsidR="00FE5421" w:rsidRPr="003B3B18" w:rsidDel="00292E6F">
          <w:rPr>
            <w:rFonts w:ascii="Arial" w:hAnsi="Arial" w:cs="Arial"/>
            <w:sz w:val="24"/>
            <w:szCs w:val="24"/>
          </w:rPr>
          <w:delText>ásico.</w:delText>
        </w:r>
        <w:r w:rsidR="00D46F24" w:rsidRPr="003B3B18" w:rsidDel="00292E6F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D46F24" w:rsidRPr="003B3B18">
        <w:rPr>
          <w:rFonts w:ascii="Arial" w:hAnsi="Arial" w:cs="Arial"/>
          <w:sz w:val="24"/>
          <w:szCs w:val="24"/>
        </w:rPr>
        <w:t>Outros conhecimentos relevantes para Ciência da Computação também foram</w:t>
      </w:r>
      <w:ins w:id="195" w:author="gresse" w:date="2017-06-07T08:18:00Z">
        <w:r w:rsidR="00292E6F">
          <w:rPr>
            <w:rFonts w:ascii="Arial" w:hAnsi="Arial" w:cs="Arial"/>
            <w:sz w:val="24"/>
            <w:szCs w:val="24"/>
          </w:rPr>
          <w:t>?</w:t>
        </w:r>
      </w:ins>
      <w:r w:rsidR="00D46F24" w:rsidRPr="003B3B1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46F24" w:rsidRPr="003B3B18">
        <w:rPr>
          <w:rFonts w:ascii="Arial" w:hAnsi="Arial" w:cs="Arial"/>
          <w:sz w:val="24"/>
          <w:szCs w:val="24"/>
        </w:rPr>
        <w:t>produzidos</w:t>
      </w:r>
      <w:proofErr w:type="gramEnd"/>
      <w:r w:rsidR="00D46F24" w:rsidRPr="003B3B18">
        <w:rPr>
          <w:rFonts w:ascii="Arial" w:hAnsi="Arial" w:cs="Arial"/>
          <w:sz w:val="24"/>
          <w:szCs w:val="24"/>
        </w:rPr>
        <w:t>, tais como</w:t>
      </w:r>
      <w:r w:rsidR="00C91486" w:rsidRPr="003B3B18">
        <w:rPr>
          <w:rFonts w:ascii="Arial" w:hAnsi="Arial" w:cs="Arial"/>
          <w:sz w:val="24"/>
          <w:szCs w:val="24"/>
        </w:rPr>
        <w:t xml:space="preserve">, </w:t>
      </w:r>
      <w:del w:id="196" w:author="gresse" w:date="2017-06-07T08:18:00Z">
        <w:r w:rsidR="00865E1C" w:rsidDel="00292E6F">
          <w:rPr>
            <w:rFonts w:ascii="Arial" w:hAnsi="Arial" w:cs="Arial"/>
            <w:sz w:val="24"/>
            <w:szCs w:val="24"/>
          </w:rPr>
          <w:delText xml:space="preserve">o ensino da </w:delText>
        </w:r>
        <w:r w:rsidR="00C91486" w:rsidRPr="003B3B18" w:rsidDel="00292E6F">
          <w:rPr>
            <w:rFonts w:ascii="Arial" w:hAnsi="Arial" w:cs="Arial"/>
            <w:sz w:val="24"/>
            <w:szCs w:val="24"/>
          </w:rPr>
          <w:delText>programação,</w:delText>
        </w:r>
      </w:del>
      <w:ins w:id="197" w:author="gresse" w:date="2017-06-07T08:18:00Z">
        <w:r w:rsidR="00292E6F">
          <w:rPr>
            <w:rFonts w:ascii="Arial" w:hAnsi="Arial" w:cs="Arial"/>
            <w:sz w:val="24"/>
            <w:szCs w:val="24"/>
          </w:rPr>
          <w:t>o</w:t>
        </w:r>
      </w:ins>
      <w:r w:rsidR="00D46F24" w:rsidRPr="003B3B18">
        <w:rPr>
          <w:rFonts w:ascii="Arial" w:hAnsi="Arial" w:cs="Arial"/>
          <w:sz w:val="24"/>
          <w:szCs w:val="24"/>
        </w:rPr>
        <w:t xml:space="preserve"> levantamento atualizado do estado da arte e da prática sobre o ensino </w:t>
      </w:r>
      <w:r w:rsidR="00305843">
        <w:rPr>
          <w:rFonts w:ascii="Arial" w:hAnsi="Arial" w:cs="Arial"/>
          <w:sz w:val="24"/>
          <w:szCs w:val="24"/>
        </w:rPr>
        <w:t xml:space="preserve">da </w:t>
      </w:r>
      <w:del w:id="198" w:author="gresse" w:date="2017-06-07T08:18:00Z">
        <w:r w:rsidR="00305843" w:rsidDel="00292E6F">
          <w:rPr>
            <w:rFonts w:ascii="Arial" w:hAnsi="Arial" w:cs="Arial"/>
            <w:sz w:val="24"/>
            <w:szCs w:val="24"/>
          </w:rPr>
          <w:delText>computação</w:delText>
        </w:r>
        <w:r w:rsidR="00D46F24" w:rsidRPr="003B3B18" w:rsidDel="00292E6F">
          <w:rPr>
            <w:rFonts w:ascii="Arial" w:hAnsi="Arial" w:cs="Arial"/>
            <w:sz w:val="24"/>
            <w:szCs w:val="24"/>
          </w:rPr>
          <w:delText xml:space="preserve"> </w:delText>
        </w:r>
      </w:del>
      <w:ins w:id="199" w:author="gresse" w:date="2017-06-07T08:18:00Z">
        <w:r w:rsidR="00292E6F">
          <w:rPr>
            <w:rFonts w:ascii="Arial" w:hAnsi="Arial" w:cs="Arial"/>
            <w:sz w:val="24"/>
            <w:szCs w:val="24"/>
          </w:rPr>
          <w:t>ES/EU</w:t>
        </w:r>
        <w:r w:rsidR="00292E6F" w:rsidRPr="003B3B18">
          <w:rPr>
            <w:rFonts w:ascii="Arial" w:hAnsi="Arial" w:cs="Arial"/>
            <w:sz w:val="24"/>
            <w:szCs w:val="24"/>
          </w:rPr>
          <w:t xml:space="preserve"> </w:t>
        </w:r>
      </w:ins>
      <w:r w:rsidR="00D46F24" w:rsidRPr="003B3B18">
        <w:rPr>
          <w:rFonts w:ascii="Arial" w:hAnsi="Arial" w:cs="Arial"/>
          <w:sz w:val="24"/>
          <w:szCs w:val="24"/>
        </w:rPr>
        <w:t>no ensino básico</w:t>
      </w:r>
      <w:del w:id="200" w:author="gresse" w:date="2017-06-07T08:18:00Z">
        <w:r w:rsidR="00D46F24" w:rsidRPr="003B3B18" w:rsidDel="00292E6F">
          <w:rPr>
            <w:rFonts w:ascii="Arial" w:hAnsi="Arial" w:cs="Arial"/>
            <w:sz w:val="24"/>
            <w:szCs w:val="24"/>
          </w:rPr>
          <w:delText xml:space="preserve"> por meio de uma Revisão Sistemática da Literatura (RSL) e um </w:delText>
        </w:r>
        <w:r w:rsidR="007E70AB" w:rsidRPr="007E70AB" w:rsidDel="00292E6F">
          <w:rPr>
            <w:rFonts w:ascii="Arial" w:hAnsi="Arial" w:cs="Arial"/>
            <w:i/>
            <w:iCs/>
            <w:sz w:val="24"/>
            <w:szCs w:val="24"/>
          </w:rPr>
          <w:delText>Survey</w:delText>
        </w:r>
      </w:del>
      <w:r w:rsidR="00D46F24" w:rsidRPr="003B3B18">
        <w:rPr>
          <w:rFonts w:ascii="Arial" w:hAnsi="Arial" w:cs="Arial"/>
          <w:sz w:val="24"/>
          <w:szCs w:val="24"/>
        </w:rPr>
        <w:t>.</w:t>
      </w:r>
      <w:r w:rsidR="00C91486" w:rsidRPr="003B3B18">
        <w:rPr>
          <w:rFonts w:ascii="Arial" w:hAnsi="Arial" w:cs="Arial"/>
          <w:sz w:val="24"/>
          <w:szCs w:val="24"/>
        </w:rPr>
        <w:t xml:space="preserve"> </w:t>
      </w:r>
    </w:p>
    <w:p w:rsidR="006413E8" w:rsidRPr="003B3B18" w:rsidRDefault="006413E8" w:rsidP="00B353B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Analisando com mais detalhe aos objetivos da linha de pesquisa em </w:t>
      </w:r>
      <w:r w:rsidR="00305843">
        <w:rPr>
          <w:rFonts w:ascii="Arial" w:hAnsi="Arial" w:cs="Arial"/>
          <w:sz w:val="24"/>
          <w:szCs w:val="24"/>
        </w:rPr>
        <w:t xml:space="preserve">Engenharia de </w:t>
      </w:r>
      <w:r w:rsidR="00305843" w:rsidRPr="00305843">
        <w:rPr>
          <w:rFonts w:ascii="Arial" w:hAnsi="Arial" w:cs="Arial"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 xml:space="preserve"> do PPGCC/UFSC, observa-se a aderência da presente tese a estes objetivos, quais são:</w:t>
      </w:r>
    </w:p>
    <w:p w:rsidR="00EC0916" w:rsidRPr="003B3B18" w:rsidRDefault="006413E8" w:rsidP="00A029A5">
      <w:pPr>
        <w:spacing w:line="360" w:lineRule="auto"/>
        <w:ind w:left="2552" w:right="-568"/>
        <w:jc w:val="both"/>
        <w:rPr>
          <w:rFonts w:ascii="Arial" w:hAnsi="Arial" w:cs="Arial"/>
          <w:sz w:val="20"/>
          <w:szCs w:val="20"/>
        </w:rPr>
      </w:pPr>
      <w:r w:rsidRPr="003B3B18">
        <w:rPr>
          <w:rFonts w:ascii="Arial" w:hAnsi="Arial" w:cs="Arial"/>
          <w:sz w:val="24"/>
          <w:szCs w:val="24"/>
        </w:rPr>
        <w:t xml:space="preserve"> </w:t>
      </w:r>
      <w:r w:rsidR="00EC0916" w:rsidRPr="003B3B18">
        <w:rPr>
          <w:rFonts w:ascii="Arial" w:hAnsi="Arial" w:cs="Arial"/>
          <w:sz w:val="20"/>
          <w:szCs w:val="20"/>
        </w:rPr>
        <w:t xml:space="preserve">“Engenharia de </w:t>
      </w:r>
      <w:r w:rsidR="00F46705" w:rsidRPr="00F46705">
        <w:rPr>
          <w:rFonts w:ascii="Arial" w:hAnsi="Arial" w:cs="Arial"/>
          <w:i/>
          <w:sz w:val="20"/>
          <w:szCs w:val="20"/>
        </w:rPr>
        <w:t>Software</w:t>
      </w:r>
      <w:r w:rsidR="00EC0916" w:rsidRPr="003B3B18">
        <w:rPr>
          <w:rFonts w:ascii="Arial" w:hAnsi="Arial" w:cs="Arial"/>
          <w:sz w:val="20"/>
          <w:szCs w:val="20"/>
        </w:rPr>
        <w:t xml:space="preserve">: tem como objetivo formar indivíduos capazes de conduzir o processo de desenvolvimento de </w:t>
      </w:r>
      <w:r w:rsidR="00F46705" w:rsidRPr="00F46705">
        <w:rPr>
          <w:rFonts w:ascii="Arial" w:hAnsi="Arial" w:cs="Arial"/>
          <w:i/>
          <w:sz w:val="20"/>
          <w:szCs w:val="20"/>
        </w:rPr>
        <w:t>software</w:t>
      </w:r>
      <w:r w:rsidR="00EC0916" w:rsidRPr="003B3B18">
        <w:rPr>
          <w:rFonts w:ascii="Arial" w:hAnsi="Arial" w:cs="Arial"/>
          <w:sz w:val="20"/>
          <w:szCs w:val="20"/>
        </w:rPr>
        <w:t xml:space="preserve"> e de investigar novas metodologias, técnicas e ferramentas para a concepção de sistemas.” (PPGCC/UFSC, 2015)</w:t>
      </w:r>
      <w:r w:rsidR="00A029A5" w:rsidRPr="003B3B18">
        <w:rPr>
          <w:rFonts w:ascii="Arial" w:hAnsi="Arial" w:cs="Arial"/>
          <w:sz w:val="20"/>
          <w:szCs w:val="20"/>
        </w:rPr>
        <w:t>.</w:t>
      </w:r>
    </w:p>
    <w:p w:rsidR="0021482D" w:rsidRDefault="006413E8" w:rsidP="009C68E9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Posto isto, esta dissertação </w:t>
      </w:r>
      <w:r w:rsidR="00EC0916" w:rsidRPr="003B3B18">
        <w:rPr>
          <w:rFonts w:ascii="Arial" w:hAnsi="Arial" w:cs="Arial"/>
          <w:sz w:val="24"/>
          <w:szCs w:val="24"/>
        </w:rPr>
        <w:t xml:space="preserve">aborda primordialmente o ensino </w:t>
      </w:r>
      <w:r w:rsidRPr="003B3B18">
        <w:rPr>
          <w:rFonts w:ascii="Arial" w:hAnsi="Arial" w:cs="Arial"/>
          <w:sz w:val="24"/>
          <w:szCs w:val="24"/>
        </w:rPr>
        <w:t xml:space="preserve">ES e EU no desenvolvimento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="00EC0916" w:rsidRPr="003B3B18">
        <w:rPr>
          <w:rFonts w:ascii="Arial" w:hAnsi="Arial" w:cs="Arial"/>
          <w:sz w:val="24"/>
          <w:szCs w:val="24"/>
        </w:rPr>
        <w:t xml:space="preserve">. Considerado que </w:t>
      </w:r>
      <w:r w:rsidRPr="003B3B18">
        <w:rPr>
          <w:rFonts w:ascii="Arial" w:hAnsi="Arial" w:cs="Arial"/>
          <w:sz w:val="24"/>
          <w:szCs w:val="24"/>
        </w:rPr>
        <w:t xml:space="preserve">a ES </w:t>
      </w:r>
      <w:r w:rsidR="00EC0916" w:rsidRPr="003B3B18">
        <w:rPr>
          <w:rFonts w:ascii="Arial" w:hAnsi="Arial" w:cs="Arial"/>
          <w:sz w:val="24"/>
          <w:szCs w:val="24"/>
        </w:rPr>
        <w:t xml:space="preserve">é parte fundamental do processo de desenvolvimento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740C14" w:rsidRPr="003B3B18">
        <w:rPr>
          <w:rFonts w:ascii="Arial" w:hAnsi="Arial" w:cs="Arial"/>
          <w:sz w:val="24"/>
          <w:szCs w:val="24"/>
        </w:rPr>
        <w:t xml:space="preserve"> de qualidade</w:t>
      </w:r>
      <w:r w:rsidR="00EC0916" w:rsidRPr="003B3B18">
        <w:rPr>
          <w:rFonts w:ascii="Arial" w:hAnsi="Arial" w:cs="Arial"/>
          <w:sz w:val="24"/>
          <w:szCs w:val="24"/>
        </w:rPr>
        <w:t xml:space="preserve">, estando presente entre os conhecimentos definidos pelo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="00EC0916" w:rsidRPr="003B3B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Engineering</w:t>
      </w:r>
      <w:proofErr w:type="spellEnd"/>
      <w:r w:rsidR="00EC0916" w:rsidRPr="003B3B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Body</w:t>
      </w:r>
      <w:proofErr w:type="spellEnd"/>
      <w:r w:rsidR="00EC0916" w:rsidRPr="003B3B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of</w:t>
      </w:r>
      <w:proofErr w:type="spellEnd"/>
      <w:r w:rsidR="00EC0916" w:rsidRPr="003B3B1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3B3B18">
        <w:rPr>
          <w:rFonts w:ascii="Arial" w:hAnsi="Arial" w:cs="Arial"/>
          <w:i/>
          <w:sz w:val="24"/>
          <w:szCs w:val="24"/>
        </w:rPr>
        <w:t>Knowledge</w:t>
      </w:r>
      <w:proofErr w:type="spellEnd"/>
      <w:r w:rsidR="00EC0916" w:rsidRPr="003B3B18">
        <w:rPr>
          <w:rFonts w:ascii="Arial" w:hAnsi="Arial" w:cs="Arial"/>
          <w:sz w:val="24"/>
          <w:szCs w:val="24"/>
        </w:rPr>
        <w:t xml:space="preserve"> (SWEBOK) (IEEE CS, 2014), entende-se que há correlação do tema da tese a este objetivo da linha de pesquisa.</w:t>
      </w:r>
    </w:p>
    <w:p w:rsidR="009C68E9" w:rsidRPr="003B3B18" w:rsidRDefault="009C68E9" w:rsidP="009C68E9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5C2C59" w:rsidRPr="003B3B18" w:rsidRDefault="005C2C59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1.5</w:t>
      </w:r>
      <w:r w:rsidRPr="003B3B18">
        <w:rPr>
          <w:rFonts w:ascii="Arial" w:hAnsi="Arial" w:cs="Arial"/>
          <w:sz w:val="24"/>
          <w:szCs w:val="24"/>
        </w:rPr>
        <w:tab/>
        <w:t>METODOLOGIA DE PESQUISA</w:t>
      </w:r>
    </w:p>
    <w:p w:rsidR="00D53119" w:rsidRPr="003B3B18" w:rsidRDefault="00A21341" w:rsidP="00B71308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1.5.1.    Contexto de pesquisa e classificação</w:t>
      </w:r>
    </w:p>
    <w:p w:rsidR="000F0EA0" w:rsidRDefault="0021482D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ab/>
      </w:r>
      <w:r w:rsidRPr="008E176F">
        <w:rPr>
          <w:rFonts w:ascii="Arial" w:hAnsi="Arial" w:cs="Arial"/>
          <w:sz w:val="24"/>
          <w:szCs w:val="24"/>
        </w:rPr>
        <w:t xml:space="preserve">O contexto de pesquisa deste trabalho se baseia no método científico em camadas </w:t>
      </w:r>
      <w:r w:rsidRPr="008E176F">
        <w:rPr>
          <w:sz w:val="24"/>
          <w:szCs w:val="24"/>
        </w:rPr>
        <w:t>(</w:t>
      </w:r>
      <w:proofErr w:type="spellStart"/>
      <w:r w:rsidRPr="008E176F">
        <w:rPr>
          <w:rFonts w:ascii="Arial" w:hAnsi="Arial" w:cs="Arial"/>
          <w:i/>
          <w:sz w:val="24"/>
          <w:szCs w:val="24"/>
        </w:rPr>
        <w:t>research-process</w:t>
      </w:r>
      <w:proofErr w:type="spellEnd"/>
      <w:r w:rsidRPr="008E176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E176F">
        <w:rPr>
          <w:rFonts w:ascii="Arial" w:hAnsi="Arial" w:cs="Arial"/>
          <w:i/>
          <w:sz w:val="24"/>
          <w:szCs w:val="24"/>
        </w:rPr>
        <w:t>onion</w:t>
      </w:r>
      <w:proofErr w:type="spellEnd"/>
      <w:r w:rsidRPr="008E176F">
        <w:rPr>
          <w:rFonts w:ascii="Arial" w:hAnsi="Arial" w:cs="Arial"/>
          <w:sz w:val="24"/>
          <w:szCs w:val="24"/>
        </w:rPr>
        <w:t>) (SAUDERS, LEWIS, &amp; THORNHILL, 20</w:t>
      </w:r>
      <w:r w:rsidR="00B10BFD">
        <w:rPr>
          <w:rFonts w:ascii="Arial" w:hAnsi="Arial" w:cs="Arial"/>
          <w:sz w:val="24"/>
          <w:szCs w:val="24"/>
        </w:rPr>
        <w:t>09), conforme ilustra a Figura 1</w:t>
      </w:r>
      <w:r w:rsidRPr="008E176F">
        <w:rPr>
          <w:rFonts w:ascii="Arial" w:hAnsi="Arial" w:cs="Arial"/>
          <w:sz w:val="24"/>
          <w:szCs w:val="24"/>
        </w:rPr>
        <w:t>.</w:t>
      </w:r>
    </w:p>
    <w:p w:rsidR="006A433C" w:rsidRDefault="006A433C" w:rsidP="006A433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del w:id="201" w:author="gresse" w:date="2017-06-07T08:22:00Z">
        <w:r w:rsidRPr="008E176F" w:rsidDel="00F1321B">
          <w:rPr>
            <w:rFonts w:ascii="Arial" w:hAnsi="Arial" w:cs="Arial"/>
            <w:sz w:val="24"/>
            <w:szCs w:val="24"/>
          </w:rPr>
          <w:delText xml:space="preserve">O contexto da pesquisa é definido nas seguintes camadas (descritas da mais interna para mais externa): horizonte de tempo, método, estratégia, abordagem e filosofia. Neste sentido, </w:delText>
        </w:r>
        <w:r w:rsidDel="00F1321B">
          <w:rPr>
            <w:rFonts w:ascii="Arial" w:hAnsi="Arial" w:cs="Arial"/>
            <w:sz w:val="24"/>
            <w:szCs w:val="24"/>
          </w:rPr>
          <w:delText xml:space="preserve">segue o </w:delText>
        </w:r>
      </w:del>
      <w:ins w:id="202" w:author="gresse" w:date="2017-06-07T08:22:00Z">
        <w:r w:rsidR="00F1321B">
          <w:rPr>
            <w:rFonts w:ascii="Arial" w:hAnsi="Arial" w:cs="Arial"/>
            <w:sz w:val="24"/>
            <w:szCs w:val="24"/>
          </w:rPr>
          <w:t xml:space="preserve">Assim a </w:t>
        </w:r>
        <w:proofErr w:type="spellStart"/>
        <w:r w:rsidR="00F1321B">
          <w:rPr>
            <w:rFonts w:ascii="Arial" w:hAnsi="Arial" w:cs="Arial"/>
            <w:sz w:val="24"/>
            <w:szCs w:val="24"/>
          </w:rPr>
          <w:t>presesente</w:t>
        </w:r>
        <w:proofErr w:type="spellEnd"/>
        <w:r w:rsidR="00F1321B">
          <w:rPr>
            <w:rFonts w:ascii="Arial" w:hAnsi="Arial" w:cs="Arial"/>
            <w:sz w:val="24"/>
            <w:szCs w:val="24"/>
          </w:rPr>
          <w:t xml:space="preserve"> </w:t>
        </w:r>
      </w:ins>
      <w:del w:id="203" w:author="gresse" w:date="2017-06-07T08:22:00Z">
        <w:r w:rsidRPr="008E176F" w:rsidDel="00F1321B">
          <w:rPr>
            <w:rFonts w:ascii="Arial" w:hAnsi="Arial" w:cs="Arial"/>
            <w:sz w:val="24"/>
            <w:szCs w:val="24"/>
          </w:rPr>
          <w:delText xml:space="preserve">contexto </w:delText>
        </w:r>
        <w:r w:rsidDel="00F1321B">
          <w:rPr>
            <w:rFonts w:ascii="Arial" w:hAnsi="Arial" w:cs="Arial"/>
            <w:sz w:val="24"/>
            <w:szCs w:val="24"/>
          </w:rPr>
          <w:delText>desta pesquisa</w:delText>
        </w:r>
      </w:del>
      <w:ins w:id="204" w:author="gresse" w:date="2017-06-07T08:22:00Z">
        <w:r w:rsidR="00F1321B">
          <w:rPr>
            <w:rFonts w:ascii="Arial" w:hAnsi="Arial" w:cs="Arial"/>
            <w:sz w:val="24"/>
            <w:szCs w:val="24"/>
          </w:rPr>
          <w:t xml:space="preserve">pesquisa é </w:t>
        </w:r>
        <w:proofErr w:type="spellStart"/>
        <w:r w:rsidR="00F1321B">
          <w:rPr>
            <w:rFonts w:ascii="Arial" w:hAnsi="Arial" w:cs="Arial"/>
            <w:sz w:val="24"/>
            <w:szCs w:val="24"/>
          </w:rPr>
          <w:t>clasificada</w:t>
        </w:r>
        <w:proofErr w:type="spellEnd"/>
        <w:r w:rsidR="00F1321B">
          <w:rPr>
            <w:rFonts w:ascii="Arial" w:hAnsi="Arial" w:cs="Arial"/>
            <w:sz w:val="24"/>
            <w:szCs w:val="24"/>
          </w:rPr>
          <w:t xml:space="preserve"> como</w:t>
        </w:r>
      </w:ins>
      <w:r w:rsidRPr="008E176F">
        <w:rPr>
          <w:rFonts w:ascii="Arial" w:hAnsi="Arial" w:cs="Arial"/>
          <w:sz w:val="24"/>
          <w:szCs w:val="24"/>
        </w:rPr>
        <w:t xml:space="preserve">: </w:t>
      </w:r>
    </w:p>
    <w:p w:rsidR="00A45DB6" w:rsidRPr="003F0C39" w:rsidRDefault="00A45DB6" w:rsidP="00A45DB6">
      <w:pPr>
        <w:pStyle w:val="PargrafodaLista"/>
        <w:numPr>
          <w:ilvl w:val="0"/>
          <w:numId w:val="10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 w:rsidRPr="0070564C">
        <w:rPr>
          <w:rFonts w:ascii="Arial" w:hAnsi="Arial" w:cs="Arial"/>
          <w:i/>
          <w:sz w:val="24"/>
          <w:szCs w:val="24"/>
          <w:u w:val="single"/>
        </w:rPr>
        <w:lastRenderedPageBreak/>
        <w:t>Cross-sectional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3F0C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feito análise d</w:t>
      </w:r>
      <w:r w:rsidRPr="003F0C39">
        <w:rPr>
          <w:rFonts w:ascii="Arial" w:hAnsi="Arial" w:cs="Arial"/>
          <w:sz w:val="24"/>
          <w:szCs w:val="24"/>
        </w:rPr>
        <w:t xml:space="preserve">os indivíduos, </w:t>
      </w:r>
      <w:r>
        <w:rPr>
          <w:rFonts w:ascii="Arial" w:hAnsi="Arial" w:cs="Arial"/>
          <w:sz w:val="24"/>
          <w:szCs w:val="24"/>
        </w:rPr>
        <w:t xml:space="preserve">no caso </w:t>
      </w:r>
      <w:r w:rsidRPr="003F0C39">
        <w:rPr>
          <w:rFonts w:ascii="Arial" w:hAnsi="Arial" w:cs="Arial"/>
          <w:sz w:val="24"/>
          <w:szCs w:val="24"/>
        </w:rPr>
        <w:t>os alunos</w:t>
      </w:r>
      <w:r>
        <w:rPr>
          <w:rFonts w:ascii="Arial" w:hAnsi="Arial" w:cs="Arial"/>
          <w:sz w:val="24"/>
          <w:szCs w:val="24"/>
        </w:rPr>
        <w:t>,</w:t>
      </w:r>
      <w:r w:rsidRPr="003F0C39">
        <w:rPr>
          <w:rFonts w:ascii="Arial" w:hAnsi="Arial" w:cs="Arial"/>
          <w:sz w:val="24"/>
          <w:szCs w:val="24"/>
        </w:rPr>
        <w:t xml:space="preserve"> durante o período de aplicação da UI; </w:t>
      </w:r>
    </w:p>
    <w:p w:rsidR="00A45DB6" w:rsidRPr="003F0C39" w:rsidRDefault="00A45DB6" w:rsidP="00A45DB6">
      <w:pPr>
        <w:pStyle w:val="PargrafodaLista"/>
        <w:numPr>
          <w:ilvl w:val="0"/>
          <w:numId w:val="10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 w:rsidRPr="0070564C">
        <w:rPr>
          <w:rFonts w:ascii="Arial" w:hAnsi="Arial" w:cs="Arial"/>
          <w:sz w:val="24"/>
          <w:szCs w:val="24"/>
          <w:u w:val="single"/>
        </w:rPr>
        <w:t>Multi-método</w:t>
      </w:r>
      <w:proofErr w:type="spellEnd"/>
      <w:r w:rsidRPr="0070564C">
        <w:rPr>
          <w:rFonts w:ascii="Arial" w:hAnsi="Arial" w:cs="Arial"/>
          <w:sz w:val="24"/>
          <w:szCs w:val="24"/>
          <w:u w:val="single"/>
        </w:rPr>
        <w:t>:</w:t>
      </w:r>
      <w:r w:rsidRPr="003F0C39">
        <w:rPr>
          <w:rFonts w:ascii="Arial" w:hAnsi="Arial" w:cs="Arial"/>
          <w:sz w:val="24"/>
          <w:szCs w:val="24"/>
        </w:rPr>
        <w:t xml:space="preserve"> pois ao longo desta pesquisa são aplicados diversos métodos, tais como, Revisão Sistemática da Literatura (RSL) (KITCHENHAM, 2004), ADDIE (BRANCH, 2009), </w:t>
      </w:r>
      <w:r>
        <w:rPr>
          <w:rFonts w:ascii="Arial" w:hAnsi="Arial" w:cs="Arial"/>
          <w:sz w:val="24"/>
          <w:szCs w:val="24"/>
        </w:rPr>
        <w:t xml:space="preserve">normas </w:t>
      </w:r>
      <w:r w:rsidRPr="003F0C39">
        <w:rPr>
          <w:rFonts w:ascii="Arial" w:hAnsi="Arial" w:cs="Arial"/>
          <w:sz w:val="24"/>
          <w:szCs w:val="24"/>
        </w:rPr>
        <w:t>ABNT</w:t>
      </w:r>
      <w:r>
        <w:rPr>
          <w:rFonts w:ascii="Arial" w:hAnsi="Arial" w:cs="Arial"/>
          <w:sz w:val="24"/>
          <w:szCs w:val="24"/>
        </w:rPr>
        <w:t xml:space="preserve"> NBR ISO/IEC 12207:2009 e </w:t>
      </w:r>
      <w:r w:rsidRPr="00123146">
        <w:rPr>
          <w:rFonts w:ascii="Arial" w:hAnsi="Arial" w:cs="Arial"/>
          <w:sz w:val="24"/>
          <w:szCs w:val="24"/>
        </w:rPr>
        <w:t>ABNT NBR ISO/IEC 9241-11</w:t>
      </w:r>
      <w:r>
        <w:rPr>
          <w:rFonts w:ascii="Arial" w:hAnsi="Arial" w:cs="Arial"/>
          <w:sz w:val="24"/>
          <w:szCs w:val="24"/>
        </w:rPr>
        <w:t>, relativo a ES e EU, respectivamente.</w:t>
      </w:r>
    </w:p>
    <w:p w:rsidR="00EA3D3E" w:rsidRPr="008E176F" w:rsidRDefault="00EA3D3E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B33AD8" w:rsidRPr="003B3B18" w:rsidRDefault="00B33AD8" w:rsidP="00A45DB6">
      <w:pPr>
        <w:spacing w:after="0" w:line="360" w:lineRule="auto"/>
        <w:ind w:right="-568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5859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D8" w:rsidRDefault="00B10BFD" w:rsidP="00A45DB6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</w:t>
      </w:r>
      <w:r w:rsidR="00B33AD8" w:rsidRPr="008E176F">
        <w:rPr>
          <w:rFonts w:ascii="Arial" w:hAnsi="Arial" w:cs="Arial"/>
          <w:sz w:val="24"/>
          <w:szCs w:val="24"/>
        </w:rPr>
        <w:t>. Contexto da pesquisa (SAUDERS, LEWIS, &amp; THORNHILL, 2009)</w:t>
      </w:r>
    </w:p>
    <w:p w:rsidR="00A45DB6" w:rsidRPr="008E176F" w:rsidRDefault="00A45DB6" w:rsidP="00A45DB6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F0C39" w:rsidRPr="003F0C39" w:rsidRDefault="0070564C" w:rsidP="003F0C39">
      <w:pPr>
        <w:pStyle w:val="PargrafodaLista"/>
        <w:numPr>
          <w:ilvl w:val="0"/>
          <w:numId w:val="10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70564C">
        <w:rPr>
          <w:rFonts w:ascii="Arial" w:hAnsi="Arial" w:cs="Arial"/>
          <w:sz w:val="24"/>
          <w:szCs w:val="24"/>
          <w:u w:val="single"/>
        </w:rPr>
        <w:t>E</w:t>
      </w:r>
      <w:r w:rsidR="00042BA6" w:rsidRPr="0070564C">
        <w:rPr>
          <w:rFonts w:ascii="Arial" w:hAnsi="Arial" w:cs="Arial"/>
          <w:sz w:val="24"/>
          <w:szCs w:val="24"/>
          <w:u w:val="single"/>
        </w:rPr>
        <w:t>stratégias</w:t>
      </w:r>
      <w:r>
        <w:rPr>
          <w:rFonts w:ascii="Arial" w:hAnsi="Arial" w:cs="Arial"/>
          <w:sz w:val="24"/>
          <w:szCs w:val="24"/>
        </w:rPr>
        <w:t>:</w:t>
      </w:r>
      <w:r w:rsidR="00042BA6" w:rsidRPr="003F0C39">
        <w:rPr>
          <w:rFonts w:ascii="Arial" w:hAnsi="Arial" w:cs="Arial"/>
          <w:sz w:val="24"/>
          <w:szCs w:val="24"/>
        </w:rPr>
        <w:t xml:space="preserve"> </w:t>
      </w:r>
      <w:del w:id="205" w:author="gresse" w:date="2017-06-07T08:23:00Z">
        <w:r w:rsidR="00381E2A" w:rsidDel="00F1321B">
          <w:rPr>
            <w:rFonts w:ascii="Arial" w:hAnsi="Arial" w:cs="Arial"/>
            <w:sz w:val="24"/>
            <w:szCs w:val="24"/>
          </w:rPr>
          <w:delText xml:space="preserve">Para realizar esta pesquisa, </w:delText>
        </w:r>
      </w:del>
      <w:r w:rsidR="00042BA6" w:rsidRPr="003F0C39">
        <w:rPr>
          <w:rFonts w:ascii="Arial" w:hAnsi="Arial" w:cs="Arial"/>
          <w:sz w:val="24"/>
          <w:szCs w:val="24"/>
        </w:rPr>
        <w:t>são utilizadas</w:t>
      </w:r>
      <w:r>
        <w:rPr>
          <w:rFonts w:ascii="Arial" w:hAnsi="Arial" w:cs="Arial"/>
          <w:sz w:val="24"/>
          <w:szCs w:val="24"/>
        </w:rPr>
        <w:t xml:space="preserve"> diversas estratégias</w:t>
      </w:r>
      <w:r w:rsidR="00042BA6" w:rsidRPr="003F0C39">
        <w:rPr>
          <w:rFonts w:ascii="Arial" w:hAnsi="Arial" w:cs="Arial"/>
          <w:sz w:val="24"/>
          <w:szCs w:val="24"/>
        </w:rPr>
        <w:t xml:space="preserve">, tais como, </w:t>
      </w:r>
      <w:ins w:id="206" w:author="gresse" w:date="2017-06-07T08:23:00Z">
        <w:r w:rsidR="00F1321B">
          <w:rPr>
            <w:rFonts w:ascii="Arial" w:hAnsi="Arial" w:cs="Arial"/>
            <w:sz w:val="24"/>
            <w:szCs w:val="24"/>
          </w:rPr>
          <w:t xml:space="preserve">revisão sistemática de literatura (KITCHENHAM, xx) </w:t>
        </w:r>
      </w:ins>
      <w:r w:rsidR="00042BA6" w:rsidRPr="003F0C39">
        <w:rPr>
          <w:rFonts w:ascii="Arial" w:hAnsi="Arial" w:cs="Arial"/>
          <w:sz w:val="24"/>
          <w:szCs w:val="24"/>
        </w:rPr>
        <w:t xml:space="preserve">estudos de caso (YIN, 2014), </w:t>
      </w:r>
      <w:proofErr w:type="spellStart"/>
      <w:r w:rsidR="007E70AB" w:rsidRPr="003F0C39">
        <w:rPr>
          <w:rFonts w:ascii="Arial" w:hAnsi="Arial" w:cs="Arial"/>
          <w:i/>
          <w:sz w:val="24"/>
          <w:szCs w:val="24"/>
        </w:rPr>
        <w:t>survey</w:t>
      </w:r>
      <w:proofErr w:type="spellEnd"/>
      <w:ins w:id="207" w:author="gresse" w:date="2017-06-07T08:23:00Z">
        <w:r w:rsidR="00F1321B">
          <w:rPr>
            <w:rFonts w:ascii="Arial" w:hAnsi="Arial" w:cs="Arial"/>
            <w:i/>
            <w:sz w:val="24"/>
            <w:szCs w:val="24"/>
          </w:rPr>
          <w:t>?</w:t>
        </w:r>
      </w:ins>
      <w:r w:rsidR="00042BA6" w:rsidRPr="003F0C39">
        <w:rPr>
          <w:rFonts w:ascii="Arial" w:hAnsi="Arial" w:cs="Arial"/>
          <w:sz w:val="24"/>
          <w:szCs w:val="24"/>
        </w:rPr>
        <w:t xml:space="preserve"> (KASUNIC, 39 2005), observação, e pesquisa de arquivo;</w:t>
      </w:r>
      <w:ins w:id="208" w:author="gresse" w:date="2017-06-07T08:24:00Z">
        <w:r w:rsidR="00F1321B">
          <w:rPr>
            <w:rFonts w:ascii="Arial" w:hAnsi="Arial" w:cs="Arial"/>
            <w:sz w:val="24"/>
            <w:szCs w:val="24"/>
          </w:rPr>
          <w:t xml:space="preserve"> modelagem de processo?</w:t>
        </w:r>
      </w:ins>
      <w:r w:rsidR="00042BA6" w:rsidRPr="003F0C39">
        <w:rPr>
          <w:rFonts w:ascii="Arial" w:hAnsi="Arial" w:cs="Arial"/>
          <w:sz w:val="24"/>
          <w:szCs w:val="24"/>
        </w:rPr>
        <w:t xml:space="preserve"> </w:t>
      </w:r>
      <w:ins w:id="209" w:author="gresse" w:date="2017-06-07T08:25:00Z">
        <w:r w:rsidR="000052D2">
          <w:rPr>
            <w:rFonts w:ascii="Arial" w:hAnsi="Arial" w:cs="Arial"/>
            <w:sz w:val="24"/>
            <w:szCs w:val="24"/>
          </w:rPr>
          <w:t xml:space="preserve"> (GIL, 2010?)</w:t>
        </w:r>
      </w:ins>
    </w:p>
    <w:p w:rsidR="00A14A4B" w:rsidRDefault="00042BA6" w:rsidP="003F0C39">
      <w:pPr>
        <w:pStyle w:val="PargrafodaLista"/>
        <w:numPr>
          <w:ilvl w:val="0"/>
          <w:numId w:val="10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70564C">
        <w:rPr>
          <w:rFonts w:ascii="Arial" w:hAnsi="Arial" w:cs="Arial"/>
          <w:sz w:val="24"/>
          <w:szCs w:val="24"/>
          <w:u w:val="single"/>
        </w:rPr>
        <w:t>Indutiva</w:t>
      </w:r>
      <w:r w:rsidR="0070564C">
        <w:rPr>
          <w:rFonts w:ascii="Arial" w:hAnsi="Arial" w:cs="Arial"/>
          <w:sz w:val="24"/>
          <w:szCs w:val="24"/>
        </w:rPr>
        <w:t>:</w:t>
      </w:r>
      <w:r w:rsidR="00A14A4B">
        <w:rPr>
          <w:rFonts w:ascii="Arial" w:hAnsi="Arial" w:cs="Arial"/>
          <w:sz w:val="24"/>
          <w:szCs w:val="24"/>
        </w:rPr>
        <w:t xml:space="preserve"> pois são analisados estudos de caso particulares de aplicação d</w:t>
      </w:r>
      <w:r w:rsidR="0088759D">
        <w:rPr>
          <w:rFonts w:ascii="Arial" w:hAnsi="Arial" w:cs="Arial"/>
          <w:sz w:val="24"/>
          <w:szCs w:val="24"/>
        </w:rPr>
        <w:t>a</w:t>
      </w:r>
      <w:r w:rsidR="00A14A4B">
        <w:rPr>
          <w:rFonts w:ascii="Arial" w:hAnsi="Arial" w:cs="Arial"/>
          <w:sz w:val="24"/>
          <w:szCs w:val="24"/>
        </w:rPr>
        <w:t xml:space="preserve"> UI para inferir </w:t>
      </w:r>
      <w:r w:rsidR="0088759D">
        <w:rPr>
          <w:rFonts w:ascii="Arial" w:hAnsi="Arial" w:cs="Arial"/>
          <w:sz w:val="24"/>
          <w:szCs w:val="24"/>
        </w:rPr>
        <w:t xml:space="preserve">as </w:t>
      </w:r>
      <w:r w:rsidR="00A14A4B">
        <w:rPr>
          <w:rFonts w:ascii="Arial" w:hAnsi="Arial" w:cs="Arial"/>
          <w:sz w:val="24"/>
          <w:szCs w:val="24"/>
        </w:rPr>
        <w:t xml:space="preserve">conclusões </w:t>
      </w:r>
      <w:r w:rsidR="0088759D">
        <w:rPr>
          <w:rFonts w:ascii="Arial" w:hAnsi="Arial" w:cs="Arial"/>
          <w:sz w:val="24"/>
          <w:szCs w:val="24"/>
        </w:rPr>
        <w:t xml:space="preserve">gerais </w:t>
      </w:r>
      <w:r w:rsidR="00A14A4B">
        <w:rPr>
          <w:rFonts w:ascii="Arial" w:hAnsi="Arial" w:cs="Arial"/>
          <w:sz w:val="24"/>
          <w:szCs w:val="24"/>
        </w:rPr>
        <w:t>e para se basear na solução do problema</w:t>
      </w:r>
      <w:r w:rsidR="00ED31C5">
        <w:rPr>
          <w:rFonts w:ascii="Arial" w:hAnsi="Arial" w:cs="Arial"/>
          <w:sz w:val="24"/>
          <w:szCs w:val="24"/>
        </w:rPr>
        <w:t>.</w:t>
      </w:r>
    </w:p>
    <w:p w:rsidR="0025124B" w:rsidRDefault="00042BA6" w:rsidP="000E779A">
      <w:pPr>
        <w:pStyle w:val="PargrafodaLista"/>
        <w:numPr>
          <w:ilvl w:val="0"/>
          <w:numId w:val="10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 w:rsidRPr="0070564C">
        <w:rPr>
          <w:rFonts w:ascii="Arial" w:hAnsi="Arial" w:cs="Arial"/>
          <w:sz w:val="24"/>
          <w:szCs w:val="24"/>
          <w:u w:val="single"/>
        </w:rPr>
        <w:lastRenderedPageBreak/>
        <w:t>Interpretativista</w:t>
      </w:r>
      <w:proofErr w:type="spellEnd"/>
      <w:r w:rsidR="0070564C">
        <w:rPr>
          <w:rFonts w:ascii="Arial" w:hAnsi="Arial" w:cs="Arial"/>
          <w:sz w:val="24"/>
          <w:szCs w:val="24"/>
        </w:rPr>
        <w:t>:</w:t>
      </w:r>
      <w:r w:rsidRPr="003F0C39">
        <w:rPr>
          <w:rFonts w:ascii="Arial" w:hAnsi="Arial" w:cs="Arial"/>
          <w:sz w:val="24"/>
          <w:szCs w:val="24"/>
        </w:rPr>
        <w:t xml:space="preserve"> </w:t>
      </w:r>
      <w:del w:id="210" w:author="gresse" w:date="2017-06-07T08:23:00Z">
        <w:r w:rsidR="00AF53C8" w:rsidDel="00F1321B">
          <w:rPr>
            <w:rFonts w:ascii="Arial" w:hAnsi="Arial" w:cs="Arial"/>
            <w:sz w:val="24"/>
            <w:szCs w:val="24"/>
          </w:rPr>
          <w:delText>é interpretativista porque</w:delText>
        </w:r>
        <w:r w:rsidR="000E779A" w:rsidDel="00F1321B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DB253C">
        <w:rPr>
          <w:rFonts w:ascii="Arial" w:hAnsi="Arial" w:cs="Arial"/>
          <w:sz w:val="24"/>
          <w:szCs w:val="24"/>
        </w:rPr>
        <w:t xml:space="preserve">para </w:t>
      </w:r>
      <w:r w:rsidR="000E779A">
        <w:rPr>
          <w:rFonts w:ascii="Arial" w:hAnsi="Arial" w:cs="Arial"/>
          <w:sz w:val="24"/>
          <w:szCs w:val="24"/>
        </w:rPr>
        <w:t>at</w:t>
      </w:r>
      <w:r w:rsidR="0019553C">
        <w:rPr>
          <w:rFonts w:ascii="Arial" w:hAnsi="Arial" w:cs="Arial"/>
          <w:sz w:val="24"/>
          <w:szCs w:val="24"/>
        </w:rPr>
        <w:t>ingir o objetivo desta pesquisa</w:t>
      </w:r>
      <w:r w:rsidR="000E779A">
        <w:rPr>
          <w:rFonts w:ascii="Arial" w:hAnsi="Arial" w:cs="Arial"/>
          <w:sz w:val="24"/>
          <w:szCs w:val="24"/>
        </w:rPr>
        <w:t xml:space="preserve"> </w:t>
      </w:r>
      <w:bookmarkStart w:id="211" w:name="_GoBack"/>
      <w:bookmarkEnd w:id="211"/>
      <w:r w:rsidR="000E779A">
        <w:rPr>
          <w:rFonts w:ascii="Arial" w:hAnsi="Arial" w:cs="Arial"/>
          <w:sz w:val="24"/>
          <w:szCs w:val="24"/>
        </w:rPr>
        <w:t>é preciso interpretar as informações coletadas durante a aplicação da UI.</w:t>
      </w:r>
      <w:r w:rsidR="000E779A" w:rsidRPr="003B3B18">
        <w:rPr>
          <w:rFonts w:ascii="Arial" w:hAnsi="Arial" w:cs="Arial"/>
          <w:sz w:val="24"/>
          <w:szCs w:val="24"/>
        </w:rPr>
        <w:t xml:space="preserve"> </w:t>
      </w:r>
    </w:p>
    <w:p w:rsidR="00265EFD" w:rsidRDefault="00600E74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9593E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abela 1 apresenta a classificação da pesquisa realizada neste trabalho</w:t>
      </w:r>
      <w:r w:rsidR="008B1616">
        <w:rPr>
          <w:rFonts w:ascii="Arial" w:hAnsi="Arial" w:cs="Arial"/>
          <w:sz w:val="24"/>
          <w:szCs w:val="24"/>
        </w:rPr>
        <w:t>.</w:t>
      </w:r>
    </w:p>
    <w:p w:rsidR="008B1616" w:rsidRDefault="008B1616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</w:p>
    <w:p w:rsidR="008B1616" w:rsidRDefault="008B1616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</w:p>
    <w:p w:rsidR="008B1616" w:rsidRDefault="008B1616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</w:p>
    <w:p w:rsidR="008B1616" w:rsidRDefault="008B1616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</w:p>
    <w:p w:rsidR="008B1616" w:rsidRDefault="00F1321B" w:rsidP="00265EFD">
      <w:pPr>
        <w:spacing w:line="360" w:lineRule="auto"/>
        <w:ind w:left="348" w:right="-568"/>
        <w:jc w:val="both"/>
        <w:rPr>
          <w:rFonts w:ascii="Arial" w:hAnsi="Arial" w:cs="Arial"/>
          <w:sz w:val="24"/>
          <w:szCs w:val="24"/>
        </w:rPr>
      </w:pPr>
      <w:ins w:id="212" w:author="gresse" w:date="2017-06-07T08:24:00Z">
        <w:r>
          <w:rPr>
            <w:rFonts w:ascii="Arial" w:hAnsi="Arial" w:cs="Arial"/>
            <w:sz w:val="24"/>
            <w:szCs w:val="24"/>
          </w:rPr>
          <w:t xml:space="preserve">Depois que refinamos bem a </w:t>
        </w:r>
        <w:proofErr w:type="spellStart"/>
        <w:r>
          <w:rPr>
            <w:rFonts w:ascii="Arial" w:hAnsi="Arial" w:cs="Arial"/>
            <w:sz w:val="24"/>
            <w:szCs w:val="24"/>
          </w:rPr>
          <w:t>methodologia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tens que </w:t>
        </w:r>
        <w:proofErr w:type="gramStart"/>
        <w:r>
          <w:rPr>
            <w:rFonts w:ascii="Arial" w:hAnsi="Arial" w:cs="Arial"/>
            <w:sz w:val="24"/>
            <w:szCs w:val="24"/>
          </w:rPr>
          <w:t>revisar...</w:t>
        </w:r>
      </w:ins>
      <w:proofErr w:type="gramEnd"/>
      <w:ins w:id="213" w:author="gresse" w:date="2017-06-07T08:25:00Z">
        <w:r w:rsidR="000052D2">
          <w:rPr>
            <w:rFonts w:ascii="Arial" w:hAnsi="Arial" w:cs="Arial"/>
            <w:sz w:val="24"/>
            <w:szCs w:val="24"/>
          </w:rPr>
          <w:t xml:space="preserve">tanto o texto </w:t>
        </w:r>
        <w:proofErr w:type="spellStart"/>
        <w:r w:rsidR="000052D2">
          <w:rPr>
            <w:rFonts w:ascii="Arial" w:hAnsi="Arial" w:cs="Arial"/>
            <w:sz w:val="24"/>
            <w:szCs w:val="24"/>
          </w:rPr>
          <w:t>emcima</w:t>
        </w:r>
        <w:proofErr w:type="spellEnd"/>
        <w:r w:rsidR="000052D2">
          <w:rPr>
            <w:rFonts w:ascii="Arial" w:hAnsi="Arial" w:cs="Arial"/>
            <w:sz w:val="24"/>
            <w:szCs w:val="24"/>
          </w:rPr>
          <w:t xml:space="preserve"> quanto a tabela tem que estar em consistência o que você </w:t>
        </w:r>
      </w:ins>
      <w:ins w:id="214" w:author="gresse" w:date="2017-06-07T08:26:00Z">
        <w:r w:rsidR="000052D2">
          <w:rPr>
            <w:rFonts w:ascii="Arial" w:hAnsi="Arial" w:cs="Arial"/>
            <w:sz w:val="24"/>
            <w:szCs w:val="24"/>
          </w:rPr>
          <w:t>descreve nas etapas</w:t>
        </w:r>
      </w:ins>
    </w:p>
    <w:tbl>
      <w:tblPr>
        <w:tblStyle w:val="Tabelacomgrade"/>
        <w:tblW w:w="9286" w:type="dxa"/>
        <w:tblLook w:val="04A0"/>
        <w:tblPrChange w:id="215" w:author="gresse" w:date="2017-06-07T08:24:00Z">
          <w:tblPr>
            <w:tblStyle w:val="Tabelacomgrade"/>
            <w:tblW w:w="9286" w:type="dxa"/>
            <w:tblLook w:val="04A0"/>
          </w:tblPr>
        </w:tblPrChange>
      </w:tblPr>
      <w:tblGrid>
        <w:gridCol w:w="1638"/>
        <w:gridCol w:w="2520"/>
        <w:gridCol w:w="5128"/>
        <w:tblGridChange w:id="216">
          <w:tblGrid>
            <w:gridCol w:w="1950"/>
            <w:gridCol w:w="2659"/>
            <w:gridCol w:w="4677"/>
          </w:tblGrid>
        </w:tblGridChange>
      </w:tblGrid>
      <w:tr w:rsidR="00882261" w:rsidTr="00F1321B">
        <w:tc>
          <w:tcPr>
            <w:tcW w:w="1638" w:type="dxa"/>
            <w:tcPrChange w:id="217" w:author="gresse" w:date="2017-06-07T08:24:00Z">
              <w:tcPr>
                <w:tcW w:w="1950" w:type="dxa"/>
              </w:tcPr>
            </w:tcPrChange>
          </w:tcPr>
          <w:p w:rsidR="00882261" w:rsidRPr="00FE7586" w:rsidRDefault="00882261" w:rsidP="00C350A3">
            <w:pPr>
              <w:spacing w:after="0" w:line="360" w:lineRule="auto"/>
              <w:ind w:right="-56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7586">
              <w:rPr>
                <w:rFonts w:ascii="Arial" w:hAnsi="Arial" w:cs="Arial"/>
                <w:b/>
                <w:sz w:val="20"/>
                <w:szCs w:val="20"/>
              </w:rPr>
              <w:t>Critério</w:t>
            </w:r>
          </w:p>
        </w:tc>
        <w:tc>
          <w:tcPr>
            <w:tcW w:w="2520" w:type="dxa"/>
            <w:tcPrChange w:id="218" w:author="gresse" w:date="2017-06-07T08:24:00Z">
              <w:tcPr>
                <w:tcW w:w="2659" w:type="dxa"/>
              </w:tcPr>
            </w:tcPrChange>
          </w:tcPr>
          <w:p w:rsidR="00882261" w:rsidRPr="00FE7586" w:rsidRDefault="00882261" w:rsidP="00C350A3">
            <w:pPr>
              <w:spacing w:after="0" w:line="360" w:lineRule="auto"/>
              <w:ind w:right="-56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7586">
              <w:rPr>
                <w:rFonts w:ascii="Arial" w:hAnsi="Arial" w:cs="Arial"/>
                <w:b/>
                <w:sz w:val="20"/>
                <w:szCs w:val="20"/>
              </w:rPr>
              <w:t>Classificação</w:t>
            </w:r>
          </w:p>
        </w:tc>
        <w:tc>
          <w:tcPr>
            <w:tcW w:w="5128" w:type="dxa"/>
            <w:tcPrChange w:id="219" w:author="gresse" w:date="2017-06-07T08:24:00Z">
              <w:tcPr>
                <w:tcW w:w="4677" w:type="dxa"/>
              </w:tcPr>
            </w:tcPrChange>
          </w:tcPr>
          <w:p w:rsidR="00882261" w:rsidRPr="00FE7586" w:rsidRDefault="00882261" w:rsidP="00C350A3">
            <w:pPr>
              <w:spacing w:after="0" w:line="360" w:lineRule="auto"/>
              <w:ind w:right="-56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7586">
              <w:rPr>
                <w:rFonts w:ascii="Arial" w:hAnsi="Arial" w:cs="Arial"/>
                <w:b/>
                <w:sz w:val="20"/>
                <w:szCs w:val="20"/>
              </w:rPr>
              <w:t>Justificativa</w:t>
            </w:r>
          </w:p>
        </w:tc>
      </w:tr>
      <w:tr w:rsidR="00882261" w:rsidTr="00F1321B">
        <w:tc>
          <w:tcPr>
            <w:tcW w:w="1638" w:type="dxa"/>
            <w:tcPrChange w:id="220" w:author="gresse" w:date="2017-06-07T08:24:00Z">
              <w:tcPr>
                <w:tcW w:w="1950" w:type="dxa"/>
              </w:tcPr>
            </w:tcPrChange>
          </w:tcPr>
          <w:p w:rsidR="00882261" w:rsidRPr="00297B33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B33">
              <w:rPr>
                <w:rFonts w:ascii="Arial" w:hAnsi="Arial" w:cs="Arial"/>
                <w:sz w:val="20"/>
                <w:szCs w:val="20"/>
              </w:rPr>
              <w:t>Natureza</w:t>
            </w:r>
          </w:p>
        </w:tc>
        <w:tc>
          <w:tcPr>
            <w:tcW w:w="2520" w:type="dxa"/>
            <w:tcPrChange w:id="221" w:author="gresse" w:date="2017-06-07T08:24:00Z">
              <w:tcPr>
                <w:tcW w:w="2659" w:type="dxa"/>
              </w:tcPr>
            </w:tcPrChange>
          </w:tcPr>
          <w:p w:rsidR="00882261" w:rsidRPr="00FE7586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7586">
              <w:rPr>
                <w:rFonts w:ascii="Arial" w:hAnsi="Arial" w:cs="Arial"/>
                <w:sz w:val="20"/>
                <w:szCs w:val="20"/>
              </w:rPr>
              <w:t>Aplicada</w:t>
            </w:r>
          </w:p>
        </w:tc>
        <w:tc>
          <w:tcPr>
            <w:tcW w:w="5128" w:type="dxa"/>
            <w:tcPrChange w:id="222" w:author="gresse" w:date="2017-06-07T08:24:00Z">
              <w:tcPr>
                <w:tcW w:w="4677" w:type="dxa"/>
              </w:tcPr>
            </w:tcPrChange>
          </w:tcPr>
          <w:p w:rsidR="00882261" w:rsidRPr="00FE7586" w:rsidRDefault="00FC3FEA" w:rsidP="00C350A3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UI desenvolvida neste trabalho </w:t>
            </w:r>
            <w:r w:rsidR="00FE7586" w:rsidRPr="00FE7586">
              <w:rPr>
                <w:rFonts w:ascii="Arial" w:hAnsi="Arial" w:cs="Arial"/>
                <w:sz w:val="20"/>
                <w:szCs w:val="20"/>
              </w:rPr>
              <w:t xml:space="preserve">poderá ser aplicada por </w:t>
            </w:r>
            <w:r>
              <w:rPr>
                <w:rFonts w:ascii="Arial" w:hAnsi="Arial" w:cs="Arial"/>
                <w:sz w:val="20"/>
                <w:szCs w:val="20"/>
              </w:rPr>
              <w:t>tutores</w:t>
            </w:r>
            <w:r w:rsidR="00FE7586" w:rsidRPr="00FE7586">
              <w:rPr>
                <w:rFonts w:ascii="Arial" w:hAnsi="Arial" w:cs="Arial"/>
                <w:sz w:val="20"/>
                <w:szCs w:val="20"/>
              </w:rPr>
              <w:t xml:space="preserve"> que ensinam </w:t>
            </w:r>
            <w:r>
              <w:rPr>
                <w:rFonts w:ascii="Arial" w:hAnsi="Arial" w:cs="Arial"/>
                <w:sz w:val="20"/>
                <w:szCs w:val="20"/>
              </w:rPr>
              <w:t>computação no Ensino Básico.</w:t>
            </w:r>
          </w:p>
        </w:tc>
      </w:tr>
      <w:tr w:rsidR="00882261" w:rsidTr="00F1321B">
        <w:tc>
          <w:tcPr>
            <w:tcW w:w="1638" w:type="dxa"/>
            <w:tcPrChange w:id="223" w:author="gresse" w:date="2017-06-07T08:24:00Z">
              <w:tcPr>
                <w:tcW w:w="1950" w:type="dxa"/>
              </w:tcPr>
            </w:tcPrChange>
          </w:tcPr>
          <w:p w:rsidR="00882261" w:rsidRPr="00297B33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B33">
              <w:rPr>
                <w:rFonts w:ascii="Arial" w:hAnsi="Arial" w:cs="Arial"/>
                <w:sz w:val="20"/>
                <w:szCs w:val="20"/>
              </w:rPr>
              <w:t>Objetivos</w:t>
            </w:r>
          </w:p>
        </w:tc>
        <w:tc>
          <w:tcPr>
            <w:tcW w:w="2520" w:type="dxa"/>
            <w:tcPrChange w:id="224" w:author="gresse" w:date="2017-06-07T08:24:00Z">
              <w:tcPr>
                <w:tcW w:w="2659" w:type="dxa"/>
              </w:tcPr>
            </w:tcPrChange>
          </w:tcPr>
          <w:p w:rsidR="00882261" w:rsidRPr="00FE7586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7586">
              <w:rPr>
                <w:rFonts w:ascii="Arial" w:hAnsi="Arial" w:cs="Arial"/>
                <w:sz w:val="20"/>
                <w:szCs w:val="20"/>
              </w:rPr>
              <w:t>Exploratória</w:t>
            </w:r>
          </w:p>
        </w:tc>
        <w:tc>
          <w:tcPr>
            <w:tcW w:w="5128" w:type="dxa"/>
            <w:tcPrChange w:id="225" w:author="gresse" w:date="2017-06-07T08:24:00Z">
              <w:tcPr>
                <w:tcW w:w="4677" w:type="dxa"/>
              </w:tcPr>
            </w:tcPrChange>
          </w:tcPr>
          <w:p w:rsidR="00C350A3" w:rsidRPr="00C350A3" w:rsidRDefault="00C350A3" w:rsidP="007E643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atingir o objetivo deste trabalho é preciso analisar o estado da arte (OE2 – RSL); levantamento do estado da prática nas escolas (OE2 –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survey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7E64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82261" w:rsidTr="00F1321B">
        <w:tc>
          <w:tcPr>
            <w:tcW w:w="1638" w:type="dxa"/>
            <w:tcPrChange w:id="226" w:author="gresse" w:date="2017-06-07T08:24:00Z">
              <w:tcPr>
                <w:tcW w:w="1950" w:type="dxa"/>
              </w:tcPr>
            </w:tcPrChange>
          </w:tcPr>
          <w:p w:rsidR="00882261" w:rsidRPr="00297B33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B33">
              <w:rPr>
                <w:rFonts w:ascii="Arial" w:hAnsi="Arial" w:cs="Arial"/>
                <w:sz w:val="20"/>
                <w:szCs w:val="20"/>
              </w:rPr>
              <w:t>Abordagem</w:t>
            </w:r>
          </w:p>
        </w:tc>
        <w:tc>
          <w:tcPr>
            <w:tcW w:w="2520" w:type="dxa"/>
            <w:tcPrChange w:id="227" w:author="gresse" w:date="2017-06-07T08:24:00Z">
              <w:tcPr>
                <w:tcW w:w="2659" w:type="dxa"/>
              </w:tcPr>
            </w:tcPrChange>
          </w:tcPr>
          <w:p w:rsidR="00882261" w:rsidRPr="00FE7586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7586">
              <w:rPr>
                <w:rFonts w:ascii="Arial" w:hAnsi="Arial" w:cs="Arial"/>
                <w:sz w:val="20"/>
                <w:szCs w:val="20"/>
              </w:rPr>
              <w:t>Qualitativa e Quantitativa</w:t>
            </w:r>
          </w:p>
        </w:tc>
        <w:tc>
          <w:tcPr>
            <w:tcW w:w="5128" w:type="dxa"/>
            <w:tcPrChange w:id="228" w:author="gresse" w:date="2017-06-07T08:24:00Z">
              <w:tcPr>
                <w:tcW w:w="4677" w:type="dxa"/>
              </w:tcPr>
            </w:tcPrChange>
          </w:tcPr>
          <w:p w:rsidR="00882261" w:rsidRPr="007E643A" w:rsidRDefault="007E643A" w:rsidP="00A822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Pertinente ao</w:t>
            </w:r>
            <w:r w:rsidRPr="007E643A">
              <w:rPr>
                <w:rFonts w:ascii="Arial" w:hAnsi="Arial" w:cs="Arial"/>
                <w:sz w:val="20"/>
                <w:szCs w:val="20"/>
              </w:rPr>
              <w:t xml:space="preserve"> OE2 (RSL/</w:t>
            </w:r>
            <w:proofErr w:type="spellStart"/>
            <w:r w:rsidRPr="007E643A">
              <w:rPr>
                <w:rFonts w:ascii="Arial" w:hAnsi="Arial" w:cs="Arial"/>
                <w:sz w:val="20"/>
                <w:szCs w:val="20"/>
              </w:rPr>
              <w:t>survey</w:t>
            </w:r>
            <w:proofErr w:type="spellEnd"/>
            <w:r w:rsidRPr="007E643A">
              <w:rPr>
                <w:rFonts w:ascii="Arial" w:hAnsi="Arial" w:cs="Arial"/>
                <w:sz w:val="20"/>
                <w:szCs w:val="20"/>
              </w:rPr>
              <w:t>) e OE</w:t>
            </w:r>
            <w:r w:rsidR="00A82283">
              <w:rPr>
                <w:rFonts w:ascii="Arial" w:hAnsi="Arial" w:cs="Arial"/>
                <w:sz w:val="20"/>
                <w:szCs w:val="20"/>
              </w:rPr>
              <w:t>4 (estudo de caso)</w:t>
            </w:r>
            <w:r w:rsidRPr="007E643A">
              <w:rPr>
                <w:rFonts w:ascii="Arial" w:hAnsi="Arial" w:cs="Arial"/>
                <w:sz w:val="20"/>
                <w:szCs w:val="20"/>
              </w:rPr>
              <w:t xml:space="preserve"> que incluem análise de dados coletados de forma qualitativa e quantitativa (YIN, 2014).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882261" w:rsidTr="00F1321B">
        <w:tc>
          <w:tcPr>
            <w:tcW w:w="1638" w:type="dxa"/>
            <w:tcPrChange w:id="229" w:author="gresse" w:date="2017-06-07T08:24:00Z">
              <w:tcPr>
                <w:tcW w:w="1950" w:type="dxa"/>
              </w:tcPr>
            </w:tcPrChange>
          </w:tcPr>
          <w:p w:rsidR="00882261" w:rsidRPr="00297B33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B33">
              <w:rPr>
                <w:rFonts w:ascii="Arial" w:hAnsi="Arial" w:cs="Arial"/>
                <w:sz w:val="20"/>
                <w:szCs w:val="20"/>
              </w:rPr>
              <w:t>Procedimentos</w:t>
            </w:r>
          </w:p>
        </w:tc>
        <w:tc>
          <w:tcPr>
            <w:tcW w:w="2520" w:type="dxa"/>
            <w:tcPrChange w:id="230" w:author="gresse" w:date="2017-06-07T08:24:00Z">
              <w:tcPr>
                <w:tcW w:w="2659" w:type="dxa"/>
              </w:tcPr>
            </w:tcPrChange>
          </w:tcPr>
          <w:p w:rsidR="00D83D63" w:rsidRPr="00FE7586" w:rsidRDefault="00D83D63" w:rsidP="00297B3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E7586">
              <w:rPr>
                <w:rFonts w:ascii="Arial" w:hAnsi="Arial" w:cs="Arial"/>
                <w:sz w:val="20"/>
                <w:szCs w:val="20"/>
              </w:rPr>
              <w:t>Bibliográfica,</w:t>
            </w:r>
            <w:proofErr w:type="gramEnd"/>
            <w:r w:rsidRPr="00FE7586">
              <w:rPr>
                <w:rFonts w:ascii="Arial" w:hAnsi="Arial" w:cs="Arial"/>
                <w:sz w:val="20"/>
                <w:szCs w:val="20"/>
              </w:rPr>
              <w:t xml:space="preserve">Documental, DI, </w:t>
            </w:r>
            <w:r w:rsidR="00C350A3">
              <w:rPr>
                <w:rFonts w:ascii="Arial" w:hAnsi="Arial" w:cs="Arial"/>
                <w:sz w:val="20"/>
                <w:szCs w:val="20"/>
              </w:rPr>
              <w:t>E</w:t>
            </w:r>
            <w:r w:rsidRPr="00FE7586">
              <w:rPr>
                <w:rFonts w:ascii="Arial" w:hAnsi="Arial" w:cs="Arial"/>
                <w:sz w:val="20"/>
                <w:szCs w:val="20"/>
              </w:rPr>
              <w:t>studo</w:t>
            </w:r>
            <w:r w:rsidR="00C350A3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FE7586">
              <w:rPr>
                <w:rFonts w:ascii="Arial" w:hAnsi="Arial" w:cs="Arial"/>
                <w:sz w:val="20"/>
                <w:szCs w:val="20"/>
              </w:rPr>
              <w:t>e caso</w:t>
            </w:r>
          </w:p>
        </w:tc>
        <w:tc>
          <w:tcPr>
            <w:tcW w:w="5128" w:type="dxa"/>
            <w:tcPrChange w:id="231" w:author="gresse" w:date="2017-06-07T08:24:00Z">
              <w:tcPr>
                <w:tcW w:w="4677" w:type="dxa"/>
              </w:tcPr>
            </w:tcPrChange>
          </w:tcPr>
          <w:p w:rsidR="00882261" w:rsidRPr="00C32E71" w:rsidRDefault="00297B33" w:rsidP="00297B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É utilizado diversos métodos para atingir o objetivo deste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trebalho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como:</w:t>
            </w:r>
            <w:r w:rsidR="00C32E71" w:rsidRPr="00C32E71">
              <w:rPr>
                <w:rFonts w:ascii="Arial" w:hAnsi="Arial" w:cs="Arial"/>
                <w:sz w:val="20"/>
                <w:szCs w:val="20"/>
              </w:rPr>
              <w:t xml:space="preserve"> Bibliográfica (OE1 – Fundamentação te</w:t>
            </w:r>
            <w:r>
              <w:rPr>
                <w:rFonts w:ascii="Arial" w:hAnsi="Arial" w:cs="Arial"/>
                <w:sz w:val="20"/>
                <w:szCs w:val="20"/>
              </w:rPr>
              <w:t>órica), Documental (OE2 - RSL),</w:t>
            </w:r>
            <w:r w:rsidR="00C32E71" w:rsidRPr="00C32E7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normas (OE3</w:t>
            </w:r>
            <w:r w:rsidR="005C7472">
              <w:rPr>
                <w:rFonts w:ascii="Arial" w:hAnsi="Arial" w:cs="Arial"/>
                <w:sz w:val="20"/>
                <w:szCs w:val="20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C32E71" w:rsidRPr="00C32E71">
              <w:rPr>
                <w:rFonts w:ascii="Arial" w:hAnsi="Arial" w:cs="Arial"/>
                <w:sz w:val="20"/>
                <w:szCs w:val="20"/>
              </w:rPr>
              <w:t>estudo de caso (OE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32E71" w:rsidRPr="00C32E71">
              <w:rPr>
                <w:rFonts w:ascii="Arial" w:hAnsi="Arial" w:cs="Arial"/>
                <w:sz w:val="20"/>
                <w:szCs w:val="20"/>
              </w:rPr>
              <w:t>), etc.</w:t>
            </w:r>
            <w:r w:rsidR="00C32E71">
              <w:rPr>
                <w:sz w:val="16"/>
                <w:szCs w:val="16"/>
              </w:rPr>
              <w:t xml:space="preserve"> </w:t>
            </w:r>
          </w:p>
        </w:tc>
      </w:tr>
    </w:tbl>
    <w:p w:rsidR="00951727" w:rsidRPr="00265EFD" w:rsidRDefault="005E4F7C" w:rsidP="00B10BF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1. Classificação da pesquisa</w:t>
      </w:r>
    </w:p>
    <w:p w:rsidR="0025124B" w:rsidRPr="003B3B18" w:rsidRDefault="0025124B" w:rsidP="0025124B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1.5.2.    Etapas da pesquisa</w:t>
      </w:r>
    </w:p>
    <w:p w:rsidR="003A7843" w:rsidRPr="003B3B18" w:rsidRDefault="003A7843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ab/>
      </w:r>
      <w:r w:rsidR="003B2AAC" w:rsidRPr="003B3B18">
        <w:rPr>
          <w:rFonts w:ascii="Arial" w:hAnsi="Arial" w:cs="Arial"/>
          <w:sz w:val="24"/>
          <w:szCs w:val="24"/>
        </w:rPr>
        <w:t xml:space="preserve">Este trabalho </w:t>
      </w:r>
      <w:del w:id="232" w:author="gresse" w:date="2017-06-07T08:24:00Z">
        <w:r w:rsidR="003B2AAC" w:rsidRPr="003B3B18" w:rsidDel="00F1321B">
          <w:rPr>
            <w:rFonts w:ascii="Arial" w:hAnsi="Arial" w:cs="Arial"/>
            <w:sz w:val="24"/>
            <w:szCs w:val="24"/>
          </w:rPr>
          <w:delText>separa em</w:delText>
        </w:r>
      </w:del>
      <w:ins w:id="233" w:author="gresse" w:date="2017-06-07T08:24:00Z">
        <w:r w:rsidR="00F1321B">
          <w:rPr>
            <w:rFonts w:ascii="Arial" w:hAnsi="Arial" w:cs="Arial"/>
            <w:sz w:val="24"/>
            <w:szCs w:val="24"/>
          </w:rPr>
          <w:t>EME dividido em</w:t>
        </w:r>
      </w:ins>
      <w:r w:rsidR="003B2AAC" w:rsidRPr="003B3B1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B2AAC" w:rsidRPr="003B3B18">
        <w:rPr>
          <w:rFonts w:ascii="Arial" w:hAnsi="Arial" w:cs="Arial"/>
          <w:sz w:val="24"/>
          <w:szCs w:val="24"/>
        </w:rPr>
        <w:t>4</w:t>
      </w:r>
      <w:proofErr w:type="gramEnd"/>
      <w:r w:rsidR="003B2AAC" w:rsidRPr="003B3B18">
        <w:rPr>
          <w:rFonts w:ascii="Arial" w:hAnsi="Arial" w:cs="Arial"/>
          <w:sz w:val="24"/>
          <w:szCs w:val="24"/>
        </w:rPr>
        <w:t xml:space="preserve"> etapas de pesquisa </w:t>
      </w:r>
      <w:del w:id="234" w:author="gresse" w:date="2017-06-07T08:25:00Z">
        <w:r w:rsidR="003B2AAC" w:rsidRPr="003B3B18" w:rsidDel="00F1321B">
          <w:rPr>
            <w:rFonts w:ascii="Arial" w:hAnsi="Arial" w:cs="Arial"/>
            <w:sz w:val="24"/>
            <w:szCs w:val="24"/>
          </w:rPr>
          <w:delText>para o desenvolvimento, aplicação e avaliação da</w:delText>
        </w:r>
        <w:r w:rsidR="00B10BFD" w:rsidDel="00F1321B">
          <w:rPr>
            <w:rFonts w:ascii="Arial" w:hAnsi="Arial" w:cs="Arial"/>
            <w:sz w:val="24"/>
            <w:szCs w:val="24"/>
          </w:rPr>
          <w:delText xml:space="preserve"> UI, </w:delText>
        </w:r>
      </w:del>
      <w:r w:rsidR="00B10BFD">
        <w:rPr>
          <w:rFonts w:ascii="Arial" w:hAnsi="Arial" w:cs="Arial"/>
          <w:sz w:val="24"/>
          <w:szCs w:val="24"/>
        </w:rPr>
        <w:t>conforme ilustra a Figura 2</w:t>
      </w:r>
      <w:r w:rsidR="003B2AAC" w:rsidRPr="003B3B18">
        <w:rPr>
          <w:rFonts w:ascii="Arial" w:hAnsi="Arial" w:cs="Arial"/>
          <w:sz w:val="24"/>
          <w:szCs w:val="24"/>
        </w:rPr>
        <w:t>.</w:t>
      </w:r>
      <w:r w:rsidRPr="003B3B18">
        <w:rPr>
          <w:rFonts w:ascii="Arial" w:hAnsi="Arial" w:cs="Arial"/>
          <w:sz w:val="24"/>
          <w:szCs w:val="24"/>
        </w:rPr>
        <w:t xml:space="preserve"> </w:t>
      </w:r>
    </w:p>
    <w:p w:rsidR="0025124B" w:rsidRPr="003B3B18" w:rsidRDefault="003A7843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4894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ap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43" w:rsidRDefault="00B10BFD" w:rsidP="0014296F">
      <w:pPr>
        <w:spacing w:line="360" w:lineRule="auto"/>
        <w:ind w:left="2124" w:right="-568" w:firstLine="708"/>
        <w:jc w:val="both"/>
        <w:rPr>
          <w:ins w:id="235" w:author="gresse" w:date="2017-06-07T08:26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</w:t>
      </w:r>
      <w:r w:rsidR="0014296F" w:rsidRPr="003B3B18">
        <w:rPr>
          <w:rFonts w:ascii="Arial" w:hAnsi="Arial" w:cs="Arial"/>
          <w:sz w:val="24"/>
          <w:szCs w:val="24"/>
        </w:rPr>
        <w:t>. Etapas da pesquisa</w:t>
      </w:r>
      <w:ins w:id="236" w:author="gresse" w:date="2017-06-07T08:26:00Z">
        <w:r w:rsidR="000052D2">
          <w:rPr>
            <w:rFonts w:ascii="Arial" w:hAnsi="Arial" w:cs="Arial"/>
            <w:sz w:val="24"/>
            <w:szCs w:val="24"/>
          </w:rPr>
          <w:t xml:space="preserve"> </w:t>
        </w:r>
      </w:ins>
    </w:p>
    <w:p w:rsidR="000052D2" w:rsidRDefault="000052D2" w:rsidP="0014296F">
      <w:pPr>
        <w:spacing w:line="360" w:lineRule="auto"/>
        <w:ind w:left="2124" w:right="-568" w:firstLine="708"/>
        <w:jc w:val="both"/>
        <w:rPr>
          <w:ins w:id="237" w:author="gresse" w:date="2017-06-07T08:26:00Z"/>
          <w:rFonts w:ascii="Arial" w:hAnsi="Arial" w:cs="Arial"/>
          <w:sz w:val="24"/>
          <w:szCs w:val="24"/>
        </w:rPr>
      </w:pPr>
      <w:ins w:id="238" w:author="gresse" w:date="2017-06-07T08:26:00Z">
        <w:r>
          <w:rPr>
            <w:rFonts w:ascii="Arial" w:hAnsi="Arial" w:cs="Arial"/>
            <w:sz w:val="24"/>
            <w:szCs w:val="24"/>
          </w:rPr>
          <w:t xml:space="preserve">Duvidas: acho que estas parte 2.2 RSL sobre </w:t>
        </w:r>
        <w:proofErr w:type="gramStart"/>
        <w:r>
          <w:rPr>
            <w:rFonts w:ascii="Arial" w:hAnsi="Arial" w:cs="Arial"/>
            <w:sz w:val="24"/>
            <w:szCs w:val="24"/>
          </w:rPr>
          <w:t>feedback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instrucional não vais fazer</w:t>
        </w:r>
      </w:ins>
    </w:p>
    <w:p w:rsidR="000052D2" w:rsidRDefault="000052D2" w:rsidP="0014296F">
      <w:pPr>
        <w:spacing w:line="360" w:lineRule="auto"/>
        <w:ind w:left="2124" w:right="-568" w:firstLine="708"/>
        <w:jc w:val="both"/>
        <w:rPr>
          <w:ins w:id="239" w:author="gresse" w:date="2017-06-07T08:27:00Z"/>
          <w:rFonts w:ascii="Arial" w:hAnsi="Arial" w:cs="Arial"/>
          <w:sz w:val="24"/>
          <w:szCs w:val="24"/>
        </w:rPr>
      </w:pPr>
      <w:ins w:id="240" w:author="gresse" w:date="2017-06-07T08:26:00Z">
        <w:r>
          <w:rPr>
            <w:rFonts w:ascii="Arial" w:hAnsi="Arial" w:cs="Arial"/>
            <w:sz w:val="24"/>
            <w:szCs w:val="24"/>
          </w:rPr>
          <w:t xml:space="preserve">Na </w:t>
        </w:r>
      </w:ins>
      <w:ins w:id="241" w:author="gresse" w:date="2017-06-07T08:27:00Z">
        <w:r>
          <w:rPr>
            <w:rFonts w:ascii="Arial" w:hAnsi="Arial" w:cs="Arial"/>
            <w:sz w:val="24"/>
            <w:szCs w:val="24"/>
          </w:rPr>
          <w:t xml:space="preserve">etapa </w:t>
        </w:r>
        <w:proofErr w:type="gramStart"/>
        <w:r>
          <w:rPr>
            <w:rFonts w:ascii="Arial" w:hAnsi="Arial" w:cs="Arial"/>
            <w:sz w:val="24"/>
            <w:szCs w:val="24"/>
          </w:rPr>
          <w:t>3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eu sugiro incluir mais uma atividade: 3.3 Modelagem de um processo de desenvolvimento de </w:t>
        </w:r>
        <w:proofErr w:type="spellStart"/>
        <w:r>
          <w:rPr>
            <w:rFonts w:ascii="Arial" w:hAnsi="Arial" w:cs="Arial"/>
            <w:sz w:val="24"/>
            <w:szCs w:val="24"/>
          </w:rPr>
          <w:t>apps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e uma 3.5 evolução do ambiente de programação visual </w:t>
        </w:r>
        <w:proofErr w:type="spellStart"/>
        <w:r>
          <w:rPr>
            <w:rFonts w:ascii="Arial" w:hAnsi="Arial" w:cs="Arial"/>
            <w:sz w:val="24"/>
            <w:szCs w:val="24"/>
          </w:rPr>
          <w:t>app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inventor</w:t>
        </w:r>
      </w:ins>
    </w:p>
    <w:p w:rsidR="000052D2" w:rsidRPr="003B3B18" w:rsidRDefault="000052D2" w:rsidP="0014296F">
      <w:pPr>
        <w:spacing w:line="360" w:lineRule="auto"/>
        <w:ind w:left="2124" w:right="-568" w:firstLine="708"/>
        <w:jc w:val="both"/>
        <w:rPr>
          <w:rFonts w:ascii="Arial" w:hAnsi="Arial" w:cs="Arial"/>
          <w:sz w:val="24"/>
          <w:szCs w:val="24"/>
        </w:rPr>
      </w:pPr>
    </w:p>
    <w:p w:rsidR="00B10BFD" w:rsidRDefault="00B10BFD" w:rsidP="00B10BFD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</w:p>
    <w:p w:rsidR="0014296F" w:rsidRPr="003B3B18" w:rsidRDefault="0014296F" w:rsidP="00B10BFD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 xml:space="preserve">O detalhamento do trabalho realizado em cada etapa é detalhado a seguir: </w:t>
      </w:r>
    </w:p>
    <w:p w:rsidR="0014296F" w:rsidRPr="003B3B18" w:rsidRDefault="0014296F" w:rsidP="0014296F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Etapa 1</w:t>
      </w:r>
      <w:r w:rsidRPr="003B3B18">
        <w:rPr>
          <w:rFonts w:ascii="Arial" w:hAnsi="Arial" w:cs="Arial"/>
          <w:bCs/>
          <w:sz w:val="24"/>
          <w:szCs w:val="24"/>
        </w:rPr>
        <w:t xml:space="preserve"> - Síntese da literatura para fundamentação teórica </w:t>
      </w:r>
    </w:p>
    <w:p w:rsidR="00D867EB" w:rsidRDefault="000E7A95" w:rsidP="0014296F">
      <w:pPr>
        <w:spacing w:line="360" w:lineRule="auto"/>
        <w:ind w:right="-568" w:firstLine="567"/>
        <w:jc w:val="both"/>
        <w:rPr>
          <w:ins w:id="242" w:author="gresse" w:date="2017-06-07T08:30:00Z"/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 xml:space="preserve">O objetivo desta etapa é </w:t>
      </w:r>
      <w:del w:id="243" w:author="gresse" w:date="2017-06-07T08:28:00Z">
        <w:r w:rsidRPr="003B3B18" w:rsidDel="000052D2">
          <w:rPr>
            <w:rFonts w:ascii="Arial" w:hAnsi="Arial" w:cs="Arial"/>
            <w:bCs/>
            <w:sz w:val="24"/>
            <w:szCs w:val="24"/>
          </w:rPr>
          <w:delText>fazer um estudo das</w:delText>
        </w:r>
      </w:del>
      <w:ins w:id="244" w:author="gresse" w:date="2017-06-07T08:28:00Z">
        <w:r w:rsidR="000052D2">
          <w:rPr>
            <w:rFonts w:ascii="Arial" w:hAnsi="Arial" w:cs="Arial"/>
            <w:bCs/>
            <w:sz w:val="24"/>
            <w:szCs w:val="24"/>
          </w:rPr>
          <w:t xml:space="preserve">sintetizar </w:t>
        </w:r>
        <w:proofErr w:type="gramStart"/>
        <w:r w:rsidR="000052D2">
          <w:rPr>
            <w:rFonts w:ascii="Arial" w:hAnsi="Arial" w:cs="Arial"/>
            <w:bCs/>
            <w:sz w:val="24"/>
            <w:szCs w:val="24"/>
          </w:rPr>
          <w:t>os conceitos teórico</w:t>
        </w:r>
        <w:proofErr w:type="gramEnd"/>
        <w:r w:rsidR="000052D2">
          <w:rPr>
            <w:rFonts w:ascii="Arial" w:hAnsi="Arial" w:cs="Arial"/>
            <w:bCs/>
            <w:sz w:val="24"/>
            <w:szCs w:val="24"/>
          </w:rPr>
          <w:t xml:space="preserve"> sobre os conceitos relevantes a esta </w:t>
        </w:r>
      </w:ins>
      <w:ins w:id="245" w:author="gresse" w:date="2017-06-07T08:29:00Z">
        <w:r w:rsidR="000052D2">
          <w:rPr>
            <w:rFonts w:ascii="Arial" w:hAnsi="Arial" w:cs="Arial"/>
            <w:bCs/>
            <w:sz w:val="24"/>
            <w:szCs w:val="24"/>
          </w:rPr>
          <w:t>dissertação</w:t>
        </w:r>
      </w:ins>
      <w:ins w:id="246" w:author="gresse" w:date="2017-06-07T08:28:00Z">
        <w:r w:rsidR="000052D2">
          <w:rPr>
            <w:rFonts w:ascii="Arial" w:hAnsi="Arial" w:cs="Arial"/>
            <w:bCs/>
            <w:sz w:val="24"/>
            <w:szCs w:val="24"/>
          </w:rPr>
          <w:t>.</w:t>
        </w:r>
      </w:ins>
      <w:ins w:id="247" w:author="gresse" w:date="2017-06-07T08:29:00Z">
        <w:r w:rsidR="000052D2">
          <w:rPr>
            <w:rFonts w:ascii="Arial" w:hAnsi="Arial" w:cs="Arial"/>
            <w:bCs/>
            <w:sz w:val="24"/>
            <w:szCs w:val="24"/>
          </w:rPr>
          <w:t xml:space="preserve"> Isto </w:t>
        </w:r>
        <w:proofErr w:type="spellStart"/>
        <w:r w:rsidR="000052D2">
          <w:rPr>
            <w:rFonts w:ascii="Arial" w:hAnsi="Arial" w:cs="Arial"/>
            <w:bCs/>
            <w:sz w:val="24"/>
            <w:szCs w:val="24"/>
          </w:rPr>
          <w:t>inclue</w:t>
        </w:r>
        <w:proofErr w:type="spellEnd"/>
        <w:r w:rsidR="000052D2">
          <w:rPr>
            <w:rFonts w:ascii="Arial" w:hAnsi="Arial" w:cs="Arial"/>
            <w:bCs/>
            <w:sz w:val="24"/>
            <w:szCs w:val="24"/>
          </w:rPr>
          <w:t xml:space="preserve"> a síntese de conceitos </w:t>
        </w:r>
      </w:ins>
      <w:r w:rsidRPr="003B3B18">
        <w:rPr>
          <w:rFonts w:ascii="Arial" w:hAnsi="Arial" w:cs="Arial"/>
          <w:bCs/>
          <w:sz w:val="24"/>
          <w:szCs w:val="24"/>
        </w:rPr>
        <w:t xml:space="preserve"> </w:t>
      </w:r>
      <w:del w:id="248" w:author="gresse" w:date="2017-06-07T08:29:00Z">
        <w:r w:rsidRPr="003B3B18" w:rsidDel="000052D2">
          <w:rPr>
            <w:rFonts w:ascii="Arial" w:hAnsi="Arial" w:cs="Arial"/>
            <w:bCs/>
            <w:sz w:val="24"/>
            <w:szCs w:val="24"/>
          </w:rPr>
          <w:delText>literatura</w:delText>
        </w:r>
        <w:r w:rsidR="00400DC8" w:rsidRPr="003B3B18" w:rsidDel="000052D2">
          <w:rPr>
            <w:rFonts w:ascii="Arial" w:hAnsi="Arial" w:cs="Arial"/>
            <w:bCs/>
            <w:sz w:val="24"/>
            <w:szCs w:val="24"/>
          </w:rPr>
          <w:delText xml:space="preserve"> </w:delText>
        </w:r>
        <w:r w:rsidR="0035363C" w:rsidRPr="003B3B18" w:rsidDel="000052D2">
          <w:rPr>
            <w:rFonts w:ascii="Arial" w:hAnsi="Arial" w:cs="Arial"/>
            <w:bCs/>
            <w:sz w:val="24"/>
            <w:szCs w:val="24"/>
          </w:rPr>
          <w:delText xml:space="preserve">que </w:delText>
        </w:r>
        <w:r w:rsidR="00400DC8" w:rsidRPr="003B3B18" w:rsidDel="000052D2">
          <w:rPr>
            <w:rFonts w:ascii="Arial" w:hAnsi="Arial" w:cs="Arial"/>
            <w:bCs/>
            <w:sz w:val="24"/>
            <w:szCs w:val="24"/>
          </w:rPr>
          <w:delText>abordam atividades das</w:delText>
        </w:r>
        <w:r w:rsidR="009B7414" w:rsidRPr="003B3B18" w:rsidDel="000052D2">
          <w:rPr>
            <w:rFonts w:ascii="Arial" w:hAnsi="Arial" w:cs="Arial"/>
            <w:bCs/>
            <w:sz w:val="24"/>
            <w:szCs w:val="24"/>
          </w:rPr>
          <w:delText xml:space="preserve"> </w:delText>
        </w:r>
        <w:r w:rsidRPr="003B3B18" w:rsidDel="000052D2">
          <w:rPr>
            <w:rFonts w:ascii="Arial" w:hAnsi="Arial" w:cs="Arial"/>
            <w:bCs/>
            <w:sz w:val="24"/>
            <w:szCs w:val="24"/>
          </w:rPr>
          <w:delText xml:space="preserve">disciplinas </w:delText>
        </w:r>
      </w:del>
      <w:r w:rsidRPr="003B3B18">
        <w:rPr>
          <w:rFonts w:ascii="Arial" w:hAnsi="Arial" w:cs="Arial"/>
          <w:bCs/>
          <w:sz w:val="24"/>
          <w:szCs w:val="24"/>
        </w:rPr>
        <w:t>de ES e EU</w:t>
      </w:r>
      <w:r w:rsidR="00527FE3">
        <w:rPr>
          <w:rFonts w:ascii="Arial" w:hAnsi="Arial" w:cs="Arial"/>
          <w:bCs/>
          <w:sz w:val="24"/>
          <w:szCs w:val="24"/>
        </w:rPr>
        <w:t>.</w:t>
      </w:r>
      <w:r w:rsidRPr="003B3B18">
        <w:rPr>
          <w:rFonts w:ascii="Arial" w:hAnsi="Arial" w:cs="Arial"/>
          <w:bCs/>
          <w:sz w:val="24"/>
          <w:szCs w:val="24"/>
        </w:rPr>
        <w:t xml:space="preserve"> </w:t>
      </w:r>
      <w:r w:rsidR="00237174" w:rsidRPr="003B3B18">
        <w:rPr>
          <w:rFonts w:ascii="Arial" w:hAnsi="Arial" w:cs="Arial"/>
          <w:bCs/>
          <w:sz w:val="24"/>
          <w:szCs w:val="24"/>
        </w:rPr>
        <w:t xml:space="preserve">Também é feito uma </w:t>
      </w:r>
      <w:r w:rsidR="00237174" w:rsidRPr="003B3B18">
        <w:rPr>
          <w:rFonts w:ascii="Arial" w:hAnsi="Arial" w:cs="Arial"/>
          <w:bCs/>
          <w:sz w:val="24"/>
          <w:szCs w:val="24"/>
        </w:rPr>
        <w:lastRenderedPageBreak/>
        <w:t xml:space="preserve">análise teórica sobre computação móvel e </w:t>
      </w:r>
      <w:r w:rsidR="00527FE3">
        <w:rPr>
          <w:rFonts w:ascii="Arial" w:hAnsi="Arial" w:cs="Arial"/>
          <w:bCs/>
          <w:sz w:val="24"/>
          <w:szCs w:val="24"/>
        </w:rPr>
        <w:t xml:space="preserve">de programação </w:t>
      </w:r>
      <w:r w:rsidR="00237174" w:rsidRPr="003B3B18">
        <w:rPr>
          <w:rFonts w:ascii="Arial" w:hAnsi="Arial" w:cs="Arial"/>
          <w:bCs/>
          <w:sz w:val="24"/>
          <w:szCs w:val="24"/>
        </w:rPr>
        <w:t xml:space="preserve">de aplicativo </w:t>
      </w:r>
      <w:del w:id="249" w:author="gresse" w:date="2017-06-07T08:29:00Z">
        <w:r w:rsidR="00237174" w:rsidRPr="003B3B18" w:rsidDel="000052D2">
          <w:rPr>
            <w:rFonts w:ascii="Arial" w:hAnsi="Arial" w:cs="Arial"/>
            <w:bCs/>
            <w:sz w:val="24"/>
            <w:szCs w:val="24"/>
          </w:rPr>
          <w:delText>por meio da</w:delText>
        </w:r>
      </w:del>
      <w:ins w:id="250" w:author="gresse" w:date="2017-06-07T08:29:00Z">
        <w:r w:rsidR="000052D2">
          <w:rPr>
            <w:rFonts w:ascii="Arial" w:hAnsi="Arial" w:cs="Arial"/>
            <w:bCs/>
            <w:sz w:val="24"/>
            <w:szCs w:val="24"/>
          </w:rPr>
          <w:t>utilizando o ambiente de programação visual</w:t>
        </w:r>
      </w:ins>
      <w:r w:rsidR="00237174" w:rsidRPr="003B3B18">
        <w:rPr>
          <w:rFonts w:ascii="Arial" w:hAnsi="Arial" w:cs="Arial"/>
          <w:bCs/>
          <w:sz w:val="24"/>
          <w:szCs w:val="24"/>
        </w:rPr>
        <w:t xml:space="preserve"> </w:t>
      </w:r>
      <w:del w:id="251" w:author="gresse" w:date="2017-06-07T08:29:00Z">
        <w:r w:rsidR="00237174" w:rsidRPr="003B3B18" w:rsidDel="000052D2">
          <w:rPr>
            <w:rFonts w:ascii="Arial" w:hAnsi="Arial" w:cs="Arial"/>
            <w:bCs/>
            <w:sz w:val="24"/>
            <w:szCs w:val="24"/>
          </w:rPr>
          <w:delText xml:space="preserve">ferramenta </w:delText>
        </w:r>
      </w:del>
      <w:proofErr w:type="spellStart"/>
      <w:r w:rsidR="00F46705" w:rsidRPr="00F46705">
        <w:rPr>
          <w:rFonts w:ascii="Arial" w:hAnsi="Arial" w:cs="Arial"/>
          <w:bCs/>
          <w:i/>
          <w:sz w:val="24"/>
          <w:szCs w:val="24"/>
        </w:rPr>
        <w:t>App</w:t>
      </w:r>
      <w:proofErr w:type="spellEnd"/>
      <w:r w:rsidR="00237174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bCs/>
          <w:i/>
          <w:sz w:val="24"/>
          <w:szCs w:val="24"/>
        </w:rPr>
        <w:t>Inventor</w:t>
      </w:r>
      <w:r w:rsidR="00237174" w:rsidRPr="003B3B18">
        <w:rPr>
          <w:rFonts w:ascii="Arial" w:hAnsi="Arial" w:cs="Arial"/>
          <w:bCs/>
          <w:sz w:val="24"/>
          <w:szCs w:val="24"/>
        </w:rPr>
        <w:t xml:space="preserve">. </w:t>
      </w:r>
      <w:del w:id="252" w:author="gresse" w:date="2017-06-07T08:29:00Z">
        <w:r w:rsidR="00BA5F60" w:rsidDel="000052D2">
          <w:rPr>
            <w:rFonts w:ascii="Arial" w:hAnsi="Arial" w:cs="Arial"/>
            <w:bCs/>
            <w:sz w:val="24"/>
            <w:szCs w:val="24"/>
          </w:rPr>
          <w:delText xml:space="preserve">Após, </w:delText>
        </w:r>
      </w:del>
      <w:proofErr w:type="gramStart"/>
      <w:r w:rsidR="00BA5F60">
        <w:rPr>
          <w:rFonts w:ascii="Arial" w:hAnsi="Arial" w:cs="Arial"/>
          <w:bCs/>
          <w:sz w:val="24"/>
          <w:szCs w:val="24"/>
        </w:rPr>
        <w:t>é</w:t>
      </w:r>
      <w:proofErr w:type="gramEnd"/>
      <w:r w:rsidRPr="003B3B18">
        <w:rPr>
          <w:rFonts w:ascii="Arial" w:hAnsi="Arial" w:cs="Arial"/>
          <w:bCs/>
          <w:sz w:val="24"/>
          <w:szCs w:val="24"/>
        </w:rPr>
        <w:t xml:space="preserve"> </w:t>
      </w:r>
      <w:del w:id="253" w:author="gresse" w:date="2017-06-07T08:29:00Z">
        <w:r w:rsidRPr="003B3B18" w:rsidDel="000052D2">
          <w:rPr>
            <w:rFonts w:ascii="Arial" w:hAnsi="Arial" w:cs="Arial"/>
            <w:bCs/>
            <w:sz w:val="24"/>
            <w:szCs w:val="24"/>
          </w:rPr>
          <w:delText>feito um estudo</w:delText>
        </w:r>
        <w:r w:rsidR="009B7414" w:rsidRPr="003B3B18" w:rsidDel="000052D2">
          <w:rPr>
            <w:rFonts w:ascii="Arial" w:hAnsi="Arial" w:cs="Arial"/>
            <w:bCs/>
            <w:sz w:val="24"/>
            <w:szCs w:val="24"/>
          </w:rPr>
          <w:delText xml:space="preserve"> teórico sobre</w:delText>
        </w:r>
      </w:del>
      <w:ins w:id="254" w:author="gresse" w:date="2017-06-07T08:29:00Z">
        <w:r w:rsidR="000052D2">
          <w:rPr>
            <w:rFonts w:ascii="Arial" w:hAnsi="Arial" w:cs="Arial"/>
            <w:bCs/>
            <w:sz w:val="24"/>
            <w:szCs w:val="24"/>
          </w:rPr>
          <w:t xml:space="preserve">caracterizado </w:t>
        </w:r>
        <w:proofErr w:type="spellStart"/>
        <w:r w:rsidR="000052D2">
          <w:rPr>
            <w:rFonts w:ascii="Arial" w:hAnsi="Arial" w:cs="Arial"/>
            <w:bCs/>
            <w:sz w:val="24"/>
            <w:szCs w:val="24"/>
          </w:rPr>
          <w:t>tambem</w:t>
        </w:r>
      </w:ins>
      <w:proofErr w:type="spellEnd"/>
      <w:r w:rsidR="009B7414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35363C" w:rsidRPr="003B3B18">
        <w:rPr>
          <w:rFonts w:ascii="Arial" w:hAnsi="Arial" w:cs="Arial"/>
          <w:bCs/>
          <w:sz w:val="24"/>
          <w:szCs w:val="24"/>
        </w:rPr>
        <w:t>o</w:t>
      </w:r>
      <w:r w:rsidR="009B7414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527FE3">
        <w:rPr>
          <w:rFonts w:ascii="Arial" w:hAnsi="Arial" w:cs="Arial"/>
          <w:bCs/>
          <w:sz w:val="24"/>
          <w:szCs w:val="24"/>
        </w:rPr>
        <w:t xml:space="preserve">Ensino Básico e do </w:t>
      </w:r>
      <w:r w:rsidR="00527FE3" w:rsidRPr="003B3B18">
        <w:rPr>
          <w:rFonts w:ascii="Arial" w:hAnsi="Arial" w:cs="Arial"/>
          <w:bCs/>
          <w:sz w:val="24"/>
          <w:szCs w:val="24"/>
        </w:rPr>
        <w:t xml:space="preserve">currículo de referência CSTA </w:t>
      </w:r>
      <w:del w:id="255" w:author="gresse" w:date="2017-06-07T08:30:00Z">
        <w:r w:rsidR="00527FE3" w:rsidRPr="003B3B18" w:rsidDel="000052D2">
          <w:rPr>
            <w:rFonts w:ascii="Arial" w:hAnsi="Arial" w:cs="Arial"/>
            <w:bCs/>
            <w:sz w:val="24"/>
            <w:szCs w:val="24"/>
          </w:rPr>
          <w:delText>k</w:delText>
        </w:r>
      </w:del>
      <w:ins w:id="256" w:author="gresse" w:date="2017-06-07T08:30:00Z">
        <w:r w:rsidR="000052D2">
          <w:rPr>
            <w:rFonts w:ascii="Arial" w:hAnsi="Arial" w:cs="Arial"/>
            <w:bCs/>
            <w:sz w:val="24"/>
            <w:szCs w:val="24"/>
          </w:rPr>
          <w:t>K</w:t>
        </w:r>
      </w:ins>
      <w:r w:rsidR="00527FE3" w:rsidRPr="003B3B18">
        <w:rPr>
          <w:rFonts w:ascii="Arial" w:hAnsi="Arial" w:cs="Arial"/>
          <w:bCs/>
          <w:sz w:val="24"/>
          <w:szCs w:val="24"/>
        </w:rPr>
        <w:t>-12</w:t>
      </w:r>
      <w:r w:rsidR="0065768E">
        <w:rPr>
          <w:rFonts w:ascii="Arial" w:hAnsi="Arial" w:cs="Arial"/>
          <w:bCs/>
          <w:sz w:val="24"/>
          <w:szCs w:val="24"/>
        </w:rPr>
        <w:t xml:space="preserve">, </w:t>
      </w:r>
      <w:r w:rsidR="00527FE3">
        <w:rPr>
          <w:rFonts w:ascii="Arial" w:hAnsi="Arial" w:cs="Arial"/>
          <w:bCs/>
          <w:sz w:val="24"/>
          <w:szCs w:val="24"/>
        </w:rPr>
        <w:t>que</w:t>
      </w:r>
      <w:r w:rsidR="0065768E">
        <w:rPr>
          <w:rFonts w:ascii="Arial" w:hAnsi="Arial" w:cs="Arial"/>
          <w:bCs/>
          <w:sz w:val="24"/>
          <w:szCs w:val="24"/>
        </w:rPr>
        <w:t xml:space="preserve"> </w:t>
      </w:r>
      <w:r w:rsidR="00527FE3">
        <w:rPr>
          <w:rFonts w:ascii="Arial" w:hAnsi="Arial" w:cs="Arial"/>
          <w:bCs/>
          <w:sz w:val="24"/>
          <w:szCs w:val="24"/>
        </w:rPr>
        <w:t xml:space="preserve">serão </w:t>
      </w:r>
      <w:r w:rsidR="0065768E">
        <w:rPr>
          <w:rFonts w:ascii="Arial" w:hAnsi="Arial" w:cs="Arial"/>
          <w:bCs/>
          <w:sz w:val="24"/>
          <w:szCs w:val="24"/>
        </w:rPr>
        <w:t>integrado</w:t>
      </w:r>
      <w:r w:rsidR="00527FE3">
        <w:rPr>
          <w:rFonts w:ascii="Arial" w:hAnsi="Arial" w:cs="Arial"/>
          <w:bCs/>
          <w:sz w:val="24"/>
          <w:szCs w:val="24"/>
        </w:rPr>
        <w:t>s</w:t>
      </w:r>
      <w:r w:rsidR="0065768E">
        <w:rPr>
          <w:rFonts w:ascii="Arial" w:hAnsi="Arial" w:cs="Arial"/>
          <w:bCs/>
          <w:sz w:val="24"/>
          <w:szCs w:val="24"/>
        </w:rPr>
        <w:t xml:space="preserve"> </w:t>
      </w:r>
      <w:r w:rsidR="00527FE3">
        <w:rPr>
          <w:rFonts w:ascii="Arial" w:hAnsi="Arial" w:cs="Arial"/>
          <w:bCs/>
          <w:sz w:val="24"/>
          <w:szCs w:val="24"/>
        </w:rPr>
        <w:t>para introduzir a computação no Ensino Fundamental 2.</w:t>
      </w:r>
    </w:p>
    <w:p w:rsidR="008E06DA" w:rsidRDefault="008E06DA" w:rsidP="0014296F">
      <w:pPr>
        <w:spacing w:line="360" w:lineRule="auto"/>
        <w:ind w:right="-568" w:firstLine="567"/>
        <w:jc w:val="both"/>
        <w:rPr>
          <w:ins w:id="257" w:author="gresse" w:date="2017-06-07T08:40:00Z"/>
          <w:rFonts w:ascii="Arial" w:hAnsi="Arial" w:cs="Arial"/>
          <w:bCs/>
          <w:sz w:val="24"/>
          <w:szCs w:val="24"/>
        </w:rPr>
      </w:pPr>
      <w:ins w:id="258" w:author="gresse" w:date="2017-06-07T08:30:00Z">
        <w:r>
          <w:rPr>
            <w:rFonts w:ascii="Arial" w:hAnsi="Arial" w:cs="Arial"/>
            <w:bCs/>
            <w:sz w:val="24"/>
            <w:szCs w:val="24"/>
          </w:rPr>
          <w:t xml:space="preserve">Agora aqui você falou O QUE vai fazer mais não indicou </w:t>
        </w:r>
        <w:proofErr w:type="spellStart"/>
        <w:r>
          <w:rPr>
            <w:rFonts w:ascii="Arial" w:hAnsi="Arial" w:cs="Arial"/>
            <w:bCs/>
            <w:sz w:val="24"/>
            <w:szCs w:val="24"/>
          </w:rPr>
          <w:t>quail</w:t>
        </w:r>
        <w:proofErr w:type="spellEnd"/>
        <w:r>
          <w:rPr>
            <w:rFonts w:ascii="Arial" w:hAnsi="Arial" w:cs="Arial"/>
            <w:bCs/>
            <w:sz w:val="24"/>
            <w:szCs w:val="24"/>
          </w:rPr>
          <w:t xml:space="preserve"> método cientifico vais usar </w:t>
        </w:r>
        <w:proofErr w:type="spellStart"/>
        <w:r>
          <w:rPr>
            <w:rFonts w:ascii="Arial" w:hAnsi="Arial" w:cs="Arial"/>
            <w:bCs/>
            <w:sz w:val="24"/>
            <w:szCs w:val="24"/>
          </w:rPr>
          <w:t>paa</w:t>
        </w:r>
        <w:proofErr w:type="spellEnd"/>
        <w:r>
          <w:rPr>
            <w:rFonts w:ascii="Arial" w:hAnsi="Arial" w:cs="Arial"/>
            <w:bCs/>
            <w:sz w:val="24"/>
            <w:szCs w:val="24"/>
          </w:rPr>
          <w:t xml:space="preserve"> fazer isto – numa dissertação e essencial indicar detalhadamente qual método </w:t>
        </w:r>
        <w:proofErr w:type="gramStart"/>
        <w:r>
          <w:rPr>
            <w:rFonts w:ascii="Arial" w:hAnsi="Arial" w:cs="Arial"/>
            <w:bCs/>
            <w:sz w:val="24"/>
            <w:szCs w:val="24"/>
          </w:rPr>
          <w:t>cientifico</w:t>
        </w:r>
        <w:proofErr w:type="gramEnd"/>
        <w:r>
          <w:rPr>
            <w:rFonts w:ascii="Arial" w:hAnsi="Arial" w:cs="Arial"/>
            <w:bCs/>
            <w:sz w:val="24"/>
            <w:szCs w:val="24"/>
          </w:rPr>
          <w:t xml:space="preserve"> vais seguir para ganhar credibilidade de resultados obtidos...</w:t>
        </w:r>
      </w:ins>
    </w:p>
    <w:p w:rsidR="006D1480" w:rsidRDefault="006D1480" w:rsidP="0014296F">
      <w:pPr>
        <w:spacing w:line="360" w:lineRule="auto"/>
        <w:ind w:right="-568" w:firstLine="567"/>
        <w:jc w:val="both"/>
        <w:rPr>
          <w:ins w:id="259" w:author="gresse" w:date="2017-06-07T08:41:00Z"/>
          <w:rFonts w:ascii="Arial" w:hAnsi="Arial" w:cs="Arial"/>
          <w:bCs/>
          <w:sz w:val="24"/>
          <w:szCs w:val="24"/>
        </w:rPr>
      </w:pPr>
      <w:ins w:id="260" w:author="gresse" w:date="2017-06-07T08:40:00Z">
        <w:r>
          <w:rPr>
            <w:rFonts w:ascii="Arial" w:hAnsi="Arial" w:cs="Arial"/>
            <w:bCs/>
            <w:sz w:val="24"/>
            <w:szCs w:val="24"/>
          </w:rPr>
          <w:t xml:space="preserve">Outra </w:t>
        </w:r>
        <w:proofErr w:type="spellStart"/>
        <w:r>
          <w:rPr>
            <w:rFonts w:ascii="Arial" w:hAnsi="Arial" w:cs="Arial"/>
            <w:bCs/>
            <w:sz w:val="24"/>
            <w:szCs w:val="24"/>
          </w:rPr>
          <w:t>sugestao</w:t>
        </w:r>
        <w:proofErr w:type="spellEnd"/>
        <w:r>
          <w:rPr>
            <w:rFonts w:ascii="Arial" w:hAnsi="Arial" w:cs="Arial"/>
            <w:bCs/>
            <w:sz w:val="24"/>
            <w:szCs w:val="24"/>
          </w:rPr>
          <w:t xml:space="preserve"> </w:t>
        </w:r>
        <w:r>
          <w:rPr>
            <w:rFonts w:ascii="Arial" w:hAnsi="Arial" w:cs="Arial"/>
            <w:bCs/>
            <w:sz w:val="24"/>
            <w:szCs w:val="24"/>
          </w:rPr>
          <w:t>–</w:t>
        </w:r>
        <w:r>
          <w:rPr>
            <w:rFonts w:ascii="Arial" w:hAnsi="Arial" w:cs="Arial"/>
            <w:bCs/>
            <w:sz w:val="24"/>
            <w:szCs w:val="24"/>
          </w:rPr>
          <w:t xml:space="preserve"> incluir para cada etapa num </w:t>
        </w:r>
        <w:r>
          <w:rPr>
            <w:rFonts w:ascii="Arial" w:hAnsi="Arial" w:cs="Arial"/>
            <w:bCs/>
            <w:sz w:val="24"/>
            <w:szCs w:val="24"/>
          </w:rPr>
          <w:t>nível</w:t>
        </w:r>
        <w:r>
          <w:rPr>
            <w:rFonts w:ascii="Arial" w:hAnsi="Arial" w:cs="Arial"/>
            <w:bCs/>
            <w:sz w:val="24"/>
            <w:szCs w:val="24"/>
          </w:rPr>
          <w:t xml:space="preserve"> mais baixo quais </w:t>
        </w:r>
        <w:r>
          <w:rPr>
            <w:rFonts w:ascii="Arial" w:hAnsi="Arial" w:cs="Arial"/>
            <w:bCs/>
            <w:sz w:val="24"/>
            <w:szCs w:val="24"/>
          </w:rPr>
          <w:t>será</w:t>
        </w:r>
        <w:r>
          <w:rPr>
            <w:rFonts w:ascii="Arial" w:hAnsi="Arial" w:cs="Arial"/>
            <w:bCs/>
            <w:sz w:val="24"/>
            <w:szCs w:val="24"/>
          </w:rPr>
          <w:t xml:space="preserve"> as atividades </w:t>
        </w:r>
        <w:r>
          <w:rPr>
            <w:rFonts w:ascii="Arial" w:hAnsi="Arial" w:cs="Arial"/>
            <w:bCs/>
            <w:sz w:val="24"/>
            <w:szCs w:val="24"/>
          </w:rPr>
          <w:t>–</w:t>
        </w:r>
        <w:r>
          <w:rPr>
            <w:rFonts w:ascii="Arial" w:hAnsi="Arial" w:cs="Arial"/>
            <w:bCs/>
            <w:sz w:val="24"/>
            <w:szCs w:val="24"/>
          </w:rPr>
          <w:t xml:space="preserve"> assim </w:t>
        </w:r>
        <w:r>
          <w:rPr>
            <w:rFonts w:ascii="Arial" w:hAnsi="Arial" w:cs="Arial"/>
            <w:bCs/>
            <w:sz w:val="24"/>
            <w:szCs w:val="24"/>
          </w:rPr>
          <w:t>você</w:t>
        </w:r>
        <w:r>
          <w:rPr>
            <w:rFonts w:ascii="Arial" w:hAnsi="Arial" w:cs="Arial"/>
            <w:bCs/>
            <w:sz w:val="24"/>
            <w:szCs w:val="24"/>
          </w:rPr>
          <w:t xml:space="preserve"> vai poder usar estas atividades para criar um cronograma </w:t>
        </w:r>
      </w:ins>
      <w:ins w:id="261" w:author="gresse" w:date="2017-06-07T08:41:00Z">
        <w:r>
          <w:rPr>
            <w:rFonts w:ascii="Arial" w:hAnsi="Arial" w:cs="Arial"/>
            <w:bCs/>
            <w:sz w:val="24"/>
            <w:szCs w:val="24"/>
          </w:rPr>
          <w:t>–</w:t>
        </w:r>
      </w:ins>
      <w:ins w:id="262" w:author="gresse" w:date="2017-06-07T08:40:00Z">
        <w:r>
          <w:rPr>
            <w:rFonts w:ascii="Arial" w:hAnsi="Arial" w:cs="Arial"/>
            <w:bCs/>
            <w:sz w:val="24"/>
            <w:szCs w:val="24"/>
          </w:rPr>
          <w:t xml:space="preserve"> depois </w:t>
        </w:r>
      </w:ins>
      <w:ins w:id="263" w:author="gresse" w:date="2017-06-07T08:41:00Z">
        <w:r>
          <w:rPr>
            <w:rFonts w:ascii="Arial" w:hAnsi="Arial" w:cs="Arial"/>
            <w:bCs/>
            <w:sz w:val="24"/>
            <w:szCs w:val="24"/>
          </w:rPr>
          <w:t xml:space="preserve">na </w:t>
        </w:r>
        <w:r>
          <w:rPr>
            <w:rFonts w:ascii="Arial" w:hAnsi="Arial" w:cs="Arial"/>
            <w:bCs/>
            <w:sz w:val="24"/>
            <w:szCs w:val="24"/>
          </w:rPr>
          <w:t>versão</w:t>
        </w:r>
        <w:r>
          <w:rPr>
            <w:rFonts w:ascii="Arial" w:hAnsi="Arial" w:cs="Arial"/>
            <w:bCs/>
            <w:sz w:val="24"/>
            <w:szCs w:val="24"/>
          </w:rPr>
          <w:t xml:space="preserve"> final do texto da </w:t>
        </w:r>
        <w:r>
          <w:rPr>
            <w:rFonts w:ascii="Arial" w:hAnsi="Arial" w:cs="Arial"/>
            <w:bCs/>
            <w:sz w:val="24"/>
            <w:szCs w:val="24"/>
          </w:rPr>
          <w:t>dissertação</w:t>
        </w:r>
        <w:r>
          <w:rPr>
            <w:rFonts w:ascii="Arial" w:hAnsi="Arial" w:cs="Arial"/>
            <w:bCs/>
            <w:sz w:val="24"/>
            <w:szCs w:val="24"/>
          </w:rPr>
          <w:t xml:space="preserve"> vamos tirar estas atividades</w:t>
        </w:r>
        <w:proofErr w:type="gramStart"/>
        <w:r>
          <w:rPr>
            <w:rFonts w:ascii="Arial" w:hAnsi="Arial" w:cs="Arial"/>
            <w:bCs/>
            <w:sz w:val="24"/>
            <w:szCs w:val="24"/>
          </w:rPr>
          <w:t xml:space="preserve"> mas</w:t>
        </w:r>
        <w:proofErr w:type="gramEnd"/>
        <w:r>
          <w:rPr>
            <w:rFonts w:ascii="Arial" w:hAnsi="Arial" w:cs="Arial"/>
            <w:bCs/>
            <w:sz w:val="24"/>
            <w:szCs w:val="24"/>
          </w:rPr>
          <w:t xml:space="preserve"> eles </w:t>
        </w:r>
        <w:proofErr w:type="spellStart"/>
        <w:r>
          <w:rPr>
            <w:rFonts w:ascii="Arial" w:hAnsi="Arial" w:cs="Arial"/>
            <w:bCs/>
            <w:sz w:val="24"/>
            <w:szCs w:val="24"/>
          </w:rPr>
          <w:t>vao</w:t>
        </w:r>
        <w:proofErr w:type="spellEnd"/>
        <w:r>
          <w:rPr>
            <w:rFonts w:ascii="Arial" w:hAnsi="Arial" w:cs="Arial"/>
            <w:bCs/>
            <w:sz w:val="24"/>
            <w:szCs w:val="24"/>
          </w:rPr>
          <w:t xml:space="preserve"> te ajudar agora e para o monitoramento do seu mestrado, tipo</w:t>
        </w:r>
      </w:ins>
    </w:p>
    <w:p w:rsidR="006D1480" w:rsidRDefault="006D1480" w:rsidP="006D1480">
      <w:pPr>
        <w:pStyle w:val="PargrafodaLista"/>
        <w:numPr>
          <w:ilvl w:val="1"/>
          <w:numId w:val="11"/>
        </w:numPr>
        <w:spacing w:line="360" w:lineRule="auto"/>
        <w:ind w:right="-568"/>
        <w:jc w:val="both"/>
        <w:rPr>
          <w:ins w:id="264" w:author="gresse" w:date="2017-06-07T08:42:00Z"/>
          <w:rFonts w:ascii="Arial" w:hAnsi="Arial" w:cs="Arial"/>
          <w:bCs/>
          <w:sz w:val="24"/>
          <w:szCs w:val="24"/>
        </w:rPr>
        <w:pPrChange w:id="265" w:author="gresse" w:date="2017-06-07T08:42:00Z">
          <w:pPr>
            <w:spacing w:line="360" w:lineRule="auto"/>
            <w:ind w:right="-568" w:firstLine="567"/>
            <w:jc w:val="both"/>
          </w:pPr>
        </w:pPrChange>
      </w:pPr>
      <w:proofErr w:type="spellStart"/>
      <w:ins w:id="266" w:author="gresse" w:date="2017-06-07T08:41:00Z">
        <w:r w:rsidRPr="006D1480">
          <w:rPr>
            <w:rFonts w:ascii="Arial" w:hAnsi="Arial" w:cs="Arial"/>
            <w:bCs/>
            <w:sz w:val="24"/>
            <w:szCs w:val="24"/>
            <w:rPrChange w:id="267" w:author="gresse" w:date="2017-06-07T08:42:00Z">
              <w:rPr/>
            </w:rPrChange>
          </w:rPr>
          <w:t>Sintese</w:t>
        </w:r>
        <w:proofErr w:type="spellEnd"/>
        <w:r w:rsidRPr="006D1480">
          <w:rPr>
            <w:rFonts w:ascii="Arial" w:hAnsi="Arial" w:cs="Arial"/>
            <w:bCs/>
            <w:sz w:val="24"/>
            <w:szCs w:val="24"/>
            <w:rPrChange w:id="268" w:author="gresse" w:date="2017-06-07T08:42:00Z">
              <w:rPr/>
            </w:rPrChange>
          </w:rPr>
          <w:t xml:space="preserve"> de conceitos do Ensino de </w:t>
        </w:r>
      </w:ins>
      <w:ins w:id="269" w:author="gresse" w:date="2017-06-07T08:42:00Z">
        <w:r w:rsidRPr="006D1480">
          <w:rPr>
            <w:rFonts w:ascii="Arial" w:hAnsi="Arial" w:cs="Arial"/>
            <w:bCs/>
            <w:sz w:val="24"/>
            <w:szCs w:val="24"/>
            <w:rPrChange w:id="270" w:author="gresse" w:date="2017-06-07T08:42:00Z">
              <w:rPr/>
            </w:rPrChange>
          </w:rPr>
          <w:t>computação</w:t>
        </w:r>
      </w:ins>
      <w:ins w:id="271" w:author="gresse" w:date="2017-06-07T08:41:00Z">
        <w:r w:rsidRPr="006D1480">
          <w:rPr>
            <w:rFonts w:ascii="Arial" w:hAnsi="Arial" w:cs="Arial"/>
            <w:bCs/>
            <w:sz w:val="24"/>
            <w:szCs w:val="24"/>
            <w:rPrChange w:id="272" w:author="gresse" w:date="2017-06-07T08:42:00Z">
              <w:rPr/>
            </w:rPrChange>
          </w:rPr>
          <w:t xml:space="preserve"> </w:t>
        </w:r>
      </w:ins>
      <w:ins w:id="273" w:author="gresse" w:date="2017-06-07T08:42:00Z">
        <w:r w:rsidRPr="006D1480">
          <w:rPr>
            <w:rFonts w:ascii="Arial" w:hAnsi="Arial" w:cs="Arial"/>
            <w:bCs/>
            <w:sz w:val="24"/>
            <w:szCs w:val="24"/>
            <w:rPrChange w:id="274" w:author="gresse" w:date="2017-06-07T08:42:00Z">
              <w:rPr/>
            </w:rPrChange>
          </w:rPr>
          <w:t xml:space="preserve">no Ensino </w:t>
        </w:r>
        <w:proofErr w:type="spellStart"/>
        <w:r w:rsidRPr="006D1480">
          <w:rPr>
            <w:rFonts w:ascii="Arial" w:hAnsi="Arial" w:cs="Arial"/>
            <w:bCs/>
            <w:sz w:val="24"/>
            <w:szCs w:val="24"/>
            <w:rPrChange w:id="275" w:author="gresse" w:date="2017-06-07T08:42:00Z">
              <w:rPr/>
            </w:rPrChange>
          </w:rPr>
          <w:t>Basico</w:t>
        </w:r>
        <w:proofErr w:type="spellEnd"/>
      </w:ins>
    </w:p>
    <w:p w:rsidR="006D1480" w:rsidRDefault="006D1480" w:rsidP="006D1480">
      <w:pPr>
        <w:pStyle w:val="PargrafodaLista"/>
        <w:numPr>
          <w:ilvl w:val="1"/>
          <w:numId w:val="11"/>
        </w:numPr>
        <w:spacing w:line="360" w:lineRule="auto"/>
        <w:ind w:right="-568"/>
        <w:jc w:val="both"/>
        <w:rPr>
          <w:ins w:id="276" w:author="gresse" w:date="2017-06-07T08:42:00Z"/>
          <w:rFonts w:ascii="Arial" w:hAnsi="Arial" w:cs="Arial"/>
          <w:bCs/>
          <w:sz w:val="24"/>
          <w:szCs w:val="24"/>
        </w:rPr>
        <w:pPrChange w:id="277" w:author="gresse" w:date="2017-06-07T08:42:00Z">
          <w:pPr>
            <w:spacing w:line="360" w:lineRule="auto"/>
            <w:ind w:right="-568" w:firstLine="567"/>
            <w:jc w:val="both"/>
          </w:pPr>
        </w:pPrChange>
      </w:pPr>
      <w:proofErr w:type="spellStart"/>
      <w:ins w:id="278" w:author="gresse" w:date="2017-06-07T08:42:00Z">
        <w:r>
          <w:rPr>
            <w:rFonts w:ascii="Arial" w:hAnsi="Arial" w:cs="Arial"/>
            <w:bCs/>
            <w:sz w:val="24"/>
            <w:szCs w:val="24"/>
          </w:rPr>
          <w:t>Sintesde</w:t>
        </w:r>
        <w:proofErr w:type="spellEnd"/>
        <w:r>
          <w:rPr>
            <w:rFonts w:ascii="Arial" w:hAnsi="Arial" w:cs="Arial"/>
            <w:bCs/>
            <w:sz w:val="24"/>
            <w:szCs w:val="24"/>
          </w:rPr>
          <w:t xml:space="preserve"> de conceitos de desenvolvimento de </w:t>
        </w:r>
        <w:proofErr w:type="spellStart"/>
        <w:r>
          <w:rPr>
            <w:rFonts w:ascii="Arial" w:hAnsi="Arial" w:cs="Arial"/>
            <w:bCs/>
            <w:sz w:val="24"/>
            <w:szCs w:val="24"/>
          </w:rPr>
          <w:t>apps</w:t>
        </w:r>
        <w:proofErr w:type="spellEnd"/>
      </w:ins>
    </w:p>
    <w:p w:rsidR="006D1480" w:rsidRPr="006D1480" w:rsidRDefault="006D1480" w:rsidP="006D1480">
      <w:pPr>
        <w:pStyle w:val="PargrafodaLista"/>
        <w:numPr>
          <w:ilvl w:val="1"/>
          <w:numId w:val="11"/>
        </w:numPr>
        <w:spacing w:line="360" w:lineRule="auto"/>
        <w:ind w:right="-568"/>
        <w:jc w:val="both"/>
        <w:rPr>
          <w:ins w:id="279" w:author="gresse" w:date="2017-06-07T08:42:00Z"/>
          <w:rFonts w:ascii="Arial" w:hAnsi="Arial" w:cs="Arial"/>
          <w:bCs/>
          <w:sz w:val="24"/>
          <w:szCs w:val="24"/>
          <w:rPrChange w:id="280" w:author="gresse" w:date="2017-06-07T08:42:00Z">
            <w:rPr>
              <w:ins w:id="281" w:author="gresse" w:date="2017-06-07T08:42:00Z"/>
            </w:rPr>
          </w:rPrChange>
        </w:rPr>
        <w:pPrChange w:id="282" w:author="gresse" w:date="2017-06-07T08:42:00Z">
          <w:pPr>
            <w:spacing w:line="360" w:lineRule="auto"/>
            <w:ind w:right="-568" w:firstLine="567"/>
            <w:jc w:val="both"/>
          </w:pPr>
        </w:pPrChange>
      </w:pPr>
      <w:proofErr w:type="spellStart"/>
      <w:ins w:id="283" w:author="gresse" w:date="2017-06-07T08:42:00Z">
        <w:r>
          <w:rPr>
            <w:rFonts w:ascii="Arial" w:hAnsi="Arial" w:cs="Arial"/>
            <w:bCs/>
            <w:sz w:val="24"/>
            <w:szCs w:val="24"/>
          </w:rPr>
          <w:t>Sintese</w:t>
        </w:r>
        <w:proofErr w:type="spellEnd"/>
        <w:r>
          <w:rPr>
            <w:rFonts w:ascii="Arial" w:hAnsi="Arial" w:cs="Arial"/>
            <w:bCs/>
            <w:sz w:val="24"/>
            <w:szCs w:val="24"/>
          </w:rPr>
          <w:t xml:space="preserve"> do ambiente de </w:t>
        </w:r>
        <w:r>
          <w:rPr>
            <w:rFonts w:ascii="Arial" w:hAnsi="Arial" w:cs="Arial"/>
            <w:bCs/>
            <w:sz w:val="24"/>
            <w:szCs w:val="24"/>
          </w:rPr>
          <w:t>programação</w:t>
        </w:r>
        <w:r>
          <w:rPr>
            <w:rFonts w:ascii="Arial" w:hAnsi="Arial" w:cs="Arial"/>
            <w:bCs/>
            <w:sz w:val="24"/>
            <w:szCs w:val="24"/>
          </w:rPr>
          <w:t xml:space="preserve"> visual </w:t>
        </w:r>
        <w:proofErr w:type="spellStart"/>
        <w:r>
          <w:rPr>
            <w:rFonts w:ascii="Arial" w:hAnsi="Arial" w:cs="Arial"/>
            <w:bCs/>
            <w:sz w:val="24"/>
            <w:szCs w:val="24"/>
          </w:rPr>
          <w:t>App</w:t>
        </w:r>
        <w:proofErr w:type="spellEnd"/>
        <w:r>
          <w:rPr>
            <w:rFonts w:ascii="Arial" w:hAnsi="Arial" w:cs="Arial"/>
            <w:bCs/>
            <w:sz w:val="24"/>
            <w:szCs w:val="24"/>
          </w:rPr>
          <w:t xml:space="preserve"> Inventor</w:t>
        </w:r>
      </w:ins>
    </w:p>
    <w:p w:rsidR="006D1480" w:rsidRDefault="006D1480" w:rsidP="006D1480">
      <w:pPr>
        <w:pStyle w:val="PargrafodaLista"/>
        <w:numPr>
          <w:ilvl w:val="1"/>
          <w:numId w:val="11"/>
        </w:numPr>
        <w:spacing w:line="360" w:lineRule="auto"/>
        <w:ind w:right="-568"/>
        <w:jc w:val="both"/>
        <w:rPr>
          <w:ins w:id="284" w:author="gresse" w:date="2017-06-07T08:42:00Z"/>
          <w:rFonts w:ascii="Arial" w:hAnsi="Arial" w:cs="Arial"/>
          <w:bCs/>
          <w:sz w:val="24"/>
          <w:szCs w:val="24"/>
        </w:rPr>
        <w:pPrChange w:id="285" w:author="gresse" w:date="2017-06-07T08:42:00Z">
          <w:pPr>
            <w:spacing w:line="360" w:lineRule="auto"/>
            <w:ind w:right="-568" w:firstLine="567"/>
            <w:jc w:val="both"/>
          </w:pPr>
        </w:pPrChange>
      </w:pPr>
      <w:proofErr w:type="spellStart"/>
      <w:ins w:id="286" w:author="gresse" w:date="2017-06-07T08:42:00Z">
        <w:r>
          <w:rPr>
            <w:rFonts w:ascii="Arial" w:hAnsi="Arial" w:cs="Arial"/>
            <w:bCs/>
            <w:sz w:val="24"/>
            <w:szCs w:val="24"/>
          </w:rPr>
          <w:t>Sintese</w:t>
        </w:r>
        <w:proofErr w:type="spellEnd"/>
        <w:r>
          <w:rPr>
            <w:rFonts w:ascii="Arial" w:hAnsi="Arial" w:cs="Arial"/>
            <w:bCs/>
            <w:sz w:val="24"/>
            <w:szCs w:val="24"/>
          </w:rPr>
          <w:t xml:space="preserve"> de conceitos de ES</w:t>
        </w:r>
      </w:ins>
    </w:p>
    <w:p w:rsidR="006D1480" w:rsidRPr="006D1480" w:rsidRDefault="006D1480" w:rsidP="006D1480">
      <w:pPr>
        <w:pStyle w:val="PargrafodaLista"/>
        <w:numPr>
          <w:ilvl w:val="1"/>
          <w:numId w:val="11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  <w:rPrChange w:id="287" w:author="gresse" w:date="2017-06-07T08:42:00Z">
            <w:rPr/>
          </w:rPrChange>
        </w:rPr>
        <w:pPrChange w:id="288" w:author="gresse" w:date="2017-06-07T08:42:00Z">
          <w:pPr>
            <w:spacing w:line="360" w:lineRule="auto"/>
            <w:ind w:right="-568" w:firstLine="567"/>
            <w:jc w:val="both"/>
          </w:pPr>
        </w:pPrChange>
      </w:pPr>
      <w:proofErr w:type="spellStart"/>
      <w:ins w:id="289" w:author="gresse" w:date="2017-06-07T08:42:00Z">
        <w:r>
          <w:rPr>
            <w:rFonts w:ascii="Arial" w:hAnsi="Arial" w:cs="Arial"/>
            <w:bCs/>
            <w:sz w:val="24"/>
            <w:szCs w:val="24"/>
          </w:rPr>
          <w:t>Sintesde</w:t>
        </w:r>
        <w:proofErr w:type="spellEnd"/>
        <w:r>
          <w:rPr>
            <w:rFonts w:ascii="Arial" w:hAnsi="Arial" w:cs="Arial"/>
            <w:bCs/>
            <w:sz w:val="24"/>
            <w:szCs w:val="24"/>
          </w:rPr>
          <w:t xml:space="preserve"> de conceitos de EU</w:t>
        </w:r>
      </w:ins>
    </w:p>
    <w:p w:rsidR="00CE3F13" w:rsidRDefault="00D867EB" w:rsidP="00CE3F13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 xml:space="preserve">Etapa 2 </w:t>
      </w:r>
      <w:r w:rsidRPr="003B3B18">
        <w:rPr>
          <w:rFonts w:ascii="Arial" w:hAnsi="Arial" w:cs="Arial"/>
          <w:bCs/>
          <w:sz w:val="24"/>
          <w:szCs w:val="24"/>
        </w:rPr>
        <w:t>- Levantamento do estado da arte e prática</w:t>
      </w:r>
    </w:p>
    <w:p w:rsidR="008E06DA" w:rsidRDefault="00D867EB" w:rsidP="00CE3F13">
      <w:pPr>
        <w:spacing w:line="360" w:lineRule="auto"/>
        <w:ind w:right="-568"/>
        <w:jc w:val="both"/>
        <w:rPr>
          <w:ins w:id="290" w:author="gresse" w:date="2017-06-07T08:31:00Z"/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ab/>
      </w:r>
      <w:r w:rsidR="00807BAA" w:rsidRPr="003B3B18">
        <w:rPr>
          <w:rFonts w:ascii="Arial" w:hAnsi="Arial" w:cs="Arial"/>
          <w:bCs/>
          <w:sz w:val="24"/>
          <w:szCs w:val="24"/>
        </w:rPr>
        <w:t>Nesta etapa</w:t>
      </w:r>
      <w:del w:id="291" w:author="gresse" w:date="2017-06-07T08:31:00Z">
        <w:r w:rsidR="005321EF" w:rsidDel="008E06DA">
          <w:rPr>
            <w:rFonts w:ascii="Arial" w:hAnsi="Arial" w:cs="Arial"/>
            <w:bCs/>
            <w:sz w:val="24"/>
            <w:szCs w:val="24"/>
          </w:rPr>
          <w:delText>,</w:delText>
        </w:r>
        <w:r w:rsidR="00807BAA" w:rsidRPr="003B3B18" w:rsidDel="008E06DA">
          <w:rPr>
            <w:rFonts w:ascii="Arial" w:hAnsi="Arial" w:cs="Arial"/>
            <w:bCs/>
            <w:sz w:val="24"/>
            <w:szCs w:val="24"/>
          </w:rPr>
          <w:delText xml:space="preserve"> será</w:delText>
        </w:r>
      </w:del>
      <w:ins w:id="292" w:author="gresse" w:date="2017-06-07T08:31:00Z">
        <w:r w:rsidR="008E06DA">
          <w:rPr>
            <w:rFonts w:ascii="Arial" w:hAnsi="Arial" w:cs="Arial"/>
            <w:bCs/>
            <w:sz w:val="24"/>
            <w:szCs w:val="24"/>
          </w:rPr>
          <w:t xml:space="preserve"> é</w:t>
        </w:r>
      </w:ins>
      <w:r w:rsidR="00807BAA" w:rsidRPr="003B3B18">
        <w:rPr>
          <w:rFonts w:ascii="Arial" w:hAnsi="Arial" w:cs="Arial"/>
          <w:bCs/>
          <w:sz w:val="24"/>
          <w:szCs w:val="24"/>
        </w:rPr>
        <w:t xml:space="preserve"> fei</w:t>
      </w:r>
      <w:r w:rsidR="0099778A" w:rsidRPr="003B3B18">
        <w:rPr>
          <w:rFonts w:ascii="Arial" w:hAnsi="Arial" w:cs="Arial"/>
          <w:bCs/>
          <w:sz w:val="24"/>
          <w:szCs w:val="24"/>
        </w:rPr>
        <w:t>t</w:t>
      </w:r>
      <w:r w:rsidR="00807BAA" w:rsidRPr="003B3B18">
        <w:rPr>
          <w:rFonts w:ascii="Arial" w:hAnsi="Arial" w:cs="Arial"/>
          <w:bCs/>
          <w:sz w:val="24"/>
          <w:szCs w:val="24"/>
        </w:rPr>
        <w:t xml:space="preserve">o o levantamento do estado da arte 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para entender como o ensino </w:t>
      </w:r>
      <w:r w:rsidR="00853468">
        <w:rPr>
          <w:rFonts w:ascii="Arial" w:hAnsi="Arial" w:cs="Arial"/>
          <w:bCs/>
          <w:sz w:val="24"/>
          <w:szCs w:val="24"/>
        </w:rPr>
        <w:t xml:space="preserve">da </w:t>
      </w:r>
      <w:del w:id="293" w:author="gresse" w:date="2017-06-07T08:31:00Z">
        <w:r w:rsidR="00853468" w:rsidDel="008E06DA">
          <w:rPr>
            <w:rFonts w:ascii="Arial" w:hAnsi="Arial" w:cs="Arial"/>
            <w:bCs/>
            <w:sz w:val="24"/>
            <w:szCs w:val="24"/>
          </w:rPr>
          <w:delText xml:space="preserve">computação </w:delText>
        </w:r>
      </w:del>
      <w:ins w:id="294" w:author="gresse" w:date="2017-06-07T08:31:00Z">
        <w:r w:rsidR="008E06DA">
          <w:rPr>
            <w:rFonts w:ascii="Arial" w:hAnsi="Arial" w:cs="Arial"/>
            <w:bCs/>
            <w:sz w:val="24"/>
            <w:szCs w:val="24"/>
          </w:rPr>
          <w:t xml:space="preserve">computação por meio de desenvolvimento de </w:t>
        </w:r>
        <w:proofErr w:type="spellStart"/>
        <w:r w:rsidR="008E06DA">
          <w:rPr>
            <w:rFonts w:ascii="Arial" w:hAnsi="Arial" w:cs="Arial"/>
            <w:bCs/>
            <w:sz w:val="24"/>
            <w:szCs w:val="24"/>
          </w:rPr>
          <w:t>applicatios</w:t>
        </w:r>
        <w:proofErr w:type="spellEnd"/>
        <w:r w:rsidR="008E06DA">
          <w:rPr>
            <w:rFonts w:ascii="Arial" w:hAnsi="Arial" w:cs="Arial"/>
            <w:bCs/>
            <w:sz w:val="24"/>
            <w:szCs w:val="24"/>
          </w:rPr>
          <w:t xml:space="preserve"> </w:t>
        </w:r>
      </w:ins>
      <w:r w:rsidR="0099778A" w:rsidRPr="003B3B18">
        <w:rPr>
          <w:rFonts w:ascii="Arial" w:hAnsi="Arial" w:cs="Arial"/>
          <w:bCs/>
          <w:sz w:val="24"/>
          <w:szCs w:val="24"/>
        </w:rPr>
        <w:t>vem sendo realizado e avaliado</w:t>
      </w:r>
      <w:r w:rsidR="003E0BC8">
        <w:rPr>
          <w:rFonts w:ascii="Arial" w:hAnsi="Arial" w:cs="Arial"/>
          <w:bCs/>
          <w:sz w:val="24"/>
          <w:szCs w:val="24"/>
        </w:rPr>
        <w:t xml:space="preserve"> na</w:t>
      </w:r>
      <w:r w:rsidR="008278A6">
        <w:rPr>
          <w:rFonts w:ascii="Arial" w:hAnsi="Arial" w:cs="Arial"/>
          <w:bCs/>
          <w:sz w:val="24"/>
          <w:szCs w:val="24"/>
        </w:rPr>
        <w:t>s escolas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. </w:t>
      </w:r>
      <w:r w:rsidR="00791F06">
        <w:rPr>
          <w:rFonts w:ascii="Arial" w:hAnsi="Arial" w:cs="Arial"/>
          <w:bCs/>
          <w:sz w:val="24"/>
          <w:szCs w:val="24"/>
        </w:rPr>
        <w:t xml:space="preserve">Esta etapa é </w:t>
      </w:r>
      <w:proofErr w:type="gramStart"/>
      <w:r w:rsidR="00791F06">
        <w:rPr>
          <w:rFonts w:ascii="Arial" w:hAnsi="Arial" w:cs="Arial"/>
          <w:bCs/>
          <w:sz w:val="24"/>
          <w:szCs w:val="24"/>
        </w:rPr>
        <w:t>dividido</w:t>
      </w:r>
      <w:proofErr w:type="gramEnd"/>
      <w:r w:rsidR="00791F06">
        <w:rPr>
          <w:rFonts w:ascii="Arial" w:hAnsi="Arial" w:cs="Arial"/>
          <w:bCs/>
          <w:sz w:val="24"/>
          <w:szCs w:val="24"/>
        </w:rPr>
        <w:t xml:space="preserve"> em duas parte</w:t>
      </w:r>
      <w:ins w:id="295" w:author="gresse" w:date="2017-06-07T08:31:00Z">
        <w:r w:rsidR="008E06DA">
          <w:rPr>
            <w:rFonts w:ascii="Arial" w:hAnsi="Arial" w:cs="Arial"/>
            <w:bCs/>
            <w:sz w:val="24"/>
            <w:szCs w:val="24"/>
          </w:rPr>
          <w:t>s</w:t>
        </w:r>
      </w:ins>
      <w:r w:rsidR="00791F06">
        <w:rPr>
          <w:rFonts w:ascii="Arial" w:hAnsi="Arial" w:cs="Arial"/>
          <w:bCs/>
          <w:sz w:val="24"/>
          <w:szCs w:val="24"/>
        </w:rPr>
        <w:t xml:space="preserve">: </w:t>
      </w:r>
    </w:p>
    <w:p w:rsidR="008E06DA" w:rsidRDefault="00791F06" w:rsidP="00CE3F13">
      <w:pPr>
        <w:spacing w:line="360" w:lineRule="auto"/>
        <w:ind w:right="-568"/>
        <w:jc w:val="both"/>
        <w:rPr>
          <w:ins w:id="296" w:author="gresse" w:date="2017-06-07T08:34:00Z"/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1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) </w:t>
      </w:r>
      <w:del w:id="297" w:author="gresse" w:date="2017-06-07T08:31:00Z">
        <w:r w:rsidR="0099778A" w:rsidRPr="003B3B18" w:rsidDel="008E06DA">
          <w:rPr>
            <w:rFonts w:ascii="Arial" w:hAnsi="Arial" w:cs="Arial"/>
            <w:bCs/>
            <w:sz w:val="24"/>
            <w:szCs w:val="24"/>
          </w:rPr>
          <w:delText xml:space="preserve">a </w:delText>
        </w:r>
      </w:del>
      <w:ins w:id="298" w:author="gresse" w:date="2017-06-07T08:31:00Z">
        <w:r w:rsidR="008E06DA">
          <w:rPr>
            <w:rFonts w:ascii="Arial" w:hAnsi="Arial" w:cs="Arial"/>
            <w:bCs/>
            <w:sz w:val="24"/>
            <w:szCs w:val="24"/>
          </w:rPr>
          <w:t>por meio de uma</w:t>
        </w:r>
        <w:r w:rsidR="008E06DA" w:rsidRPr="003B3B18">
          <w:rPr>
            <w:rFonts w:ascii="Arial" w:hAnsi="Arial" w:cs="Arial"/>
            <w:bCs/>
            <w:sz w:val="24"/>
            <w:szCs w:val="24"/>
          </w:rPr>
          <w:t xml:space="preserve"> </w:t>
        </w:r>
      </w:ins>
      <w:r w:rsidR="0099778A" w:rsidRPr="003B3B18">
        <w:rPr>
          <w:rFonts w:ascii="Arial" w:hAnsi="Arial" w:cs="Arial"/>
          <w:bCs/>
          <w:sz w:val="24"/>
          <w:szCs w:val="24"/>
        </w:rPr>
        <w:t xml:space="preserve">Revisão Sistemática da Literatura (RSL) </w:t>
      </w:r>
      <w:r w:rsidR="0062637B">
        <w:rPr>
          <w:rFonts w:ascii="Arial" w:hAnsi="Arial" w:cs="Arial"/>
          <w:bCs/>
          <w:sz w:val="24"/>
          <w:szCs w:val="24"/>
        </w:rPr>
        <w:t xml:space="preserve">identifica e </w:t>
      </w:r>
      <w:r>
        <w:rPr>
          <w:rFonts w:ascii="Arial" w:hAnsi="Arial" w:cs="Arial"/>
          <w:bCs/>
          <w:sz w:val="24"/>
          <w:szCs w:val="24"/>
        </w:rPr>
        <w:t xml:space="preserve">analisa </w:t>
      </w:r>
      <w:r w:rsidR="0062637B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s </w:t>
      </w:r>
      <w:r w:rsidR="00BA6516">
        <w:rPr>
          <w:rFonts w:ascii="Arial" w:hAnsi="Arial" w:cs="Arial"/>
          <w:bCs/>
          <w:sz w:val="24"/>
          <w:szCs w:val="24"/>
        </w:rPr>
        <w:t xml:space="preserve">principais </w:t>
      </w:r>
      <w:r w:rsidR="0062637B">
        <w:rPr>
          <w:rFonts w:ascii="Arial" w:hAnsi="Arial" w:cs="Arial"/>
          <w:bCs/>
          <w:sz w:val="24"/>
          <w:szCs w:val="24"/>
        </w:rPr>
        <w:t>unidades instrucionais/estratégias de ensino da computação</w:t>
      </w:r>
      <w:ins w:id="299" w:author="gresse" w:date="2017-06-07T08:32:00Z">
        <w:r w:rsidR="008E06DA">
          <w:rPr>
            <w:rFonts w:ascii="Arial" w:hAnsi="Arial" w:cs="Arial"/>
            <w:bCs/>
            <w:sz w:val="24"/>
            <w:szCs w:val="24"/>
          </w:rPr>
          <w:t xml:space="preserve"> por meio de desenvolvimento de </w:t>
        </w:r>
        <w:proofErr w:type="spellStart"/>
        <w:r w:rsidR="008E06DA">
          <w:rPr>
            <w:rFonts w:ascii="Arial" w:hAnsi="Arial" w:cs="Arial"/>
            <w:bCs/>
            <w:sz w:val="24"/>
            <w:szCs w:val="24"/>
          </w:rPr>
          <w:t>apps</w:t>
        </w:r>
      </w:ins>
      <w:proofErr w:type="spellEnd"/>
      <w:r w:rsidR="0062637B">
        <w:rPr>
          <w:rFonts w:ascii="Arial" w:hAnsi="Arial" w:cs="Arial"/>
          <w:bCs/>
          <w:sz w:val="24"/>
          <w:szCs w:val="24"/>
        </w:rPr>
        <w:t xml:space="preserve"> na Educação Básica</w:t>
      </w:r>
      <w:r w:rsidR="00BA6516">
        <w:rPr>
          <w:rFonts w:ascii="Arial" w:hAnsi="Arial" w:cs="Arial"/>
          <w:bCs/>
          <w:sz w:val="24"/>
          <w:szCs w:val="24"/>
        </w:rPr>
        <w:t xml:space="preserve">. </w:t>
      </w:r>
      <w:del w:id="300" w:author="gresse" w:date="2017-06-07T08:32:00Z">
        <w:r w:rsidDel="008E06DA">
          <w:rPr>
            <w:rFonts w:ascii="Arial" w:hAnsi="Arial" w:cs="Arial"/>
            <w:bCs/>
            <w:sz w:val="24"/>
            <w:szCs w:val="24"/>
          </w:rPr>
          <w:delText>Este trabalho segue</w:delText>
        </w:r>
      </w:del>
      <w:ins w:id="301" w:author="gresse" w:date="2017-06-07T08:32:00Z">
        <w:r w:rsidR="008E06DA">
          <w:rPr>
            <w:rFonts w:ascii="Arial" w:hAnsi="Arial" w:cs="Arial"/>
            <w:bCs/>
            <w:sz w:val="24"/>
            <w:szCs w:val="24"/>
          </w:rPr>
          <w:t>A RSL</w:t>
        </w:r>
      </w:ins>
      <w:r>
        <w:rPr>
          <w:rFonts w:ascii="Arial" w:hAnsi="Arial" w:cs="Arial"/>
          <w:bCs/>
          <w:sz w:val="24"/>
          <w:szCs w:val="24"/>
        </w:rPr>
        <w:t xml:space="preserve"> </w:t>
      </w:r>
      <w:del w:id="302" w:author="gresse" w:date="2017-06-07T08:32:00Z">
        <w:r w:rsidDel="008E06DA">
          <w:rPr>
            <w:rFonts w:ascii="Arial" w:hAnsi="Arial" w:cs="Arial"/>
            <w:bCs/>
            <w:sz w:val="24"/>
            <w:szCs w:val="24"/>
          </w:rPr>
          <w:delText xml:space="preserve">o </w:delText>
        </w:r>
      </w:del>
      <w:ins w:id="303" w:author="gresse" w:date="2017-06-07T08:32:00Z">
        <w:r w:rsidR="008E06DA">
          <w:rPr>
            <w:rFonts w:ascii="Arial" w:hAnsi="Arial" w:cs="Arial"/>
            <w:bCs/>
            <w:sz w:val="24"/>
            <w:szCs w:val="24"/>
          </w:rPr>
          <w:t xml:space="preserve">segue o procedimento proposto pela </w:t>
        </w:r>
      </w:ins>
      <w:del w:id="304" w:author="gresse" w:date="2017-06-07T08:32:00Z">
        <w:r w:rsidDel="008E06DA">
          <w:rPr>
            <w:rFonts w:ascii="Arial" w:hAnsi="Arial" w:cs="Arial"/>
            <w:bCs/>
            <w:sz w:val="24"/>
            <w:szCs w:val="24"/>
          </w:rPr>
          <w:delText>processo de RSL de</w:delText>
        </w:r>
        <w:r w:rsidR="00BA6516" w:rsidDel="008E06DA">
          <w:rPr>
            <w:rFonts w:ascii="Arial" w:hAnsi="Arial" w:cs="Arial"/>
            <w:bCs/>
            <w:sz w:val="24"/>
            <w:szCs w:val="24"/>
          </w:rPr>
          <w:delText xml:space="preserve"> </w:delText>
        </w:r>
      </w:del>
      <w:proofErr w:type="spellStart"/>
      <w:r w:rsidR="00113B8A">
        <w:rPr>
          <w:rFonts w:ascii="Arial" w:hAnsi="Arial" w:cs="Arial"/>
          <w:bCs/>
          <w:sz w:val="24"/>
          <w:szCs w:val="24"/>
        </w:rPr>
        <w:t>Kitchenham</w:t>
      </w:r>
      <w:proofErr w:type="spellEnd"/>
      <w:r w:rsidR="00113B8A">
        <w:rPr>
          <w:rFonts w:ascii="Arial" w:hAnsi="Arial" w:cs="Arial"/>
          <w:bCs/>
          <w:sz w:val="24"/>
          <w:szCs w:val="24"/>
        </w:rPr>
        <w:t xml:space="preserve"> (</w:t>
      </w:r>
      <w:del w:id="305" w:author="gresse" w:date="2017-06-07T08:32:00Z">
        <w:r w:rsidR="00113B8A" w:rsidDel="008E06DA">
          <w:rPr>
            <w:rFonts w:ascii="Arial" w:hAnsi="Arial" w:cs="Arial"/>
            <w:bCs/>
            <w:sz w:val="24"/>
            <w:szCs w:val="24"/>
          </w:rPr>
          <w:delText xml:space="preserve">KITCHENHAM, </w:delText>
        </w:r>
      </w:del>
      <w:r w:rsidR="00113B8A">
        <w:rPr>
          <w:rFonts w:ascii="Arial" w:hAnsi="Arial" w:cs="Arial"/>
          <w:bCs/>
          <w:sz w:val="24"/>
          <w:szCs w:val="24"/>
        </w:rPr>
        <w:t>2004)</w:t>
      </w:r>
      <w:ins w:id="306" w:author="gresse" w:date="2017-06-07T08:32:00Z">
        <w:r w:rsidR="008E06DA">
          <w:rPr>
            <w:rFonts w:ascii="Arial" w:hAnsi="Arial" w:cs="Arial"/>
            <w:bCs/>
            <w:sz w:val="24"/>
            <w:szCs w:val="24"/>
          </w:rPr>
          <w:t>. Inclui</w:t>
        </w:r>
      </w:ins>
      <w:del w:id="307" w:author="gresse" w:date="2017-06-07T08:32:00Z">
        <w:r w:rsidR="005321EF" w:rsidDel="008E06DA">
          <w:rPr>
            <w:rFonts w:ascii="Arial" w:hAnsi="Arial" w:cs="Arial"/>
            <w:bCs/>
            <w:sz w:val="24"/>
            <w:szCs w:val="24"/>
          </w:rPr>
          <w:delText>,</w:delText>
        </w:r>
      </w:del>
      <w:r w:rsidR="00113B8A">
        <w:rPr>
          <w:rFonts w:ascii="Arial" w:hAnsi="Arial" w:cs="Arial"/>
          <w:bCs/>
          <w:sz w:val="24"/>
          <w:szCs w:val="24"/>
        </w:rPr>
        <w:t xml:space="preserve"> </w:t>
      </w:r>
      <w:del w:id="308" w:author="gresse" w:date="2017-06-07T08:32:00Z">
        <w:r w:rsidR="0099778A" w:rsidRPr="003B3B18" w:rsidDel="008E06DA">
          <w:rPr>
            <w:rFonts w:ascii="Arial" w:hAnsi="Arial" w:cs="Arial"/>
            <w:bCs/>
            <w:sz w:val="24"/>
            <w:szCs w:val="24"/>
          </w:rPr>
          <w:delText xml:space="preserve">no qual é feito </w:delText>
        </w:r>
      </w:del>
      <w:r w:rsidR="0099778A" w:rsidRPr="003B3B18">
        <w:rPr>
          <w:rFonts w:ascii="Arial" w:hAnsi="Arial" w:cs="Arial"/>
          <w:bCs/>
          <w:sz w:val="24"/>
          <w:szCs w:val="24"/>
        </w:rPr>
        <w:t xml:space="preserve">o planejamento da </w:t>
      </w:r>
      <w:r w:rsidR="00645CC9" w:rsidRPr="003B3B18">
        <w:rPr>
          <w:rFonts w:ascii="Arial" w:hAnsi="Arial" w:cs="Arial"/>
          <w:bCs/>
          <w:sz w:val="24"/>
          <w:szCs w:val="24"/>
        </w:rPr>
        <w:t>RSL</w:t>
      </w:r>
      <w:r w:rsidR="005321EF">
        <w:rPr>
          <w:rFonts w:ascii="Arial" w:hAnsi="Arial" w:cs="Arial"/>
          <w:bCs/>
          <w:sz w:val="24"/>
          <w:szCs w:val="24"/>
        </w:rPr>
        <w:t xml:space="preserve">, </w:t>
      </w:r>
      <w:del w:id="309" w:author="gresse" w:date="2017-06-07T08:33:00Z">
        <w:r w:rsidR="000113B3" w:rsidDel="008E06DA">
          <w:rPr>
            <w:rFonts w:ascii="Arial" w:hAnsi="Arial" w:cs="Arial"/>
            <w:bCs/>
            <w:sz w:val="24"/>
            <w:szCs w:val="24"/>
          </w:rPr>
          <w:delText>realizando</w:delText>
        </w:r>
        <w:r w:rsidR="005321EF" w:rsidDel="008E06DA">
          <w:rPr>
            <w:rFonts w:ascii="Arial" w:hAnsi="Arial" w:cs="Arial"/>
            <w:bCs/>
            <w:sz w:val="24"/>
            <w:szCs w:val="24"/>
          </w:rPr>
          <w:delText xml:space="preserve"> </w:delText>
        </w:r>
        <w:r w:rsidR="00645CC9" w:rsidRPr="003B3B18" w:rsidDel="008E06DA">
          <w:rPr>
            <w:rFonts w:ascii="Arial" w:hAnsi="Arial" w:cs="Arial"/>
            <w:bCs/>
            <w:sz w:val="24"/>
            <w:szCs w:val="24"/>
          </w:rPr>
          <w:delText xml:space="preserve">o </w:delText>
        </w:r>
        <w:r w:rsidR="0099778A" w:rsidRPr="003B3B18" w:rsidDel="008E06DA">
          <w:rPr>
            <w:rFonts w:ascii="Arial" w:hAnsi="Arial" w:cs="Arial"/>
            <w:bCs/>
            <w:sz w:val="24"/>
            <w:szCs w:val="24"/>
          </w:rPr>
          <w:delText>levanta</w:delText>
        </w:r>
        <w:r w:rsidR="00645CC9" w:rsidRPr="003B3B18" w:rsidDel="008E06DA">
          <w:rPr>
            <w:rFonts w:ascii="Arial" w:hAnsi="Arial" w:cs="Arial"/>
            <w:bCs/>
            <w:sz w:val="24"/>
            <w:szCs w:val="24"/>
          </w:rPr>
          <w:delText>mento</w:delText>
        </w:r>
      </w:del>
      <w:ins w:id="310" w:author="gresse" w:date="2017-06-07T08:33:00Z">
        <w:r w:rsidR="008E06DA">
          <w:rPr>
            <w:rFonts w:ascii="Arial" w:hAnsi="Arial" w:cs="Arial"/>
            <w:bCs/>
            <w:sz w:val="24"/>
            <w:szCs w:val="24"/>
          </w:rPr>
          <w:t>definindo o objetivo e a pergunta de pesquisa, definindo as</w:t>
        </w:r>
      </w:ins>
      <w:r w:rsidR="0099778A" w:rsidRPr="003B3B18">
        <w:rPr>
          <w:rFonts w:ascii="Arial" w:hAnsi="Arial" w:cs="Arial"/>
          <w:bCs/>
          <w:sz w:val="24"/>
          <w:szCs w:val="24"/>
        </w:rPr>
        <w:t xml:space="preserve"> </w:t>
      </w:r>
      <w:r w:rsidR="00853468">
        <w:rPr>
          <w:rFonts w:ascii="Arial" w:hAnsi="Arial" w:cs="Arial"/>
          <w:bCs/>
          <w:sz w:val="24"/>
          <w:szCs w:val="24"/>
        </w:rPr>
        <w:t>d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as palavras chaves do estudo, </w:t>
      </w:r>
      <w:del w:id="311" w:author="gresse" w:date="2017-06-07T08:33:00Z">
        <w:r w:rsidR="000113B3" w:rsidDel="008E06DA">
          <w:rPr>
            <w:rFonts w:ascii="Arial" w:hAnsi="Arial" w:cs="Arial"/>
            <w:bCs/>
            <w:sz w:val="24"/>
            <w:szCs w:val="24"/>
          </w:rPr>
          <w:delText xml:space="preserve">definição das </w:delText>
        </w:r>
        <w:r w:rsidR="005321EF" w:rsidDel="008E06DA">
          <w:rPr>
            <w:rFonts w:ascii="Arial" w:hAnsi="Arial" w:cs="Arial"/>
            <w:bCs/>
            <w:sz w:val="24"/>
            <w:szCs w:val="24"/>
          </w:rPr>
          <w:delText xml:space="preserve">pergunta de pesquisa </w:delText>
        </w:r>
      </w:del>
      <w:r w:rsidR="005321EF">
        <w:rPr>
          <w:rFonts w:ascii="Arial" w:hAnsi="Arial" w:cs="Arial"/>
          <w:bCs/>
          <w:sz w:val="24"/>
          <w:szCs w:val="24"/>
        </w:rPr>
        <w:t>e fonte</w:t>
      </w:r>
      <w:ins w:id="312" w:author="gresse" w:date="2017-06-07T08:33:00Z">
        <w:r w:rsidR="008E06DA">
          <w:rPr>
            <w:rFonts w:ascii="Arial" w:hAnsi="Arial" w:cs="Arial"/>
            <w:bCs/>
            <w:sz w:val="24"/>
            <w:szCs w:val="24"/>
          </w:rPr>
          <w:t>s</w:t>
        </w:r>
      </w:ins>
      <w:r w:rsidR="005321EF">
        <w:rPr>
          <w:rFonts w:ascii="Arial" w:hAnsi="Arial" w:cs="Arial"/>
          <w:bCs/>
          <w:sz w:val="24"/>
          <w:szCs w:val="24"/>
        </w:rPr>
        <w:t xml:space="preserve"> de estudo</w:t>
      </w:r>
      <w:ins w:id="313" w:author="gresse" w:date="2017-06-07T08:33:00Z">
        <w:r w:rsidR="008E06DA">
          <w:rPr>
            <w:rFonts w:ascii="Arial" w:hAnsi="Arial" w:cs="Arial"/>
            <w:bCs/>
            <w:sz w:val="24"/>
            <w:szCs w:val="24"/>
          </w:rPr>
          <w:t>, critérios de inclusão/exclusão e de qualidade definindo o protocolo de busca</w:t>
        </w:r>
      </w:ins>
      <w:r w:rsidR="005321EF">
        <w:rPr>
          <w:rFonts w:ascii="Arial" w:hAnsi="Arial" w:cs="Arial"/>
          <w:bCs/>
          <w:sz w:val="24"/>
          <w:szCs w:val="24"/>
        </w:rPr>
        <w:t xml:space="preserve">. Após é </w:t>
      </w:r>
      <w:del w:id="314" w:author="gresse" w:date="2017-06-07T08:33:00Z">
        <w:r w:rsidR="005321EF" w:rsidDel="008E06DA">
          <w:rPr>
            <w:rFonts w:ascii="Arial" w:hAnsi="Arial" w:cs="Arial"/>
            <w:bCs/>
            <w:sz w:val="24"/>
            <w:szCs w:val="24"/>
          </w:rPr>
          <w:delText xml:space="preserve">realizado a </w:delText>
        </w:r>
        <w:r w:rsidR="0062637B" w:rsidDel="008E06DA">
          <w:rPr>
            <w:rFonts w:ascii="Arial" w:hAnsi="Arial" w:cs="Arial"/>
            <w:bCs/>
            <w:sz w:val="24"/>
            <w:szCs w:val="24"/>
          </w:rPr>
          <w:delText>execução</w:delText>
        </w:r>
      </w:del>
      <w:ins w:id="315" w:author="gresse" w:date="2017-06-07T08:33:00Z">
        <w:r w:rsidR="008E06DA">
          <w:rPr>
            <w:rFonts w:ascii="Arial" w:hAnsi="Arial" w:cs="Arial"/>
            <w:bCs/>
            <w:sz w:val="24"/>
            <w:szCs w:val="24"/>
          </w:rPr>
          <w:t>executada</w:t>
        </w:r>
      </w:ins>
      <w:r w:rsidR="0062637B">
        <w:rPr>
          <w:rFonts w:ascii="Arial" w:hAnsi="Arial" w:cs="Arial"/>
          <w:bCs/>
          <w:sz w:val="24"/>
          <w:szCs w:val="24"/>
        </w:rPr>
        <w:t xml:space="preserve"> </w:t>
      </w:r>
      <w:del w:id="316" w:author="gresse" w:date="2017-06-07T08:33:00Z">
        <w:r w:rsidR="0062637B" w:rsidDel="008E06DA">
          <w:rPr>
            <w:rFonts w:ascii="Arial" w:hAnsi="Arial" w:cs="Arial"/>
            <w:bCs/>
            <w:sz w:val="24"/>
            <w:szCs w:val="24"/>
          </w:rPr>
          <w:delText xml:space="preserve">de </w:delText>
        </w:r>
      </w:del>
      <w:ins w:id="317" w:author="gresse" w:date="2017-06-07T08:33:00Z">
        <w:r w:rsidR="008E06DA">
          <w:rPr>
            <w:rFonts w:ascii="Arial" w:hAnsi="Arial" w:cs="Arial"/>
            <w:bCs/>
            <w:sz w:val="24"/>
            <w:szCs w:val="24"/>
          </w:rPr>
          <w:t xml:space="preserve">a </w:t>
        </w:r>
      </w:ins>
      <w:r w:rsidR="0062637B">
        <w:rPr>
          <w:rFonts w:ascii="Arial" w:hAnsi="Arial" w:cs="Arial"/>
          <w:bCs/>
          <w:sz w:val="24"/>
          <w:szCs w:val="24"/>
        </w:rPr>
        <w:t>busca dos</w:t>
      </w:r>
      <w:r w:rsidR="0099778A" w:rsidRPr="003B3B18">
        <w:rPr>
          <w:rFonts w:ascii="Arial" w:hAnsi="Arial" w:cs="Arial"/>
          <w:bCs/>
          <w:sz w:val="24"/>
          <w:szCs w:val="24"/>
        </w:rPr>
        <w:t xml:space="preserve"> trabalhos</w:t>
      </w:r>
      <w:del w:id="318" w:author="gresse" w:date="2017-06-07T08:33:00Z">
        <w:r w:rsidR="0062637B" w:rsidDel="008E06DA">
          <w:rPr>
            <w:rFonts w:ascii="Arial" w:hAnsi="Arial" w:cs="Arial"/>
            <w:bCs/>
            <w:sz w:val="24"/>
            <w:szCs w:val="24"/>
          </w:rPr>
          <w:delText xml:space="preserve">, </w:delText>
        </w:r>
      </w:del>
      <w:ins w:id="319" w:author="gresse" w:date="2017-06-07T08:33:00Z">
        <w:r w:rsidR="008E06DA">
          <w:rPr>
            <w:rFonts w:ascii="Arial" w:hAnsi="Arial" w:cs="Arial"/>
            <w:bCs/>
            <w:sz w:val="24"/>
            <w:szCs w:val="24"/>
          </w:rPr>
          <w:t xml:space="preserve">. Dos trabalhos relevantes encontrados </w:t>
        </w:r>
      </w:ins>
      <w:ins w:id="320" w:author="gresse" w:date="2017-06-07T08:34:00Z">
        <w:r w:rsidR="008E06DA">
          <w:rPr>
            <w:rFonts w:ascii="Arial" w:hAnsi="Arial" w:cs="Arial"/>
            <w:bCs/>
            <w:sz w:val="24"/>
            <w:szCs w:val="24"/>
          </w:rPr>
          <w:t>são</w:t>
        </w:r>
      </w:ins>
      <w:proofErr w:type="gramStart"/>
      <w:ins w:id="321" w:author="gresse" w:date="2017-06-07T08:33:00Z">
        <w:r w:rsidR="008E06DA">
          <w:rPr>
            <w:rFonts w:ascii="Arial" w:hAnsi="Arial" w:cs="Arial"/>
            <w:bCs/>
            <w:sz w:val="24"/>
            <w:szCs w:val="24"/>
          </w:rPr>
          <w:t xml:space="preserve">  </w:t>
        </w:r>
      </w:ins>
      <w:proofErr w:type="spellStart"/>
      <w:proofErr w:type="gramEnd"/>
      <w:r w:rsidR="0062637B">
        <w:rPr>
          <w:rFonts w:ascii="Arial" w:hAnsi="Arial" w:cs="Arial"/>
          <w:bCs/>
          <w:sz w:val="24"/>
          <w:szCs w:val="24"/>
        </w:rPr>
        <w:t>extra</w:t>
      </w:r>
      <w:r w:rsidR="00853468">
        <w:rPr>
          <w:rFonts w:ascii="Arial" w:hAnsi="Arial" w:cs="Arial"/>
          <w:bCs/>
          <w:sz w:val="24"/>
          <w:szCs w:val="24"/>
        </w:rPr>
        <w:t>ç</w:t>
      </w:r>
      <w:ins w:id="322" w:author="gresse" w:date="2017-06-07T08:34:00Z">
        <w:r w:rsidR="008E06DA">
          <w:rPr>
            <w:rFonts w:ascii="Arial" w:hAnsi="Arial" w:cs="Arial"/>
            <w:bCs/>
            <w:sz w:val="24"/>
            <w:szCs w:val="24"/>
          </w:rPr>
          <w:t>idos</w:t>
        </w:r>
        <w:proofErr w:type="spellEnd"/>
        <w:r w:rsidR="008E06DA">
          <w:rPr>
            <w:rFonts w:ascii="Arial" w:hAnsi="Arial" w:cs="Arial"/>
            <w:bCs/>
            <w:sz w:val="24"/>
            <w:szCs w:val="24"/>
          </w:rPr>
          <w:t xml:space="preserve"> as informações relevantes que são </w:t>
        </w:r>
      </w:ins>
      <w:del w:id="323" w:author="gresse" w:date="2017-06-07T08:34:00Z">
        <w:r w:rsidR="00853468" w:rsidDel="008E06DA">
          <w:rPr>
            <w:rFonts w:ascii="Arial" w:hAnsi="Arial" w:cs="Arial"/>
            <w:bCs/>
            <w:sz w:val="24"/>
            <w:szCs w:val="24"/>
          </w:rPr>
          <w:delText>ão</w:delText>
        </w:r>
        <w:r w:rsidR="0062637B" w:rsidDel="008E06DA">
          <w:rPr>
            <w:rFonts w:ascii="Arial" w:hAnsi="Arial" w:cs="Arial"/>
            <w:bCs/>
            <w:sz w:val="24"/>
            <w:szCs w:val="24"/>
          </w:rPr>
          <w:delText xml:space="preserve"> e </w:delText>
        </w:r>
        <w:r w:rsidR="00853468" w:rsidDel="008E06DA">
          <w:rPr>
            <w:rFonts w:ascii="Arial" w:hAnsi="Arial" w:cs="Arial"/>
            <w:bCs/>
            <w:sz w:val="24"/>
            <w:szCs w:val="24"/>
          </w:rPr>
          <w:delText>análise d</w:delText>
        </w:r>
        <w:r w:rsidR="0062637B" w:rsidDel="008E06DA">
          <w:rPr>
            <w:rFonts w:ascii="Arial" w:hAnsi="Arial" w:cs="Arial"/>
            <w:bCs/>
            <w:sz w:val="24"/>
            <w:szCs w:val="24"/>
          </w:rPr>
          <w:delText xml:space="preserve">as </w:delText>
        </w:r>
        <w:r w:rsidR="0062637B" w:rsidDel="008E06DA">
          <w:rPr>
            <w:rFonts w:ascii="Arial" w:hAnsi="Arial" w:cs="Arial"/>
            <w:bCs/>
            <w:sz w:val="24"/>
            <w:szCs w:val="24"/>
          </w:rPr>
          <w:lastRenderedPageBreak/>
          <w:delText>informações d</w:delText>
        </w:r>
        <w:r w:rsidR="000B1D0E" w:rsidRPr="003B3B18" w:rsidDel="008E06DA">
          <w:rPr>
            <w:rFonts w:ascii="Arial" w:hAnsi="Arial" w:cs="Arial"/>
            <w:bCs/>
            <w:sz w:val="24"/>
            <w:szCs w:val="24"/>
          </w:rPr>
          <w:delText>os assuntos em questão</w:delText>
        </w:r>
        <w:r w:rsidR="00645CC9" w:rsidRPr="003B3B18" w:rsidDel="008E06DA">
          <w:rPr>
            <w:rFonts w:ascii="Arial" w:hAnsi="Arial" w:cs="Arial"/>
            <w:bCs/>
            <w:sz w:val="24"/>
            <w:szCs w:val="24"/>
          </w:rPr>
          <w:delText>,</w:delText>
        </w:r>
      </w:del>
      <w:ins w:id="324" w:author="gresse" w:date="2017-06-07T08:34:00Z">
        <w:r w:rsidR="008E06DA">
          <w:rPr>
            <w:rFonts w:ascii="Arial" w:hAnsi="Arial" w:cs="Arial"/>
            <w:bCs/>
            <w:sz w:val="24"/>
            <w:szCs w:val="24"/>
          </w:rPr>
          <w:t>analisados em relação a pergunta de pesquisa.</w:t>
        </w:r>
      </w:ins>
    </w:p>
    <w:p w:rsidR="00C20C46" w:rsidRPr="003B3B18" w:rsidRDefault="008E06DA" w:rsidP="00CE3F13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ins w:id="325" w:author="gresse" w:date="2017-06-07T08:34:00Z">
        <w:r>
          <w:rPr>
            <w:rFonts w:ascii="Arial" w:hAnsi="Arial" w:cs="Arial"/>
            <w:bCs/>
            <w:sz w:val="24"/>
            <w:szCs w:val="24"/>
          </w:rPr>
          <w:t>Vamos ver se fazemos ou não</w:t>
        </w:r>
        <w:proofErr w:type="gramStart"/>
        <w:r>
          <w:rPr>
            <w:rFonts w:ascii="Arial" w:hAnsi="Arial" w:cs="Arial"/>
            <w:bCs/>
            <w:sz w:val="24"/>
            <w:szCs w:val="24"/>
          </w:rPr>
          <w:t>....</w:t>
        </w:r>
      </w:ins>
      <w:proofErr w:type="gramEnd"/>
      <w:r w:rsidR="00943D6D" w:rsidRPr="003B3B18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943D6D" w:rsidRPr="003B3B18">
        <w:rPr>
          <w:rFonts w:ascii="Arial" w:hAnsi="Arial" w:cs="Arial"/>
          <w:bCs/>
          <w:sz w:val="24"/>
          <w:szCs w:val="24"/>
        </w:rPr>
        <w:t>e</w:t>
      </w:r>
      <w:proofErr w:type="gramEnd"/>
      <w:r w:rsidR="00943D6D" w:rsidRPr="003B3B18">
        <w:rPr>
          <w:rFonts w:ascii="Arial" w:hAnsi="Arial" w:cs="Arial"/>
          <w:bCs/>
          <w:sz w:val="24"/>
          <w:szCs w:val="24"/>
        </w:rPr>
        <w:t xml:space="preserve"> 2) O </w:t>
      </w:r>
      <w:proofErr w:type="spellStart"/>
      <w:r w:rsidR="007E70AB" w:rsidRPr="007E70AB">
        <w:rPr>
          <w:rFonts w:ascii="Arial" w:hAnsi="Arial" w:cs="Arial"/>
          <w:bCs/>
          <w:i/>
          <w:sz w:val="24"/>
          <w:szCs w:val="24"/>
        </w:rPr>
        <w:t>Survey</w:t>
      </w:r>
      <w:proofErr w:type="spellEnd"/>
      <w:r w:rsidR="00943D6D" w:rsidRPr="003B3B18">
        <w:rPr>
          <w:rFonts w:ascii="Arial" w:hAnsi="Arial" w:cs="Arial"/>
          <w:bCs/>
          <w:sz w:val="24"/>
          <w:szCs w:val="24"/>
        </w:rPr>
        <w:t xml:space="preserve">, </w:t>
      </w:r>
      <w:r w:rsidR="00853468">
        <w:rPr>
          <w:rFonts w:ascii="Arial" w:hAnsi="Arial" w:cs="Arial"/>
          <w:bCs/>
          <w:sz w:val="24"/>
          <w:szCs w:val="24"/>
        </w:rPr>
        <w:t xml:space="preserve">no qual </w:t>
      </w:r>
      <w:r w:rsidR="00943D6D" w:rsidRPr="003B3B18">
        <w:rPr>
          <w:rFonts w:ascii="Arial" w:hAnsi="Arial" w:cs="Arial"/>
          <w:bCs/>
          <w:sz w:val="24"/>
          <w:szCs w:val="24"/>
        </w:rPr>
        <w:t xml:space="preserve">é </w:t>
      </w:r>
      <w:r w:rsidR="00645CC9" w:rsidRPr="003B3B18">
        <w:rPr>
          <w:rFonts w:ascii="Arial" w:hAnsi="Arial" w:cs="Arial"/>
          <w:bCs/>
          <w:sz w:val="24"/>
          <w:szCs w:val="24"/>
        </w:rPr>
        <w:t xml:space="preserve">feito o levantamento de </w:t>
      </w:r>
      <w:r w:rsidR="00943D6D" w:rsidRPr="003B3B18">
        <w:rPr>
          <w:rFonts w:ascii="Arial" w:hAnsi="Arial" w:cs="Arial"/>
          <w:bCs/>
          <w:sz w:val="24"/>
          <w:szCs w:val="24"/>
        </w:rPr>
        <w:t>como o ensino da</w:t>
      </w:r>
      <w:r w:rsidR="00853468">
        <w:rPr>
          <w:rFonts w:ascii="Arial" w:hAnsi="Arial" w:cs="Arial"/>
          <w:bCs/>
          <w:sz w:val="24"/>
          <w:szCs w:val="24"/>
        </w:rPr>
        <w:t xml:space="preserve"> computação</w:t>
      </w:r>
      <w:r w:rsidR="00943D6D" w:rsidRPr="003B3B18">
        <w:rPr>
          <w:rFonts w:ascii="Arial" w:hAnsi="Arial" w:cs="Arial"/>
          <w:bCs/>
          <w:sz w:val="24"/>
          <w:szCs w:val="24"/>
        </w:rPr>
        <w:t xml:space="preserve"> est</w:t>
      </w:r>
      <w:r w:rsidR="00C765E5">
        <w:rPr>
          <w:rFonts w:ascii="Arial" w:hAnsi="Arial" w:cs="Arial"/>
          <w:bCs/>
          <w:sz w:val="24"/>
          <w:szCs w:val="24"/>
        </w:rPr>
        <w:t>ão</w:t>
      </w:r>
      <w:r w:rsidR="00943D6D" w:rsidRPr="003B3B18">
        <w:rPr>
          <w:rFonts w:ascii="Arial" w:hAnsi="Arial" w:cs="Arial"/>
          <w:bCs/>
          <w:sz w:val="24"/>
          <w:szCs w:val="24"/>
        </w:rPr>
        <w:t xml:space="preserve"> sendo realizado no Ensino Básico.</w:t>
      </w:r>
      <w:r w:rsidR="007F44D4" w:rsidRPr="003B3B18">
        <w:rPr>
          <w:rFonts w:ascii="Arial" w:hAnsi="Arial" w:cs="Arial"/>
          <w:bCs/>
          <w:sz w:val="24"/>
          <w:szCs w:val="24"/>
        </w:rPr>
        <w:t xml:space="preserve"> Seguindo o processo de </w:t>
      </w:r>
      <w:proofErr w:type="spellStart"/>
      <w:r w:rsidR="007F44D4" w:rsidRPr="003B3B18">
        <w:rPr>
          <w:rFonts w:ascii="Arial" w:hAnsi="Arial" w:cs="Arial"/>
          <w:bCs/>
          <w:sz w:val="24"/>
          <w:szCs w:val="24"/>
        </w:rPr>
        <w:t>Kasunic</w:t>
      </w:r>
      <w:proofErr w:type="spellEnd"/>
      <w:r w:rsidR="007F44D4" w:rsidRPr="003B3B18">
        <w:rPr>
          <w:rFonts w:ascii="Arial" w:hAnsi="Arial" w:cs="Arial"/>
          <w:bCs/>
          <w:sz w:val="24"/>
          <w:szCs w:val="24"/>
        </w:rPr>
        <w:t xml:space="preserve"> (KASUNIC, 2005), o </w:t>
      </w:r>
      <w:proofErr w:type="spellStart"/>
      <w:r w:rsidR="007E70AB" w:rsidRPr="007E70AB">
        <w:rPr>
          <w:rFonts w:ascii="Arial" w:hAnsi="Arial" w:cs="Arial"/>
          <w:bCs/>
          <w:i/>
          <w:sz w:val="24"/>
          <w:szCs w:val="24"/>
        </w:rPr>
        <w:t>survey</w:t>
      </w:r>
      <w:proofErr w:type="spellEnd"/>
      <w:r w:rsidR="003D4116" w:rsidRPr="003B3B18">
        <w:rPr>
          <w:rFonts w:ascii="Arial" w:hAnsi="Arial" w:cs="Arial"/>
          <w:bCs/>
          <w:sz w:val="24"/>
          <w:szCs w:val="24"/>
        </w:rPr>
        <w:t xml:space="preserve"> também</w:t>
      </w:r>
      <w:r w:rsidR="007F44D4" w:rsidRPr="003B3B18">
        <w:rPr>
          <w:rFonts w:ascii="Arial" w:hAnsi="Arial" w:cs="Arial"/>
          <w:bCs/>
          <w:sz w:val="24"/>
          <w:szCs w:val="24"/>
        </w:rPr>
        <w:t xml:space="preserve"> tem a etapa de planejamento, no qual é definido o objetivo de pesquisa, o </w:t>
      </w:r>
      <w:r w:rsidR="003D4116" w:rsidRPr="003B3B18">
        <w:rPr>
          <w:rFonts w:ascii="Arial" w:hAnsi="Arial" w:cs="Arial"/>
          <w:bCs/>
          <w:sz w:val="24"/>
          <w:szCs w:val="24"/>
        </w:rPr>
        <w:t>público-alvo</w:t>
      </w:r>
      <w:r w:rsidR="007F44D4" w:rsidRPr="003B3B18">
        <w:rPr>
          <w:rFonts w:ascii="Arial" w:hAnsi="Arial" w:cs="Arial"/>
          <w:bCs/>
          <w:sz w:val="24"/>
          <w:szCs w:val="24"/>
        </w:rPr>
        <w:t>, planejamento da amostra, definição das questões de análise métricas, projeto do questionário, e teste piloto do questionário. Por fim, é feito a distribuição do questionário e a coleta de dados, no qual vai servir de base para interpretação do resultado.</w:t>
      </w:r>
    </w:p>
    <w:p w:rsidR="000E7A95" w:rsidRPr="003B3B18" w:rsidRDefault="000E7A95" w:rsidP="00BB2B32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:rsidR="000E7A95" w:rsidRPr="003B3B18" w:rsidRDefault="00BB2B32" w:rsidP="00BB2B32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 xml:space="preserve">Etapa 3 </w:t>
      </w:r>
      <w:r w:rsidRPr="003B3B18">
        <w:rPr>
          <w:rFonts w:ascii="Arial" w:hAnsi="Arial" w:cs="Arial"/>
          <w:bCs/>
          <w:sz w:val="24"/>
          <w:szCs w:val="24"/>
        </w:rPr>
        <w:t>- Desenvolvimento da UI</w:t>
      </w:r>
    </w:p>
    <w:p w:rsidR="00E52BAB" w:rsidRPr="003B3B18" w:rsidRDefault="00E52BAB" w:rsidP="00FA6353">
      <w:pPr>
        <w:spacing w:line="360" w:lineRule="auto"/>
        <w:ind w:right="-568" w:firstLine="567"/>
        <w:jc w:val="both"/>
        <w:rPr>
          <w:rFonts w:ascii="Arial" w:hAnsi="Arial" w:cs="Arial"/>
          <w:bCs/>
          <w:sz w:val="24"/>
          <w:szCs w:val="24"/>
        </w:rPr>
      </w:pPr>
      <w:r w:rsidRPr="003B3B18">
        <w:rPr>
          <w:rFonts w:ascii="Arial" w:hAnsi="Arial" w:cs="Arial"/>
          <w:bCs/>
          <w:sz w:val="24"/>
          <w:szCs w:val="24"/>
        </w:rPr>
        <w:tab/>
      </w:r>
      <w:r w:rsidR="00526A73" w:rsidRPr="003B3B18">
        <w:rPr>
          <w:rFonts w:ascii="Arial" w:hAnsi="Arial" w:cs="Arial"/>
          <w:bCs/>
          <w:sz w:val="24"/>
          <w:szCs w:val="24"/>
        </w:rPr>
        <w:t xml:space="preserve">Para desenvolvimento da UI </w:t>
      </w:r>
      <w:del w:id="326" w:author="gresse" w:date="2017-06-07T08:34:00Z">
        <w:r w:rsidR="00526A73" w:rsidRPr="003B3B18" w:rsidDel="008E06DA">
          <w:rPr>
            <w:rFonts w:ascii="Arial" w:hAnsi="Arial" w:cs="Arial"/>
            <w:bCs/>
            <w:sz w:val="24"/>
            <w:szCs w:val="24"/>
          </w:rPr>
          <w:delText xml:space="preserve">foi </w:delText>
        </w:r>
      </w:del>
      <w:ins w:id="327" w:author="gresse" w:date="2017-06-07T08:34:00Z">
        <w:r w:rsidR="008E06DA">
          <w:rPr>
            <w:rFonts w:ascii="Arial" w:hAnsi="Arial" w:cs="Arial"/>
            <w:bCs/>
            <w:sz w:val="24"/>
            <w:szCs w:val="24"/>
          </w:rPr>
          <w:t>é</w:t>
        </w:r>
        <w:r w:rsidR="008E06DA" w:rsidRPr="003B3B18">
          <w:rPr>
            <w:rFonts w:ascii="Arial" w:hAnsi="Arial" w:cs="Arial"/>
            <w:bCs/>
            <w:sz w:val="24"/>
            <w:szCs w:val="24"/>
          </w:rPr>
          <w:t xml:space="preserve"> </w:t>
        </w:r>
      </w:ins>
      <w:r w:rsidR="00526A73" w:rsidRPr="003B3B18">
        <w:rPr>
          <w:rFonts w:ascii="Arial" w:hAnsi="Arial" w:cs="Arial"/>
          <w:bCs/>
          <w:sz w:val="24"/>
          <w:szCs w:val="24"/>
        </w:rPr>
        <w:t xml:space="preserve">utilizado </w:t>
      </w:r>
      <w:r w:rsidR="00C302A2">
        <w:rPr>
          <w:rFonts w:ascii="Arial" w:hAnsi="Arial" w:cs="Arial"/>
          <w:bCs/>
          <w:sz w:val="24"/>
          <w:szCs w:val="24"/>
        </w:rPr>
        <w:t xml:space="preserve">o método de </w:t>
      </w:r>
      <w:r w:rsidR="007E70AB" w:rsidRPr="007E70AB">
        <w:rPr>
          <w:rFonts w:ascii="Arial" w:hAnsi="Arial" w:cs="Arial"/>
          <w:bCs/>
          <w:i/>
          <w:sz w:val="24"/>
          <w:szCs w:val="24"/>
        </w:rPr>
        <w:t>design</w:t>
      </w:r>
      <w:r w:rsidR="00C302A2">
        <w:rPr>
          <w:rFonts w:ascii="Arial" w:hAnsi="Arial" w:cs="Arial"/>
          <w:bCs/>
          <w:sz w:val="24"/>
          <w:szCs w:val="24"/>
        </w:rPr>
        <w:t xml:space="preserve"> instrucional </w:t>
      </w:r>
      <w:del w:id="328" w:author="gresse" w:date="2017-06-07T08:35:00Z">
        <w:r w:rsidR="00C302A2" w:rsidDel="008E06DA">
          <w:rPr>
            <w:rFonts w:ascii="Arial" w:hAnsi="Arial" w:cs="Arial"/>
            <w:bCs/>
            <w:sz w:val="24"/>
            <w:szCs w:val="24"/>
          </w:rPr>
          <w:delText xml:space="preserve">abordado </w:delText>
        </w:r>
      </w:del>
      <w:del w:id="329" w:author="gresse" w:date="2017-06-07T08:34:00Z">
        <w:r w:rsidR="00C302A2" w:rsidDel="008E06DA">
          <w:rPr>
            <w:rFonts w:ascii="Arial" w:hAnsi="Arial" w:cs="Arial"/>
            <w:bCs/>
            <w:sz w:val="24"/>
            <w:szCs w:val="24"/>
          </w:rPr>
          <w:delText xml:space="preserve">por </w:delText>
        </w:r>
      </w:del>
      <w:r w:rsidR="00526A73" w:rsidRPr="003B3B18">
        <w:rPr>
          <w:rFonts w:ascii="Arial" w:hAnsi="Arial" w:cs="Arial"/>
          <w:bCs/>
          <w:sz w:val="24"/>
          <w:szCs w:val="24"/>
        </w:rPr>
        <w:t>ADDIE (BRANCH, 2009)</w:t>
      </w:r>
      <w:ins w:id="330" w:author="gresse" w:date="2017-06-07T08:35:00Z">
        <w:r w:rsidR="008E06DA">
          <w:rPr>
            <w:rFonts w:ascii="Arial" w:hAnsi="Arial" w:cs="Arial"/>
            <w:bCs/>
            <w:sz w:val="24"/>
            <w:szCs w:val="24"/>
          </w:rPr>
          <w:t xml:space="preserve">, uma abordagem </w:t>
        </w:r>
        <w:proofErr w:type="gramStart"/>
        <w:r w:rsidR="008E06DA">
          <w:rPr>
            <w:rFonts w:ascii="Arial" w:hAnsi="Arial" w:cs="Arial"/>
            <w:bCs/>
            <w:sz w:val="24"/>
            <w:szCs w:val="24"/>
          </w:rPr>
          <w:t>para ?</w:t>
        </w:r>
      </w:ins>
      <w:proofErr w:type="gramEnd"/>
      <w:del w:id="331" w:author="gresse" w:date="2017-06-07T08:35:00Z">
        <w:r w:rsidR="00FA6353" w:rsidRPr="003B3B18" w:rsidDel="008E06DA">
          <w:rPr>
            <w:rFonts w:ascii="Arial" w:hAnsi="Arial" w:cs="Arial"/>
            <w:bCs/>
            <w:sz w:val="24"/>
            <w:szCs w:val="24"/>
          </w:rPr>
          <w:delText xml:space="preserve">. </w:delText>
        </w:r>
        <w:r w:rsidR="00AB3F80" w:rsidDel="008E06DA">
          <w:rPr>
            <w:rFonts w:ascii="Arial" w:hAnsi="Arial" w:cs="Arial"/>
            <w:bCs/>
            <w:sz w:val="24"/>
            <w:szCs w:val="24"/>
          </w:rPr>
          <w:delText xml:space="preserve">Nesta abordagem, são definidos fases que por sua vez contém </w:delText>
        </w:r>
        <w:r w:rsidR="00A0607D" w:rsidRPr="003B3B18" w:rsidDel="008E06DA">
          <w:rPr>
            <w:rFonts w:ascii="Arial" w:hAnsi="Arial" w:cs="Arial"/>
            <w:bCs/>
            <w:sz w:val="24"/>
            <w:szCs w:val="24"/>
          </w:rPr>
          <w:delText xml:space="preserve">as suas atividades pertinentes. </w:delText>
        </w:r>
        <w:r w:rsidR="008B5CD5" w:rsidRPr="003B3B18" w:rsidDel="008E06DA">
          <w:rPr>
            <w:rFonts w:ascii="Arial" w:hAnsi="Arial" w:cs="Arial"/>
            <w:bCs/>
            <w:sz w:val="24"/>
            <w:szCs w:val="24"/>
          </w:rPr>
          <w:delText>Segue as fases abaixo</w:delText>
        </w:r>
      </w:del>
      <w:ins w:id="332" w:author="gresse" w:date="2017-06-07T08:35:00Z">
        <w:r w:rsidR="008E06DA">
          <w:rPr>
            <w:rFonts w:ascii="Arial" w:hAnsi="Arial" w:cs="Arial"/>
            <w:bCs/>
            <w:sz w:val="24"/>
            <w:szCs w:val="24"/>
          </w:rPr>
          <w:t xml:space="preserve">Seguindo ADDIE são </w:t>
        </w:r>
        <w:proofErr w:type="spellStart"/>
        <w:r w:rsidR="008E06DA">
          <w:rPr>
            <w:rFonts w:ascii="Arial" w:hAnsi="Arial" w:cs="Arial"/>
            <w:bCs/>
            <w:sz w:val="24"/>
            <w:szCs w:val="24"/>
          </w:rPr>
          <w:t>realidos</w:t>
        </w:r>
        <w:proofErr w:type="spellEnd"/>
        <w:r w:rsidR="008E06DA">
          <w:rPr>
            <w:rFonts w:ascii="Arial" w:hAnsi="Arial" w:cs="Arial"/>
            <w:bCs/>
            <w:sz w:val="24"/>
            <w:szCs w:val="24"/>
          </w:rPr>
          <w:t xml:space="preserve"> as seguintes atividades</w:t>
        </w:r>
      </w:ins>
      <w:r w:rsidR="008B5CD5" w:rsidRPr="003B3B18">
        <w:rPr>
          <w:rFonts w:ascii="Arial" w:hAnsi="Arial" w:cs="Arial"/>
          <w:bCs/>
          <w:sz w:val="24"/>
          <w:szCs w:val="24"/>
        </w:rPr>
        <w:t>:</w:t>
      </w:r>
    </w:p>
    <w:p w:rsidR="008B5CD5" w:rsidRPr="003B3B18" w:rsidRDefault="00A0607D" w:rsidP="008B5CD5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E178A4">
        <w:rPr>
          <w:rFonts w:ascii="Arial" w:hAnsi="Arial" w:cs="Arial"/>
          <w:bCs/>
          <w:sz w:val="24"/>
          <w:szCs w:val="24"/>
          <w:u w:val="single"/>
        </w:rPr>
        <w:t>Análise</w:t>
      </w:r>
      <w:r w:rsidRPr="003B3B18">
        <w:rPr>
          <w:rFonts w:ascii="Arial" w:hAnsi="Arial" w:cs="Arial"/>
          <w:bCs/>
          <w:sz w:val="24"/>
          <w:szCs w:val="24"/>
        </w:rPr>
        <w:t xml:space="preserve">: </w:t>
      </w:r>
      <w:r w:rsidR="005B4495" w:rsidRPr="003B3B18">
        <w:rPr>
          <w:rFonts w:ascii="Arial" w:hAnsi="Arial" w:cs="Arial"/>
          <w:bCs/>
          <w:sz w:val="24"/>
          <w:szCs w:val="24"/>
        </w:rPr>
        <w:t xml:space="preserve">é identificado e caracterizado o </w:t>
      </w:r>
      <w:r w:rsidR="00A05EE3" w:rsidRPr="003B3B18">
        <w:rPr>
          <w:rFonts w:ascii="Arial" w:hAnsi="Arial" w:cs="Arial"/>
          <w:bCs/>
          <w:sz w:val="24"/>
          <w:szCs w:val="24"/>
        </w:rPr>
        <w:t>público</w:t>
      </w:r>
      <w:r w:rsidR="005B4495" w:rsidRPr="003B3B18">
        <w:rPr>
          <w:rFonts w:ascii="Arial" w:hAnsi="Arial" w:cs="Arial"/>
          <w:bCs/>
          <w:sz w:val="24"/>
          <w:szCs w:val="24"/>
        </w:rPr>
        <w:t xml:space="preserve"> alvo</w:t>
      </w:r>
      <w:r w:rsidR="000A5D2A">
        <w:rPr>
          <w:rFonts w:ascii="Arial" w:hAnsi="Arial" w:cs="Arial"/>
          <w:bCs/>
          <w:sz w:val="24"/>
          <w:szCs w:val="24"/>
        </w:rPr>
        <w:t xml:space="preserve"> após coletar as informações de</w:t>
      </w:r>
      <w:r w:rsidR="005B4495" w:rsidRPr="003B3B18">
        <w:rPr>
          <w:rFonts w:ascii="Arial" w:hAnsi="Arial" w:cs="Arial"/>
          <w:bCs/>
          <w:sz w:val="24"/>
          <w:szCs w:val="24"/>
        </w:rPr>
        <w:t xml:space="preserve"> um </w:t>
      </w:r>
      <w:proofErr w:type="spellStart"/>
      <w:r w:rsidR="007E70AB" w:rsidRPr="007E70AB">
        <w:rPr>
          <w:rFonts w:ascii="Arial" w:hAnsi="Arial" w:cs="Arial"/>
          <w:bCs/>
          <w:i/>
          <w:sz w:val="24"/>
          <w:szCs w:val="24"/>
        </w:rPr>
        <w:t>survey</w:t>
      </w:r>
      <w:proofErr w:type="spellEnd"/>
      <w:ins w:id="333" w:author="gresse" w:date="2017-06-07T08:35:00Z">
        <w:r w:rsidR="006D1480">
          <w:rPr>
            <w:rFonts w:ascii="Arial" w:hAnsi="Arial" w:cs="Arial"/>
            <w:bCs/>
            <w:i/>
            <w:sz w:val="24"/>
            <w:szCs w:val="24"/>
          </w:rPr>
          <w:t>?</w:t>
        </w:r>
      </w:ins>
      <w:r w:rsidR="0091590B">
        <w:rPr>
          <w:rFonts w:ascii="Arial" w:hAnsi="Arial" w:cs="Arial"/>
          <w:bCs/>
          <w:sz w:val="24"/>
          <w:szCs w:val="24"/>
        </w:rPr>
        <w:t xml:space="preserve"> sobre o ensino da computação </w:t>
      </w:r>
      <w:r w:rsidR="0066656D">
        <w:rPr>
          <w:rFonts w:ascii="Arial" w:hAnsi="Arial" w:cs="Arial"/>
          <w:bCs/>
          <w:sz w:val="24"/>
          <w:szCs w:val="24"/>
        </w:rPr>
        <w:t>no E</w:t>
      </w:r>
      <w:r w:rsidR="005B4495" w:rsidRPr="003B3B18">
        <w:rPr>
          <w:rFonts w:ascii="Arial" w:hAnsi="Arial" w:cs="Arial"/>
          <w:bCs/>
          <w:sz w:val="24"/>
          <w:szCs w:val="24"/>
        </w:rPr>
        <w:t xml:space="preserve">nsino Básico. </w:t>
      </w:r>
      <w:proofErr w:type="spellStart"/>
      <w:ins w:id="334" w:author="gresse" w:date="2017-06-07T08:35:00Z">
        <w:r w:rsidR="006D1480">
          <w:rPr>
            <w:rFonts w:ascii="Arial" w:hAnsi="Arial" w:cs="Arial"/>
            <w:bCs/>
            <w:sz w:val="24"/>
            <w:szCs w:val="24"/>
          </w:rPr>
          <w:t>So</w:t>
        </w:r>
        <w:proofErr w:type="spellEnd"/>
        <w:r w:rsidR="006D1480">
          <w:rPr>
            <w:rFonts w:ascii="Arial" w:hAnsi="Arial" w:cs="Arial"/>
            <w:bCs/>
            <w:sz w:val="24"/>
            <w:szCs w:val="24"/>
          </w:rPr>
          <w:t xml:space="preserve"> </w:t>
        </w:r>
        <w:proofErr w:type="gramStart"/>
        <w:r w:rsidR="006D1480">
          <w:rPr>
            <w:rFonts w:ascii="Arial" w:hAnsi="Arial" w:cs="Arial"/>
            <w:bCs/>
            <w:sz w:val="24"/>
            <w:szCs w:val="24"/>
          </w:rPr>
          <w:t>publico</w:t>
        </w:r>
        <w:proofErr w:type="gramEnd"/>
        <w:r w:rsidR="006D1480">
          <w:rPr>
            <w:rFonts w:ascii="Arial" w:hAnsi="Arial" w:cs="Arial"/>
            <w:bCs/>
            <w:sz w:val="24"/>
            <w:szCs w:val="24"/>
          </w:rPr>
          <w:t xml:space="preserve"> alvo? Necessidades de aprendizagem? </w:t>
        </w:r>
        <w:proofErr w:type="spellStart"/>
        <w:r w:rsidR="006D1480">
          <w:rPr>
            <w:rFonts w:ascii="Arial" w:hAnsi="Arial" w:cs="Arial"/>
            <w:bCs/>
            <w:sz w:val="24"/>
            <w:szCs w:val="24"/>
          </w:rPr>
          <w:t>Infraestrtura</w:t>
        </w:r>
        <w:proofErr w:type="spellEnd"/>
        <w:r w:rsidR="006D1480">
          <w:rPr>
            <w:rFonts w:ascii="Arial" w:hAnsi="Arial" w:cs="Arial"/>
            <w:bCs/>
            <w:sz w:val="24"/>
            <w:szCs w:val="24"/>
          </w:rPr>
          <w:t>?</w:t>
        </w:r>
      </w:ins>
    </w:p>
    <w:p w:rsidR="0091590B" w:rsidRPr="0091590B" w:rsidRDefault="003B6080" w:rsidP="008E06DA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E178A4">
        <w:rPr>
          <w:rFonts w:ascii="Arial" w:hAnsi="Arial" w:cs="Arial"/>
          <w:bCs/>
          <w:sz w:val="24"/>
          <w:szCs w:val="24"/>
          <w:u w:val="single"/>
        </w:rPr>
        <w:t>Projeto</w:t>
      </w:r>
      <w:r w:rsidRPr="0091590B">
        <w:rPr>
          <w:rFonts w:ascii="Arial" w:hAnsi="Arial" w:cs="Arial"/>
          <w:bCs/>
          <w:sz w:val="24"/>
          <w:szCs w:val="24"/>
        </w:rPr>
        <w:t xml:space="preserve">: </w:t>
      </w:r>
      <w:r w:rsidR="0000645F" w:rsidRPr="0091590B">
        <w:rPr>
          <w:rFonts w:ascii="Arial" w:hAnsi="Arial" w:cs="Arial"/>
          <w:bCs/>
          <w:sz w:val="24"/>
          <w:szCs w:val="24"/>
        </w:rPr>
        <w:t>Esta fase realiza</w:t>
      </w:r>
      <w:ins w:id="335" w:author="gresse" w:date="2017-06-07T08:36:00Z">
        <w:r w:rsidR="006D1480">
          <w:rPr>
            <w:rFonts w:ascii="Arial" w:hAnsi="Arial" w:cs="Arial"/>
            <w:bCs/>
            <w:sz w:val="24"/>
            <w:szCs w:val="24"/>
          </w:rPr>
          <w:t>?</w:t>
        </w:r>
      </w:ins>
      <w:r w:rsidR="0000645F" w:rsidRPr="0091590B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00645F" w:rsidRPr="0091590B">
        <w:rPr>
          <w:rFonts w:ascii="Arial" w:hAnsi="Arial" w:cs="Arial"/>
          <w:bCs/>
          <w:sz w:val="24"/>
          <w:szCs w:val="24"/>
        </w:rPr>
        <w:t>o</w:t>
      </w:r>
      <w:proofErr w:type="gramEnd"/>
      <w:r w:rsidR="0000645F" w:rsidRPr="0091590B">
        <w:rPr>
          <w:rFonts w:ascii="Arial" w:hAnsi="Arial" w:cs="Arial"/>
          <w:bCs/>
          <w:sz w:val="24"/>
          <w:szCs w:val="24"/>
        </w:rPr>
        <w:t xml:space="preserve"> projeto da UI, no qual </w:t>
      </w:r>
      <w:r w:rsidR="0091590B" w:rsidRPr="0091590B">
        <w:rPr>
          <w:rFonts w:ascii="Arial" w:hAnsi="Arial" w:cs="Arial"/>
          <w:bCs/>
          <w:sz w:val="24"/>
          <w:szCs w:val="24"/>
        </w:rPr>
        <w:t xml:space="preserve">é </w:t>
      </w:r>
      <w:r w:rsidR="00FF3358" w:rsidRPr="0091590B">
        <w:rPr>
          <w:rFonts w:ascii="Arial" w:hAnsi="Arial" w:cs="Arial"/>
          <w:bCs/>
          <w:sz w:val="24"/>
          <w:szCs w:val="24"/>
        </w:rPr>
        <w:t>explicitado</w:t>
      </w:r>
      <w:ins w:id="336" w:author="gresse" w:date="2017-06-07T08:36:00Z">
        <w:r w:rsidR="006D1480">
          <w:rPr>
            <w:rFonts w:ascii="Arial" w:hAnsi="Arial" w:cs="Arial"/>
            <w:bCs/>
            <w:sz w:val="24"/>
            <w:szCs w:val="24"/>
          </w:rPr>
          <w:t>?</w:t>
        </w:r>
      </w:ins>
      <w:r w:rsidR="00FF3358" w:rsidRPr="0091590B">
        <w:rPr>
          <w:rFonts w:ascii="Arial" w:hAnsi="Arial" w:cs="Arial"/>
          <w:bCs/>
          <w:sz w:val="24"/>
          <w:szCs w:val="24"/>
        </w:rPr>
        <w:t xml:space="preserve"> a</w:t>
      </w:r>
      <w:r w:rsidR="0091590B" w:rsidRPr="0091590B">
        <w:rPr>
          <w:rFonts w:ascii="Arial" w:hAnsi="Arial" w:cs="Arial"/>
          <w:bCs/>
          <w:sz w:val="24"/>
          <w:szCs w:val="24"/>
        </w:rPr>
        <w:t xml:space="preserve">s técnicas de ensino utilizadas e definir </w:t>
      </w:r>
      <w:r w:rsidR="00FF3358" w:rsidRPr="0091590B">
        <w:rPr>
          <w:rFonts w:ascii="Arial" w:hAnsi="Arial" w:cs="Arial"/>
          <w:bCs/>
          <w:sz w:val="24"/>
          <w:szCs w:val="24"/>
        </w:rPr>
        <w:t>e sequencia</w:t>
      </w:r>
      <w:r w:rsidR="0091590B" w:rsidRPr="0091590B">
        <w:rPr>
          <w:rFonts w:ascii="Arial" w:hAnsi="Arial" w:cs="Arial"/>
          <w:bCs/>
          <w:sz w:val="24"/>
          <w:szCs w:val="24"/>
        </w:rPr>
        <w:t>r</w:t>
      </w:r>
      <w:r w:rsidR="00FF3358" w:rsidRPr="0091590B">
        <w:rPr>
          <w:rFonts w:ascii="Arial" w:hAnsi="Arial" w:cs="Arial"/>
          <w:bCs/>
          <w:sz w:val="24"/>
          <w:szCs w:val="24"/>
        </w:rPr>
        <w:t xml:space="preserve"> o conteúdo da UI</w:t>
      </w:r>
      <w:r w:rsidR="0091590B" w:rsidRPr="0091590B">
        <w:rPr>
          <w:rFonts w:ascii="Arial" w:hAnsi="Arial" w:cs="Arial"/>
          <w:bCs/>
          <w:sz w:val="24"/>
          <w:szCs w:val="24"/>
        </w:rPr>
        <w:t>. O conteúdo</w:t>
      </w:r>
      <w:r w:rsidR="0000645F" w:rsidRPr="0091590B">
        <w:rPr>
          <w:rFonts w:ascii="Arial" w:hAnsi="Arial" w:cs="Arial"/>
          <w:bCs/>
          <w:sz w:val="24"/>
          <w:szCs w:val="24"/>
        </w:rPr>
        <w:t xml:space="preserve"> </w:t>
      </w:r>
      <w:r w:rsidR="00FF3358" w:rsidRPr="0091590B">
        <w:rPr>
          <w:rFonts w:ascii="Arial" w:hAnsi="Arial" w:cs="Arial"/>
          <w:bCs/>
          <w:sz w:val="24"/>
          <w:szCs w:val="24"/>
        </w:rPr>
        <w:t>deve estar</w:t>
      </w:r>
      <w:r w:rsidR="00635F89" w:rsidRPr="0091590B">
        <w:rPr>
          <w:rFonts w:ascii="Arial" w:hAnsi="Arial" w:cs="Arial"/>
          <w:bCs/>
          <w:sz w:val="24"/>
          <w:szCs w:val="24"/>
        </w:rPr>
        <w:t xml:space="preserve"> </w:t>
      </w:r>
      <w:r w:rsidR="009258F4" w:rsidRPr="0091590B">
        <w:rPr>
          <w:rFonts w:ascii="Arial" w:hAnsi="Arial" w:cs="Arial"/>
          <w:bCs/>
          <w:sz w:val="24"/>
          <w:szCs w:val="24"/>
        </w:rPr>
        <w:t xml:space="preserve">conforme </w:t>
      </w:r>
      <w:r w:rsidR="00784E70" w:rsidRPr="0091590B">
        <w:rPr>
          <w:rFonts w:ascii="Arial" w:hAnsi="Arial" w:cs="Arial"/>
          <w:bCs/>
          <w:sz w:val="24"/>
          <w:szCs w:val="24"/>
        </w:rPr>
        <w:t>o que o currículo CSTA K-12 necessita</w:t>
      </w:r>
      <w:r w:rsidR="000E4E45" w:rsidRPr="0091590B">
        <w:rPr>
          <w:rFonts w:ascii="Arial" w:hAnsi="Arial" w:cs="Arial"/>
          <w:bCs/>
          <w:sz w:val="24"/>
          <w:szCs w:val="24"/>
        </w:rPr>
        <w:t xml:space="preserve"> </w:t>
      </w:r>
      <w:r w:rsidR="009D064E" w:rsidRPr="0091590B">
        <w:rPr>
          <w:rFonts w:ascii="Arial" w:hAnsi="Arial" w:cs="Arial"/>
          <w:bCs/>
          <w:sz w:val="24"/>
          <w:szCs w:val="24"/>
        </w:rPr>
        <w:t>em relação ao</w:t>
      </w:r>
      <w:r w:rsidR="000E4E45" w:rsidRPr="0091590B">
        <w:rPr>
          <w:rFonts w:ascii="Arial" w:hAnsi="Arial" w:cs="Arial"/>
          <w:bCs/>
          <w:sz w:val="24"/>
          <w:szCs w:val="24"/>
        </w:rPr>
        <w:t xml:space="preserve"> ensino de</w:t>
      </w:r>
      <w:r w:rsidR="00784E70" w:rsidRPr="0091590B">
        <w:rPr>
          <w:rFonts w:ascii="Arial" w:hAnsi="Arial" w:cs="Arial"/>
          <w:bCs/>
          <w:sz w:val="24"/>
          <w:szCs w:val="24"/>
        </w:rPr>
        <w:t xml:space="preserve"> ES e EU para o ensino da computação no </w:t>
      </w:r>
      <w:r w:rsidR="0072179E">
        <w:rPr>
          <w:rFonts w:ascii="Arial" w:hAnsi="Arial" w:cs="Arial"/>
          <w:bCs/>
          <w:sz w:val="24"/>
          <w:szCs w:val="24"/>
        </w:rPr>
        <w:t>Ensino B</w:t>
      </w:r>
      <w:r w:rsidR="00784E70" w:rsidRPr="0091590B">
        <w:rPr>
          <w:rFonts w:ascii="Arial" w:hAnsi="Arial" w:cs="Arial"/>
          <w:bCs/>
          <w:sz w:val="24"/>
          <w:szCs w:val="24"/>
        </w:rPr>
        <w:t>ásico</w:t>
      </w:r>
      <w:ins w:id="337" w:author="gresse" w:date="2017-06-07T08:36:00Z">
        <w:r w:rsidR="006D1480">
          <w:rPr>
            <w:rFonts w:ascii="Arial" w:hAnsi="Arial" w:cs="Arial"/>
            <w:bCs/>
            <w:sz w:val="24"/>
            <w:szCs w:val="24"/>
          </w:rPr>
          <w:t>? Confuso este texto aqui</w:t>
        </w:r>
      </w:ins>
      <w:r w:rsidR="00784E70" w:rsidRPr="0091590B">
        <w:rPr>
          <w:rFonts w:ascii="Arial" w:hAnsi="Arial" w:cs="Arial"/>
          <w:bCs/>
          <w:sz w:val="24"/>
          <w:szCs w:val="24"/>
        </w:rPr>
        <w:t>.</w:t>
      </w:r>
      <w:r w:rsidR="00FF16CC" w:rsidRPr="0091590B">
        <w:rPr>
          <w:rFonts w:ascii="Arial" w:hAnsi="Arial" w:cs="Arial"/>
          <w:bCs/>
          <w:sz w:val="24"/>
          <w:szCs w:val="24"/>
        </w:rPr>
        <w:t xml:space="preserve"> Nesta fase também s</w:t>
      </w:r>
      <w:del w:id="338" w:author="gresse" w:date="2017-06-07T08:36:00Z">
        <w:r w:rsidR="00FF16CC" w:rsidRPr="0091590B" w:rsidDel="006D1480">
          <w:rPr>
            <w:rFonts w:ascii="Arial" w:hAnsi="Arial" w:cs="Arial"/>
            <w:bCs/>
            <w:sz w:val="24"/>
            <w:szCs w:val="24"/>
          </w:rPr>
          <w:delText>er</w:delText>
        </w:r>
      </w:del>
      <w:r w:rsidR="00FF16CC" w:rsidRPr="0091590B">
        <w:rPr>
          <w:rFonts w:ascii="Arial" w:hAnsi="Arial" w:cs="Arial"/>
          <w:bCs/>
          <w:sz w:val="24"/>
          <w:szCs w:val="24"/>
        </w:rPr>
        <w:t>ão definido</w:t>
      </w:r>
      <w:ins w:id="339" w:author="gresse" w:date="2017-06-07T08:36:00Z">
        <w:r w:rsidR="006D1480">
          <w:rPr>
            <w:rFonts w:ascii="Arial" w:hAnsi="Arial" w:cs="Arial"/>
            <w:bCs/>
            <w:sz w:val="24"/>
            <w:szCs w:val="24"/>
          </w:rPr>
          <w:t>s</w:t>
        </w:r>
      </w:ins>
      <w:r w:rsidR="00FF16CC" w:rsidRPr="0091590B">
        <w:rPr>
          <w:rFonts w:ascii="Arial" w:hAnsi="Arial" w:cs="Arial"/>
          <w:bCs/>
          <w:sz w:val="24"/>
          <w:szCs w:val="24"/>
        </w:rPr>
        <w:t xml:space="preserve"> a</w:t>
      </w:r>
      <w:ins w:id="340" w:author="gresse" w:date="2017-06-07T08:36:00Z">
        <w:r w:rsidR="006D1480">
          <w:rPr>
            <w:rFonts w:ascii="Arial" w:hAnsi="Arial" w:cs="Arial"/>
            <w:bCs/>
            <w:sz w:val="24"/>
            <w:szCs w:val="24"/>
          </w:rPr>
          <w:t>s</w:t>
        </w:r>
      </w:ins>
      <w:r w:rsidR="00FF16CC" w:rsidRPr="0091590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F16CC" w:rsidRPr="0091590B">
        <w:rPr>
          <w:rFonts w:ascii="Arial" w:hAnsi="Arial" w:cs="Arial"/>
          <w:bCs/>
          <w:sz w:val="24"/>
          <w:szCs w:val="24"/>
        </w:rPr>
        <w:t>estratégias</w:t>
      </w:r>
      <w:del w:id="341" w:author="gresse" w:date="2017-06-07T08:36:00Z">
        <w:r w:rsidR="00FF16CC" w:rsidRPr="0091590B" w:rsidDel="006D1480">
          <w:rPr>
            <w:rFonts w:ascii="Arial" w:hAnsi="Arial" w:cs="Arial"/>
            <w:bCs/>
            <w:sz w:val="24"/>
            <w:szCs w:val="24"/>
          </w:rPr>
          <w:delText xml:space="preserve"> </w:delText>
        </w:r>
      </w:del>
      <w:ins w:id="342" w:author="gresse" w:date="2017-06-07T08:36:00Z">
        <w:r w:rsidR="006D1480">
          <w:rPr>
            <w:rFonts w:ascii="Arial" w:hAnsi="Arial" w:cs="Arial"/>
            <w:bCs/>
            <w:sz w:val="24"/>
            <w:szCs w:val="24"/>
          </w:rPr>
          <w:t>de</w:t>
        </w:r>
        <w:proofErr w:type="spellEnd"/>
        <w:r w:rsidR="006D1480">
          <w:rPr>
            <w:rFonts w:ascii="Arial" w:hAnsi="Arial" w:cs="Arial"/>
            <w:bCs/>
            <w:sz w:val="24"/>
            <w:szCs w:val="24"/>
          </w:rPr>
          <w:t xml:space="preserve"> o que?</w:t>
        </w:r>
      </w:ins>
      <w:del w:id="343" w:author="gresse" w:date="2017-06-07T08:36:00Z">
        <w:r w:rsidR="00FF16CC" w:rsidRPr="0091590B" w:rsidDel="006D1480">
          <w:rPr>
            <w:rFonts w:ascii="Arial" w:hAnsi="Arial" w:cs="Arial"/>
            <w:bCs/>
            <w:sz w:val="24"/>
            <w:szCs w:val="24"/>
          </w:rPr>
          <w:delText xml:space="preserve">de </w:delText>
        </w:r>
        <w:r w:rsidR="00FF16CC" w:rsidRPr="006D5106" w:rsidDel="006D1480">
          <w:rPr>
            <w:rFonts w:ascii="Arial" w:hAnsi="Arial" w:cs="Arial"/>
            <w:bCs/>
            <w:i/>
            <w:sz w:val="24"/>
            <w:szCs w:val="24"/>
          </w:rPr>
          <w:delText>feedback</w:delText>
        </w:r>
        <w:r w:rsidR="009D064E" w:rsidRPr="0091590B" w:rsidDel="006D1480">
          <w:rPr>
            <w:rFonts w:ascii="Arial" w:hAnsi="Arial" w:cs="Arial"/>
            <w:bCs/>
            <w:sz w:val="24"/>
            <w:szCs w:val="24"/>
          </w:rPr>
          <w:delText xml:space="preserve"> instrucionais</w:delText>
        </w:r>
      </w:del>
      <w:r w:rsidR="00FF16CC" w:rsidRPr="0091590B">
        <w:rPr>
          <w:rFonts w:ascii="Arial" w:hAnsi="Arial" w:cs="Arial"/>
          <w:bCs/>
          <w:sz w:val="24"/>
          <w:szCs w:val="24"/>
        </w:rPr>
        <w:t>, e como ocorrerá a avaliação da UI.</w:t>
      </w:r>
      <w:r w:rsidR="0091590B">
        <w:rPr>
          <w:rFonts w:ascii="Arial" w:hAnsi="Arial" w:cs="Arial"/>
          <w:bCs/>
          <w:sz w:val="24"/>
          <w:szCs w:val="24"/>
        </w:rPr>
        <w:t xml:space="preserve"> Por fim, é</w:t>
      </w:r>
      <w:r w:rsidR="0091590B" w:rsidRPr="0091590B">
        <w:rPr>
          <w:rFonts w:ascii="Arial" w:hAnsi="Arial" w:cs="Arial"/>
          <w:bCs/>
          <w:sz w:val="24"/>
          <w:szCs w:val="24"/>
        </w:rPr>
        <w:t xml:space="preserve"> feito um levantamento dos recursos necessário para o processo de aprendizagem. </w:t>
      </w:r>
      <w:proofErr w:type="gramStart"/>
      <w:ins w:id="344" w:author="gresse" w:date="2017-06-07T08:36:00Z">
        <w:r w:rsidR="006D1480">
          <w:rPr>
            <w:rFonts w:ascii="Arial" w:hAnsi="Arial" w:cs="Arial"/>
            <w:bCs/>
            <w:sz w:val="24"/>
            <w:szCs w:val="24"/>
          </w:rPr>
          <w:t>??</w:t>
        </w:r>
        <w:proofErr w:type="gramEnd"/>
        <w:r w:rsidR="006D1480">
          <w:rPr>
            <w:rFonts w:ascii="Arial" w:hAnsi="Arial" w:cs="Arial"/>
            <w:bCs/>
            <w:sz w:val="24"/>
            <w:szCs w:val="24"/>
          </w:rPr>
          <w:t xml:space="preserve"> O que e o resultado disto?</w:t>
        </w:r>
      </w:ins>
    </w:p>
    <w:p w:rsidR="006D1480" w:rsidRPr="006D1480" w:rsidRDefault="00E707F7" w:rsidP="008E06DA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ins w:id="345" w:author="gresse" w:date="2017-06-07T08:37:00Z"/>
          <w:rFonts w:ascii="Arial" w:hAnsi="Arial" w:cs="Arial"/>
          <w:bCs/>
          <w:sz w:val="24"/>
          <w:szCs w:val="24"/>
        </w:rPr>
      </w:pPr>
      <w:r w:rsidRPr="00E178A4">
        <w:rPr>
          <w:rFonts w:ascii="Arial" w:hAnsi="Arial" w:cs="Arial"/>
          <w:bCs/>
          <w:sz w:val="24"/>
          <w:szCs w:val="24"/>
          <w:u w:val="single"/>
        </w:rPr>
        <w:t>Desenvolvimento</w:t>
      </w:r>
      <w:r w:rsidRPr="00123146">
        <w:rPr>
          <w:rFonts w:ascii="Arial" w:hAnsi="Arial" w:cs="Arial"/>
          <w:bCs/>
          <w:sz w:val="24"/>
          <w:szCs w:val="24"/>
        </w:rPr>
        <w:t xml:space="preserve">: </w:t>
      </w:r>
      <w:r w:rsidR="00192148" w:rsidRPr="00123146">
        <w:rPr>
          <w:rFonts w:ascii="Arial" w:hAnsi="Arial" w:cs="Arial"/>
          <w:bCs/>
          <w:sz w:val="24"/>
          <w:szCs w:val="24"/>
        </w:rPr>
        <w:t xml:space="preserve">nesta fase </w:t>
      </w:r>
      <w:r w:rsidR="0013260C" w:rsidRPr="00123146">
        <w:rPr>
          <w:rFonts w:ascii="Arial" w:hAnsi="Arial" w:cs="Arial"/>
          <w:bCs/>
          <w:sz w:val="24"/>
          <w:szCs w:val="24"/>
        </w:rPr>
        <w:t xml:space="preserve">são </w:t>
      </w:r>
      <w:r w:rsidR="00635F89" w:rsidRPr="00123146">
        <w:rPr>
          <w:rFonts w:ascii="Arial" w:hAnsi="Arial" w:cs="Arial"/>
          <w:bCs/>
          <w:sz w:val="24"/>
          <w:szCs w:val="24"/>
        </w:rPr>
        <w:t>criados os materiais instru</w:t>
      </w:r>
      <w:r w:rsidR="00F4698D" w:rsidRPr="00123146">
        <w:rPr>
          <w:rFonts w:ascii="Arial" w:hAnsi="Arial" w:cs="Arial"/>
          <w:bCs/>
          <w:sz w:val="24"/>
          <w:szCs w:val="24"/>
        </w:rPr>
        <w:t xml:space="preserve">cionais, que inclui a elaboração de </w:t>
      </w:r>
      <w:ins w:id="346" w:author="gresse" w:date="2017-06-07T08:37:00Z">
        <w:r w:rsidR="006D1480">
          <w:rPr>
            <w:rFonts w:ascii="Arial" w:hAnsi="Arial" w:cs="Arial"/>
            <w:bCs/>
            <w:sz w:val="24"/>
            <w:szCs w:val="24"/>
          </w:rPr>
          <w:t xml:space="preserve">(3.1) </w:t>
        </w:r>
      </w:ins>
      <w:r w:rsidR="00F4698D" w:rsidRPr="00123146">
        <w:rPr>
          <w:rFonts w:ascii="Arial" w:hAnsi="Arial" w:cs="Arial"/>
          <w:bCs/>
          <w:sz w:val="24"/>
          <w:szCs w:val="24"/>
        </w:rPr>
        <w:t xml:space="preserve">um processo </w:t>
      </w:r>
      <w:r w:rsidR="00737786" w:rsidRPr="00123146">
        <w:rPr>
          <w:rFonts w:ascii="Arial" w:hAnsi="Arial" w:cs="Arial"/>
          <w:bCs/>
          <w:sz w:val="24"/>
          <w:szCs w:val="24"/>
        </w:rPr>
        <w:t xml:space="preserve">de desenvolvimento de </w:t>
      </w:r>
      <w:r w:rsidR="00F4698D" w:rsidRPr="00123146">
        <w:rPr>
          <w:rFonts w:ascii="Arial" w:hAnsi="Arial" w:cs="Arial"/>
          <w:bCs/>
          <w:sz w:val="24"/>
          <w:szCs w:val="24"/>
        </w:rPr>
        <w:t xml:space="preserve">um </w:t>
      </w:r>
      <w:proofErr w:type="spellStart"/>
      <w:r w:rsidR="00F46705" w:rsidRPr="00F46705">
        <w:rPr>
          <w:rFonts w:ascii="Arial" w:hAnsi="Arial" w:cs="Arial"/>
          <w:bCs/>
          <w:i/>
          <w:sz w:val="24"/>
          <w:szCs w:val="24"/>
        </w:rPr>
        <w:t>app</w:t>
      </w:r>
      <w:proofErr w:type="spellEnd"/>
      <w:r w:rsidR="00F4698D" w:rsidRPr="00123146">
        <w:rPr>
          <w:rFonts w:ascii="Arial" w:hAnsi="Arial" w:cs="Arial"/>
          <w:bCs/>
          <w:sz w:val="24"/>
          <w:szCs w:val="24"/>
        </w:rPr>
        <w:t xml:space="preserve"> integrando práticas de ES e EU</w:t>
      </w:r>
      <w:r w:rsidR="00123146" w:rsidRPr="00123146">
        <w:rPr>
          <w:rFonts w:ascii="Arial" w:hAnsi="Arial" w:cs="Arial"/>
          <w:bCs/>
          <w:sz w:val="24"/>
          <w:szCs w:val="24"/>
        </w:rPr>
        <w:t>. Essas práticas serão baseadas nos levantamentos e classificação das técnicas/métodos de ES e EU com base no grupo de processos da</w:t>
      </w:r>
      <w:r w:rsidR="006E37D5">
        <w:rPr>
          <w:rFonts w:ascii="Arial" w:hAnsi="Arial" w:cs="Arial"/>
          <w:bCs/>
          <w:sz w:val="24"/>
          <w:szCs w:val="24"/>
        </w:rPr>
        <w:t>s</w:t>
      </w:r>
      <w:r w:rsidR="00123146" w:rsidRPr="00123146">
        <w:rPr>
          <w:rFonts w:ascii="Arial" w:hAnsi="Arial" w:cs="Arial"/>
          <w:bCs/>
          <w:sz w:val="24"/>
          <w:szCs w:val="24"/>
        </w:rPr>
        <w:t xml:space="preserve"> </w:t>
      </w:r>
      <w:r w:rsidR="00123146" w:rsidRPr="00123146">
        <w:rPr>
          <w:rFonts w:ascii="Arial" w:hAnsi="Arial" w:cs="Arial"/>
          <w:sz w:val="24"/>
          <w:szCs w:val="24"/>
        </w:rPr>
        <w:t>norma</w:t>
      </w:r>
      <w:r w:rsidR="006E37D5">
        <w:rPr>
          <w:rFonts w:ascii="Arial" w:hAnsi="Arial" w:cs="Arial"/>
          <w:sz w:val="24"/>
          <w:szCs w:val="24"/>
        </w:rPr>
        <w:t>s</w:t>
      </w:r>
      <w:r w:rsidR="00123146" w:rsidRPr="00123146">
        <w:rPr>
          <w:rFonts w:ascii="Arial" w:hAnsi="Arial" w:cs="Arial"/>
          <w:sz w:val="24"/>
          <w:szCs w:val="24"/>
        </w:rPr>
        <w:t xml:space="preserve"> ABN</w:t>
      </w:r>
      <w:r w:rsidR="006D5106">
        <w:rPr>
          <w:rFonts w:ascii="Arial" w:hAnsi="Arial" w:cs="Arial"/>
          <w:sz w:val="24"/>
          <w:szCs w:val="24"/>
        </w:rPr>
        <w:t xml:space="preserve">T NBR ISO/IEC 12207:2009 </w:t>
      </w:r>
      <w:r w:rsidR="006D5106">
        <w:rPr>
          <w:rFonts w:ascii="Arial" w:hAnsi="Arial" w:cs="Arial"/>
          <w:sz w:val="24"/>
          <w:szCs w:val="24"/>
        </w:rPr>
        <w:lastRenderedPageBreak/>
        <w:t>e</w:t>
      </w:r>
      <w:proofErr w:type="gramStart"/>
      <w:r w:rsidR="006D5106">
        <w:rPr>
          <w:rFonts w:ascii="Arial" w:hAnsi="Arial" w:cs="Arial"/>
          <w:sz w:val="24"/>
          <w:szCs w:val="24"/>
        </w:rPr>
        <w:t xml:space="preserve"> </w:t>
      </w:r>
      <w:r w:rsidR="00123146" w:rsidRPr="00123146">
        <w:rPr>
          <w:rFonts w:ascii="Arial" w:hAnsi="Arial" w:cs="Arial"/>
          <w:sz w:val="24"/>
          <w:szCs w:val="24"/>
        </w:rPr>
        <w:t xml:space="preserve"> </w:t>
      </w:r>
      <w:proofErr w:type="gramEnd"/>
      <w:r w:rsidR="00123146" w:rsidRPr="00123146">
        <w:rPr>
          <w:rFonts w:ascii="Arial" w:hAnsi="Arial" w:cs="Arial"/>
          <w:sz w:val="24"/>
          <w:szCs w:val="24"/>
        </w:rPr>
        <w:t>ABNT NBR ISO/IEC 9241-11</w:t>
      </w:r>
      <w:r w:rsidR="006D5106">
        <w:rPr>
          <w:rFonts w:ascii="Arial" w:hAnsi="Arial" w:cs="Arial"/>
          <w:sz w:val="24"/>
          <w:szCs w:val="24"/>
        </w:rPr>
        <w:t>,</w:t>
      </w:r>
      <w:r w:rsidR="00123146" w:rsidRPr="00123146">
        <w:rPr>
          <w:rFonts w:ascii="Arial" w:hAnsi="Arial" w:cs="Arial"/>
          <w:sz w:val="24"/>
          <w:szCs w:val="24"/>
        </w:rPr>
        <w:t xml:space="preserve"> respectivamente. </w:t>
      </w:r>
      <w:ins w:id="347" w:author="gresse" w:date="2017-06-07T08:37:00Z">
        <w:r w:rsidR="006D1480">
          <w:rPr>
            <w:rFonts w:ascii="Arial" w:hAnsi="Arial" w:cs="Arial"/>
            <w:sz w:val="24"/>
            <w:szCs w:val="24"/>
          </w:rPr>
          <w:t xml:space="preserve">Para a modelagem do processo se segue? Usando que </w:t>
        </w:r>
        <w:r w:rsidR="006D1480">
          <w:rPr>
            <w:rFonts w:ascii="Arial" w:hAnsi="Arial" w:cs="Arial"/>
            <w:sz w:val="24"/>
            <w:szCs w:val="24"/>
          </w:rPr>
          <w:t>notação</w:t>
        </w:r>
        <w:r w:rsidR="006D1480">
          <w:rPr>
            <w:rFonts w:ascii="Arial" w:hAnsi="Arial" w:cs="Arial"/>
            <w:sz w:val="24"/>
            <w:szCs w:val="24"/>
          </w:rPr>
          <w:t>?</w:t>
        </w:r>
      </w:ins>
    </w:p>
    <w:p w:rsidR="006D1480" w:rsidRPr="006D1480" w:rsidRDefault="006D1480" w:rsidP="008E06DA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ins w:id="348" w:author="gresse" w:date="2017-06-07T08:37:00Z"/>
          <w:rFonts w:ascii="Arial" w:hAnsi="Arial" w:cs="Arial"/>
          <w:bCs/>
          <w:sz w:val="24"/>
          <w:szCs w:val="24"/>
        </w:rPr>
      </w:pPr>
      <w:ins w:id="349" w:author="gresse" w:date="2017-06-07T08:37:00Z">
        <w:r>
          <w:rPr>
            <w:rFonts w:ascii="Arial" w:hAnsi="Arial" w:cs="Arial"/>
            <w:bCs/>
            <w:sz w:val="24"/>
            <w:szCs w:val="24"/>
            <w:u w:val="single"/>
          </w:rPr>
          <w:t>(3</w:t>
        </w:r>
        <w:r w:rsidRPr="006D1480">
          <w:rPr>
            <w:rFonts w:ascii="Arial" w:hAnsi="Arial" w:cs="Arial"/>
            <w:bCs/>
            <w:sz w:val="24"/>
            <w:szCs w:val="24"/>
            <w:rPrChange w:id="350" w:author="gresse" w:date="2017-06-07T08:37:00Z">
              <w:rPr>
                <w:rFonts w:ascii="Arial" w:hAnsi="Arial" w:cs="Arial"/>
                <w:bCs/>
                <w:sz w:val="24"/>
                <w:szCs w:val="24"/>
                <w:u w:val="single"/>
              </w:rPr>
            </w:rPrChange>
          </w:rPr>
          <w:t>.</w:t>
        </w:r>
        <w:r>
          <w:rPr>
            <w:rFonts w:ascii="Arial" w:hAnsi="Arial" w:cs="Arial"/>
            <w:bCs/>
            <w:sz w:val="24"/>
            <w:szCs w:val="24"/>
          </w:rPr>
          <w:t xml:space="preserve">2) materiais como slides, </w:t>
        </w:r>
      </w:ins>
      <w:ins w:id="351" w:author="gresse" w:date="2017-06-07T08:38:00Z">
        <w:r>
          <w:rPr>
            <w:rFonts w:ascii="Arial" w:hAnsi="Arial" w:cs="Arial"/>
            <w:bCs/>
            <w:sz w:val="24"/>
            <w:szCs w:val="24"/>
          </w:rPr>
          <w:t>rubricas etc.</w:t>
        </w:r>
      </w:ins>
    </w:p>
    <w:p w:rsidR="006D1480" w:rsidRPr="006D1480" w:rsidRDefault="006D1480" w:rsidP="008E06DA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ins w:id="352" w:author="gresse" w:date="2017-06-07T08:38:00Z"/>
          <w:rFonts w:ascii="Arial" w:hAnsi="Arial" w:cs="Arial"/>
          <w:bCs/>
          <w:sz w:val="24"/>
          <w:szCs w:val="24"/>
        </w:rPr>
      </w:pPr>
      <w:ins w:id="353" w:author="gresse" w:date="2017-06-07T08:38:00Z">
        <w:r>
          <w:rPr>
            <w:rFonts w:ascii="Arial" w:hAnsi="Arial" w:cs="Arial"/>
            <w:sz w:val="24"/>
            <w:szCs w:val="24"/>
          </w:rPr>
          <w:t>(xxx)</w:t>
        </w:r>
      </w:ins>
    </w:p>
    <w:p w:rsidR="006D1480" w:rsidRPr="006D1480" w:rsidRDefault="006D1480" w:rsidP="008E06DA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ins w:id="354" w:author="gresse" w:date="2017-06-07T08:39:00Z"/>
          <w:rFonts w:ascii="Arial" w:hAnsi="Arial" w:cs="Arial"/>
          <w:bCs/>
          <w:sz w:val="24"/>
          <w:szCs w:val="24"/>
        </w:rPr>
      </w:pPr>
      <w:ins w:id="355" w:author="gresse" w:date="2017-06-07T08:38:00Z">
        <w:r>
          <w:rPr>
            <w:rFonts w:ascii="Arial" w:hAnsi="Arial" w:cs="Arial"/>
            <w:sz w:val="24"/>
            <w:szCs w:val="24"/>
          </w:rPr>
          <w:t xml:space="preserve">3.5 </w:t>
        </w:r>
      </w:ins>
      <w:del w:id="356" w:author="gresse" w:date="2017-06-07T08:38:00Z">
        <w:r w:rsidR="005E5D4D" w:rsidDel="006D1480">
          <w:rPr>
            <w:rFonts w:ascii="Arial" w:hAnsi="Arial" w:cs="Arial"/>
            <w:sz w:val="24"/>
            <w:szCs w:val="24"/>
          </w:rPr>
          <w:delText>Por fim,</w:delText>
        </w:r>
        <w:r w:rsidR="00123146" w:rsidRPr="00123146" w:rsidDel="006D1480">
          <w:rPr>
            <w:rFonts w:ascii="Arial" w:hAnsi="Arial" w:cs="Arial"/>
            <w:sz w:val="24"/>
            <w:szCs w:val="24"/>
          </w:rPr>
          <w:delText xml:space="preserve"> é</w:delText>
        </w:r>
      </w:del>
      <w:ins w:id="357" w:author="gresse" w:date="2017-06-07T08:38:00Z">
        <w:r>
          <w:rPr>
            <w:rFonts w:ascii="Arial" w:hAnsi="Arial" w:cs="Arial"/>
            <w:sz w:val="24"/>
            <w:szCs w:val="24"/>
          </w:rPr>
          <w:t xml:space="preserve">De acordo com a UI sendo desenvolvido é </w:t>
        </w:r>
        <w:r>
          <w:rPr>
            <w:rFonts w:ascii="Arial" w:hAnsi="Arial" w:cs="Arial"/>
            <w:sz w:val="24"/>
            <w:szCs w:val="24"/>
          </w:rPr>
          <w:t>evoluído</w:t>
        </w:r>
        <w:r>
          <w:rPr>
            <w:rFonts w:ascii="Arial" w:hAnsi="Arial" w:cs="Arial"/>
            <w:sz w:val="24"/>
            <w:szCs w:val="24"/>
          </w:rPr>
          <w:t xml:space="preserve">/adaptado o ambiente de </w:t>
        </w:r>
        <w:r>
          <w:rPr>
            <w:rFonts w:ascii="Arial" w:hAnsi="Arial" w:cs="Arial"/>
            <w:sz w:val="24"/>
            <w:szCs w:val="24"/>
          </w:rPr>
          <w:t>programação</w:t>
        </w:r>
        <w:r>
          <w:rPr>
            <w:rFonts w:ascii="Arial" w:hAnsi="Arial" w:cs="Arial"/>
            <w:sz w:val="24"/>
            <w:szCs w:val="24"/>
          </w:rPr>
          <w:t xml:space="preserve"> visual </w:t>
        </w:r>
        <w:proofErr w:type="spellStart"/>
        <w:r>
          <w:rPr>
            <w:rFonts w:ascii="Arial" w:hAnsi="Arial" w:cs="Arial"/>
            <w:sz w:val="24"/>
            <w:szCs w:val="24"/>
          </w:rPr>
          <w:t>App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inventor seguindo que processo de </w:t>
        </w:r>
        <w:proofErr w:type="gramStart"/>
        <w:r>
          <w:rPr>
            <w:rFonts w:ascii="Arial" w:hAnsi="Arial" w:cs="Arial"/>
            <w:sz w:val="24"/>
            <w:szCs w:val="24"/>
          </w:rPr>
          <w:t>software(</w:t>
        </w:r>
        <w:proofErr w:type="gramEnd"/>
        <w:r>
          <w:rPr>
            <w:rFonts w:ascii="Arial" w:hAnsi="Arial" w:cs="Arial"/>
            <w:sz w:val="24"/>
            <w:szCs w:val="24"/>
          </w:rPr>
          <w:t>iterativo incremental?</w:t>
        </w:r>
      </w:ins>
      <w:ins w:id="358" w:author="gresse" w:date="2017-06-07T08:39:00Z">
        <w:r>
          <w:rPr>
            <w:rFonts w:ascii="Arial" w:hAnsi="Arial" w:cs="Arial"/>
            <w:sz w:val="24"/>
            <w:szCs w:val="24"/>
          </w:rPr>
          <w:t xml:space="preserve"> Quais atividades?)</w:t>
        </w:r>
      </w:ins>
    </w:p>
    <w:p w:rsidR="00103EDA" w:rsidRPr="00123146" w:rsidDel="006D1480" w:rsidRDefault="00123146" w:rsidP="008E06DA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del w:id="359" w:author="gresse" w:date="2017-06-07T08:39:00Z"/>
          <w:rFonts w:ascii="Arial" w:hAnsi="Arial" w:cs="Arial"/>
          <w:bCs/>
          <w:sz w:val="24"/>
          <w:szCs w:val="24"/>
        </w:rPr>
      </w:pPr>
      <w:del w:id="360" w:author="gresse" w:date="2017-06-07T08:39:00Z">
        <w:r w:rsidRPr="00123146" w:rsidDel="006D1480">
          <w:rPr>
            <w:rFonts w:ascii="Arial" w:hAnsi="Arial" w:cs="Arial"/>
            <w:sz w:val="24"/>
            <w:szCs w:val="24"/>
          </w:rPr>
          <w:delText xml:space="preserve"> feito a implementação da adaptação</w:delText>
        </w:r>
        <w:r w:rsidR="00A367EC" w:rsidDel="006D1480">
          <w:rPr>
            <w:rFonts w:ascii="Arial" w:hAnsi="Arial" w:cs="Arial"/>
            <w:sz w:val="24"/>
            <w:szCs w:val="24"/>
          </w:rPr>
          <w:delText>/evolução</w:delText>
        </w:r>
        <w:r w:rsidRPr="00123146" w:rsidDel="006D1480">
          <w:rPr>
            <w:rFonts w:ascii="Arial" w:hAnsi="Arial" w:cs="Arial"/>
            <w:sz w:val="24"/>
            <w:szCs w:val="24"/>
          </w:rPr>
          <w:delText xml:space="preserve"> da ferramenta </w:delText>
        </w:r>
        <w:r w:rsidR="00F46705" w:rsidRPr="00F46705" w:rsidDel="006D1480">
          <w:rPr>
            <w:rFonts w:ascii="Arial" w:hAnsi="Arial" w:cs="Arial"/>
            <w:i/>
            <w:sz w:val="24"/>
            <w:szCs w:val="24"/>
          </w:rPr>
          <w:delText>App</w:delText>
        </w:r>
        <w:r w:rsidDel="006D1480">
          <w:rPr>
            <w:rFonts w:ascii="Arial" w:hAnsi="Arial" w:cs="Arial"/>
            <w:sz w:val="24"/>
            <w:szCs w:val="24"/>
          </w:rPr>
          <w:delText xml:space="preserve"> </w:delText>
        </w:r>
        <w:r w:rsidR="00F46705" w:rsidRPr="00F46705" w:rsidDel="006D1480">
          <w:rPr>
            <w:rFonts w:ascii="Arial" w:hAnsi="Arial" w:cs="Arial"/>
            <w:i/>
            <w:sz w:val="24"/>
            <w:szCs w:val="24"/>
          </w:rPr>
          <w:delText>Inventor</w:delText>
        </w:r>
        <w:r w:rsidDel="006D1480">
          <w:rPr>
            <w:rFonts w:ascii="Arial" w:hAnsi="Arial" w:cs="Arial"/>
            <w:sz w:val="24"/>
            <w:szCs w:val="24"/>
          </w:rPr>
          <w:delText xml:space="preserve"> p</w:delText>
        </w:r>
        <w:r w:rsidRPr="00123146" w:rsidDel="006D1480">
          <w:rPr>
            <w:rFonts w:ascii="Arial" w:hAnsi="Arial" w:cs="Arial"/>
            <w:sz w:val="24"/>
            <w:szCs w:val="24"/>
          </w:rPr>
          <w:delText xml:space="preserve">ara apoiar o ensino do processo de desenvolvimento de </w:delText>
        </w:r>
        <w:r w:rsidR="00F46705" w:rsidRPr="00F46705" w:rsidDel="006D1480">
          <w:rPr>
            <w:rFonts w:ascii="Arial" w:hAnsi="Arial" w:cs="Arial"/>
            <w:i/>
            <w:sz w:val="24"/>
            <w:szCs w:val="24"/>
          </w:rPr>
          <w:delText>software</w:delText>
        </w:r>
        <w:r w:rsidR="005E5D4D" w:rsidDel="006D1480">
          <w:rPr>
            <w:rFonts w:ascii="Arial" w:hAnsi="Arial" w:cs="Arial"/>
            <w:sz w:val="24"/>
            <w:szCs w:val="24"/>
          </w:rPr>
          <w:delText>.</w:delText>
        </w:r>
      </w:del>
    </w:p>
    <w:p w:rsidR="00F66E7B" w:rsidRPr="003B3B18" w:rsidRDefault="005F1A84" w:rsidP="00F66E7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 xml:space="preserve">Etapa 4 - </w:t>
      </w:r>
      <w:r w:rsidRPr="003B3B18">
        <w:rPr>
          <w:rFonts w:ascii="Arial" w:hAnsi="Arial" w:cs="Arial"/>
          <w:sz w:val="24"/>
          <w:szCs w:val="24"/>
        </w:rPr>
        <w:t>Aplicação e avaliação da UI</w:t>
      </w:r>
    </w:p>
    <w:p w:rsidR="006D1480" w:rsidRDefault="005F1A84" w:rsidP="008004EC">
      <w:pPr>
        <w:spacing w:line="360" w:lineRule="auto"/>
        <w:ind w:right="-568"/>
        <w:jc w:val="both"/>
        <w:rPr>
          <w:ins w:id="361" w:author="gresse" w:date="2017-06-07T08:39:00Z"/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ab/>
      </w:r>
      <w:r w:rsidR="00A7534F" w:rsidRPr="003B3B18">
        <w:rPr>
          <w:rFonts w:ascii="Arial" w:hAnsi="Arial" w:cs="Arial"/>
          <w:sz w:val="24"/>
          <w:szCs w:val="24"/>
        </w:rPr>
        <w:t>Nesta etapa a UI desenvolvida é</w:t>
      </w:r>
      <w:r w:rsidR="00192148">
        <w:rPr>
          <w:rFonts w:ascii="Arial" w:hAnsi="Arial" w:cs="Arial"/>
          <w:sz w:val="24"/>
          <w:szCs w:val="24"/>
        </w:rPr>
        <w:t xml:space="preserve"> </w:t>
      </w:r>
      <w:r w:rsidR="00364CE0">
        <w:rPr>
          <w:rFonts w:ascii="Arial" w:hAnsi="Arial" w:cs="Arial"/>
          <w:sz w:val="24"/>
          <w:szCs w:val="24"/>
        </w:rPr>
        <w:t xml:space="preserve">colocada em prática e avaliada </w:t>
      </w:r>
      <w:r w:rsidR="00192148">
        <w:rPr>
          <w:rFonts w:ascii="Arial" w:hAnsi="Arial" w:cs="Arial"/>
          <w:sz w:val="24"/>
          <w:szCs w:val="24"/>
        </w:rPr>
        <w:t xml:space="preserve">em </w:t>
      </w:r>
      <w:del w:id="362" w:author="gresse" w:date="2017-06-07T08:39:00Z">
        <w:r w:rsidR="00192148" w:rsidDel="006D1480">
          <w:rPr>
            <w:rFonts w:ascii="Arial" w:hAnsi="Arial" w:cs="Arial"/>
            <w:sz w:val="24"/>
            <w:szCs w:val="24"/>
          </w:rPr>
          <w:delText xml:space="preserve">uma </w:delText>
        </w:r>
      </w:del>
      <w:r w:rsidR="00192148">
        <w:rPr>
          <w:rFonts w:ascii="Arial" w:hAnsi="Arial" w:cs="Arial"/>
          <w:sz w:val="24"/>
          <w:szCs w:val="24"/>
        </w:rPr>
        <w:t>escola</w:t>
      </w:r>
      <w:ins w:id="363" w:author="gresse" w:date="2017-06-07T08:39:00Z">
        <w:r w:rsidR="006D1480">
          <w:rPr>
            <w:rFonts w:ascii="Arial" w:hAnsi="Arial" w:cs="Arial"/>
            <w:sz w:val="24"/>
            <w:szCs w:val="24"/>
          </w:rPr>
          <w:t>s</w:t>
        </w:r>
      </w:ins>
      <w:del w:id="364" w:author="gresse" w:date="2017-06-07T08:39:00Z">
        <w:r w:rsidR="00192148" w:rsidDel="006D1480">
          <w:rPr>
            <w:rFonts w:ascii="Arial" w:hAnsi="Arial" w:cs="Arial"/>
            <w:sz w:val="24"/>
            <w:szCs w:val="24"/>
          </w:rPr>
          <w:delText xml:space="preserve"> que oferece o </w:delText>
        </w:r>
        <w:r w:rsidR="007E70AB" w:rsidDel="006D1480">
          <w:rPr>
            <w:rFonts w:ascii="Arial" w:hAnsi="Arial" w:cs="Arial"/>
            <w:sz w:val="24"/>
            <w:szCs w:val="24"/>
          </w:rPr>
          <w:delText>E</w:delText>
        </w:r>
        <w:r w:rsidR="00192148" w:rsidRPr="003B3B18" w:rsidDel="006D1480">
          <w:rPr>
            <w:rFonts w:ascii="Arial" w:hAnsi="Arial" w:cs="Arial"/>
            <w:sz w:val="24"/>
            <w:szCs w:val="24"/>
          </w:rPr>
          <w:delText xml:space="preserve">nsino </w:delText>
        </w:r>
        <w:r w:rsidR="007E70AB" w:rsidDel="006D1480">
          <w:rPr>
            <w:rFonts w:ascii="Arial" w:hAnsi="Arial" w:cs="Arial"/>
            <w:sz w:val="24"/>
            <w:szCs w:val="24"/>
          </w:rPr>
          <w:delText>F</w:delText>
        </w:r>
        <w:r w:rsidR="00192148" w:rsidRPr="003B3B18" w:rsidDel="006D1480">
          <w:rPr>
            <w:rFonts w:ascii="Arial" w:hAnsi="Arial" w:cs="Arial"/>
            <w:sz w:val="24"/>
            <w:szCs w:val="24"/>
          </w:rPr>
          <w:delText>undamental 2</w:delText>
        </w:r>
      </w:del>
      <w:proofErr w:type="gramStart"/>
      <w:r w:rsidR="00192148">
        <w:rPr>
          <w:rFonts w:ascii="Arial" w:hAnsi="Arial" w:cs="Arial"/>
          <w:sz w:val="24"/>
          <w:szCs w:val="24"/>
        </w:rPr>
        <w:t>,</w:t>
      </w:r>
      <w:proofErr w:type="gramEnd"/>
      <w:del w:id="365" w:author="gresse" w:date="2017-06-07T08:39:00Z">
        <w:r w:rsidR="00192148" w:rsidDel="006D1480">
          <w:rPr>
            <w:rFonts w:ascii="Arial" w:hAnsi="Arial" w:cs="Arial"/>
            <w:sz w:val="24"/>
            <w:szCs w:val="24"/>
          </w:rPr>
          <w:delText xml:space="preserve"> que servirá como estudo de caso</w:delText>
        </w:r>
      </w:del>
      <w:r w:rsidR="00364CE0">
        <w:rPr>
          <w:rFonts w:ascii="Arial" w:hAnsi="Arial" w:cs="Arial"/>
          <w:sz w:val="24"/>
          <w:szCs w:val="24"/>
        </w:rPr>
        <w:t>.</w:t>
      </w:r>
    </w:p>
    <w:p w:rsidR="007D76CD" w:rsidRDefault="006D1480" w:rsidP="008004EC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ins w:id="366" w:author="gresse" w:date="2017-06-07T08:39:00Z">
        <w:r>
          <w:rPr>
            <w:rFonts w:ascii="Arial" w:hAnsi="Arial" w:cs="Arial"/>
            <w:sz w:val="24"/>
            <w:szCs w:val="24"/>
          </w:rPr>
          <w:t xml:space="preserve">A </w:t>
        </w:r>
        <w:r>
          <w:rPr>
            <w:rFonts w:ascii="Arial" w:hAnsi="Arial" w:cs="Arial"/>
            <w:sz w:val="24"/>
            <w:szCs w:val="24"/>
          </w:rPr>
          <w:t>avaliação</w:t>
        </w:r>
        <w:r>
          <w:rPr>
            <w:rFonts w:ascii="Arial" w:hAnsi="Arial" w:cs="Arial"/>
            <w:sz w:val="24"/>
            <w:szCs w:val="24"/>
          </w:rPr>
          <w:t xml:space="preserve"> é feito por uma serie de estudos de caso (YIN, XX)</w:t>
        </w:r>
        <w:proofErr w:type="gramStart"/>
        <w:r>
          <w:rPr>
            <w:rFonts w:ascii="Arial" w:hAnsi="Arial" w:cs="Arial"/>
            <w:sz w:val="24"/>
            <w:szCs w:val="24"/>
          </w:rPr>
          <w:t>!</w:t>
        </w:r>
      </w:ins>
      <w:ins w:id="367" w:author="gresse" w:date="2017-06-07T08:40:00Z">
        <w:r>
          <w:rPr>
            <w:rFonts w:ascii="Arial" w:hAnsi="Arial" w:cs="Arial"/>
            <w:sz w:val="24"/>
            <w:szCs w:val="24"/>
          </w:rPr>
          <w:t>.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</w:t>
        </w:r>
      </w:ins>
      <w:r w:rsidR="00364CE0">
        <w:rPr>
          <w:rFonts w:ascii="Arial" w:hAnsi="Arial" w:cs="Arial"/>
          <w:sz w:val="24"/>
          <w:szCs w:val="24"/>
        </w:rPr>
        <w:t xml:space="preserve"> </w:t>
      </w:r>
      <w:r w:rsidR="004332F3">
        <w:rPr>
          <w:rFonts w:ascii="Arial" w:hAnsi="Arial" w:cs="Arial"/>
          <w:sz w:val="24"/>
          <w:szCs w:val="24"/>
        </w:rPr>
        <w:t xml:space="preserve">Primeiramente é </w:t>
      </w:r>
      <w:r w:rsidR="00773F81">
        <w:rPr>
          <w:rFonts w:ascii="Arial" w:hAnsi="Arial" w:cs="Arial"/>
          <w:sz w:val="24"/>
          <w:szCs w:val="24"/>
        </w:rPr>
        <w:t xml:space="preserve">definido e </w:t>
      </w:r>
      <w:del w:id="368" w:author="gresse" w:date="2017-06-07T08:43:00Z">
        <w:r w:rsidR="00773F81" w:rsidDel="006D1480">
          <w:rPr>
            <w:rFonts w:ascii="Arial" w:hAnsi="Arial" w:cs="Arial"/>
            <w:sz w:val="24"/>
            <w:szCs w:val="24"/>
          </w:rPr>
          <w:delText>planejado</w:delText>
        </w:r>
        <w:r w:rsidR="004332F3" w:rsidDel="006D1480">
          <w:rPr>
            <w:rFonts w:ascii="Arial" w:hAnsi="Arial" w:cs="Arial"/>
            <w:sz w:val="24"/>
            <w:szCs w:val="24"/>
          </w:rPr>
          <w:delText xml:space="preserve"> </w:delText>
        </w:r>
        <w:r w:rsidR="00C11D97" w:rsidDel="006D1480">
          <w:rPr>
            <w:rFonts w:ascii="Arial" w:hAnsi="Arial" w:cs="Arial"/>
            <w:sz w:val="24"/>
            <w:szCs w:val="24"/>
          </w:rPr>
          <w:delText xml:space="preserve">a sua aplicação e </w:delText>
        </w:r>
      </w:del>
      <w:r w:rsidR="00453B7F">
        <w:rPr>
          <w:rFonts w:ascii="Arial" w:hAnsi="Arial" w:cs="Arial"/>
          <w:sz w:val="24"/>
          <w:szCs w:val="24"/>
        </w:rPr>
        <w:t>avaliação</w:t>
      </w:r>
      <w:ins w:id="369" w:author="gresse" w:date="2017-06-07T08:43:00Z">
        <w:r>
          <w:rPr>
            <w:rFonts w:ascii="Arial" w:hAnsi="Arial" w:cs="Arial"/>
            <w:sz w:val="24"/>
            <w:szCs w:val="24"/>
          </w:rPr>
          <w:t xml:space="preserve"> em termos </w:t>
        </w:r>
        <w:proofErr w:type="gramStart"/>
        <w:r>
          <w:rPr>
            <w:rFonts w:ascii="Arial" w:hAnsi="Arial" w:cs="Arial"/>
            <w:sz w:val="24"/>
            <w:szCs w:val="24"/>
          </w:rPr>
          <w:t>de ?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</w:t>
        </w:r>
      </w:ins>
      <w:proofErr w:type="gramStart"/>
      <w:ins w:id="370" w:author="gresse" w:date="2017-06-07T08:44:00Z">
        <w:r>
          <w:rPr>
            <w:rFonts w:ascii="Arial" w:hAnsi="Arial" w:cs="Arial"/>
            <w:sz w:val="24"/>
            <w:szCs w:val="24"/>
          </w:rPr>
          <w:t>e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gerando o que ?</w:t>
        </w:r>
      </w:ins>
      <w:proofErr w:type="gramStart"/>
      <w:ins w:id="371" w:author="gresse" w:date="2017-06-07T08:45:00Z">
        <w:r>
          <w:rPr>
            <w:rFonts w:ascii="Arial" w:hAnsi="Arial" w:cs="Arial"/>
            <w:sz w:val="24"/>
            <w:szCs w:val="24"/>
          </w:rPr>
          <w:t>plano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de </w:t>
        </w:r>
        <w:proofErr w:type="spellStart"/>
        <w:r>
          <w:rPr>
            <w:rFonts w:ascii="Arial" w:hAnsi="Arial" w:cs="Arial"/>
            <w:sz w:val="24"/>
            <w:szCs w:val="24"/>
          </w:rPr>
          <w:t>medicao</w:t>
        </w:r>
        <w:proofErr w:type="spellEnd"/>
        <w:r>
          <w:rPr>
            <w:rFonts w:ascii="Arial" w:hAnsi="Arial" w:cs="Arial"/>
            <w:sz w:val="24"/>
            <w:szCs w:val="24"/>
          </w:rPr>
          <w:t>? GQM?</w:t>
        </w:r>
        <w:r w:rsidRPr="006D1480">
          <w:rPr>
            <w:rFonts w:ascii="Arial" w:hAnsi="Arial" w:cs="Arial"/>
            <w:sz w:val="24"/>
            <w:szCs w:val="24"/>
          </w:rPr>
          <w:t xml:space="preserve"> </w:t>
        </w:r>
      </w:ins>
      <w:moveToRangeStart w:id="372" w:author="gresse" w:date="2017-06-07T08:45:00Z" w:name="move484588468"/>
      <w:proofErr w:type="gramStart"/>
      <w:moveTo w:id="373" w:author="gresse" w:date="2017-06-07T08:45:00Z">
        <w:r w:rsidRPr="003B3B18">
          <w:rPr>
            <w:rFonts w:ascii="Arial" w:hAnsi="Arial" w:cs="Arial"/>
            <w:sz w:val="24"/>
            <w:szCs w:val="24"/>
          </w:rPr>
          <w:t>por</w:t>
        </w:r>
        <w:proofErr w:type="gramEnd"/>
        <w:r w:rsidRPr="003B3B18">
          <w:rPr>
            <w:rFonts w:ascii="Arial" w:hAnsi="Arial" w:cs="Arial"/>
            <w:sz w:val="24"/>
            <w:szCs w:val="24"/>
          </w:rPr>
          <w:t xml:space="preserve"> meio de instrumentos de </w:t>
        </w:r>
        <w:del w:id="374" w:author="gresse" w:date="2017-06-07T08:45:00Z">
          <w:r w:rsidRPr="003B3B18" w:rsidDel="006D1480">
            <w:rPr>
              <w:rFonts w:ascii="Arial" w:hAnsi="Arial" w:cs="Arial"/>
              <w:sz w:val="24"/>
              <w:szCs w:val="24"/>
            </w:rPr>
            <w:delText>medições</w:delText>
          </w:r>
        </w:del>
      </w:moveTo>
      <w:ins w:id="375" w:author="gresse" w:date="2017-06-07T08:45:00Z">
        <w:r>
          <w:rPr>
            <w:rFonts w:ascii="Arial" w:hAnsi="Arial" w:cs="Arial"/>
            <w:sz w:val="24"/>
            <w:szCs w:val="24"/>
          </w:rPr>
          <w:t>coleta de dados</w:t>
        </w:r>
      </w:ins>
      <w:moveTo w:id="376" w:author="gresse" w:date="2017-06-07T08:45:00Z">
        <w:r w:rsidRPr="003B3B18">
          <w:rPr>
            <w:rFonts w:ascii="Arial" w:hAnsi="Arial" w:cs="Arial"/>
            <w:sz w:val="24"/>
            <w:szCs w:val="24"/>
          </w:rPr>
          <w:t xml:space="preserve"> do modelo de avaliação </w:t>
        </w:r>
        <w:proofErr w:type="spellStart"/>
        <w:r w:rsidRPr="003B3B18">
          <w:rPr>
            <w:rFonts w:ascii="Arial" w:hAnsi="Arial" w:cs="Arial"/>
            <w:sz w:val="24"/>
            <w:szCs w:val="24"/>
          </w:rPr>
          <w:t>dETECT</w:t>
        </w:r>
        <w:proofErr w:type="spellEnd"/>
        <w:r w:rsidRPr="003B3B18">
          <w:rPr>
            <w:rFonts w:ascii="Arial" w:hAnsi="Arial" w:cs="Arial"/>
            <w:sz w:val="24"/>
            <w:szCs w:val="24"/>
          </w:rPr>
          <w:t xml:space="preserve"> (WANGENHEIM </w:t>
        </w:r>
        <w:proofErr w:type="spellStart"/>
        <w:r w:rsidRPr="003B3B18">
          <w:rPr>
            <w:rFonts w:ascii="Arial" w:hAnsi="Arial" w:cs="Arial"/>
            <w:sz w:val="24"/>
            <w:szCs w:val="24"/>
          </w:rPr>
          <w:t>et</w:t>
        </w:r>
        <w:proofErr w:type="spellEnd"/>
        <w:r w:rsidRPr="003B3B18">
          <w:rPr>
            <w:rFonts w:ascii="Arial" w:hAnsi="Arial" w:cs="Arial"/>
            <w:sz w:val="24"/>
            <w:szCs w:val="24"/>
          </w:rPr>
          <w:t xml:space="preserve"> al., 2017). </w:t>
        </w:r>
      </w:moveTo>
      <w:moveToRangeEnd w:id="372"/>
      <w:ins w:id="377" w:author="gresse" w:date="2017-06-07T08:45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378" w:author="gresse" w:date="2017-06-07T08:44:00Z">
        <w:r>
          <w:rPr>
            <w:rFonts w:ascii="Arial" w:hAnsi="Arial" w:cs="Arial"/>
            <w:sz w:val="24"/>
            <w:szCs w:val="24"/>
          </w:rPr>
          <w:t xml:space="preserve"> É</w:t>
        </w:r>
      </w:ins>
      <w:ins w:id="379" w:author="gresse" w:date="2017-06-07T08:43:00Z">
        <w:r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>
          <w:rPr>
            <w:rFonts w:ascii="Arial" w:hAnsi="Arial" w:cs="Arial"/>
            <w:sz w:val="24"/>
            <w:szCs w:val="24"/>
          </w:rPr>
          <w:t>solicitado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a </w:t>
        </w:r>
        <w:r>
          <w:rPr>
            <w:rFonts w:ascii="Arial" w:hAnsi="Arial" w:cs="Arial"/>
            <w:sz w:val="24"/>
            <w:szCs w:val="24"/>
          </w:rPr>
          <w:t>aprovação</w:t>
        </w:r>
        <w:r>
          <w:rPr>
            <w:rFonts w:ascii="Arial" w:hAnsi="Arial" w:cs="Arial"/>
            <w:sz w:val="24"/>
            <w:szCs w:val="24"/>
          </w:rPr>
          <w:t xml:space="preserve"> pela </w:t>
        </w:r>
        <w:proofErr w:type="spellStart"/>
        <w:r>
          <w:rPr>
            <w:rFonts w:ascii="Arial" w:hAnsi="Arial" w:cs="Arial"/>
            <w:sz w:val="24"/>
            <w:szCs w:val="24"/>
          </w:rPr>
          <w:t>Comissao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de </w:t>
        </w:r>
        <w:proofErr w:type="spellStart"/>
        <w:r>
          <w:rPr>
            <w:rFonts w:ascii="Arial" w:hAnsi="Arial" w:cs="Arial"/>
            <w:sz w:val="24"/>
            <w:szCs w:val="24"/>
          </w:rPr>
          <w:t>Etica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de pesquisa com seres humanos da </w:t>
        </w:r>
        <w:r>
          <w:rPr>
            <w:rFonts w:ascii="Arial" w:hAnsi="Arial" w:cs="Arial"/>
            <w:sz w:val="24"/>
            <w:szCs w:val="24"/>
          </w:rPr>
          <w:t>UFSC</w:t>
        </w:r>
        <w:r>
          <w:rPr>
            <w:rFonts w:ascii="Arial" w:hAnsi="Arial" w:cs="Arial"/>
            <w:sz w:val="24"/>
            <w:szCs w:val="24"/>
          </w:rPr>
          <w:t xml:space="preserve"> (CEPSH)</w:t>
        </w:r>
      </w:ins>
      <w:r w:rsidR="004332F3">
        <w:rPr>
          <w:rFonts w:ascii="Arial" w:hAnsi="Arial" w:cs="Arial"/>
          <w:sz w:val="24"/>
          <w:szCs w:val="24"/>
        </w:rPr>
        <w:t xml:space="preserve">. </w:t>
      </w:r>
      <w:del w:id="380" w:author="gresse" w:date="2017-06-07T08:44:00Z">
        <w:r w:rsidR="00334CDF" w:rsidDel="006D1480">
          <w:rPr>
            <w:rFonts w:ascii="Arial" w:hAnsi="Arial" w:cs="Arial"/>
            <w:sz w:val="24"/>
            <w:szCs w:val="24"/>
          </w:rPr>
          <w:delText>Feito isso</w:delText>
        </w:r>
      </w:del>
      <w:ins w:id="381" w:author="gresse" w:date="2017-06-07T08:44:00Z">
        <w:r>
          <w:rPr>
            <w:rFonts w:ascii="Arial" w:hAnsi="Arial" w:cs="Arial"/>
            <w:sz w:val="24"/>
            <w:szCs w:val="24"/>
          </w:rPr>
          <w:t>Em seguida</w:t>
        </w:r>
      </w:ins>
      <w:r w:rsidR="00334CDF">
        <w:rPr>
          <w:rFonts w:ascii="Arial" w:hAnsi="Arial" w:cs="Arial"/>
          <w:sz w:val="24"/>
          <w:szCs w:val="24"/>
        </w:rPr>
        <w:t xml:space="preserve">, é </w:t>
      </w:r>
      <w:ins w:id="382" w:author="gresse" w:date="2017-06-07T08:44:00Z">
        <w:r>
          <w:rPr>
            <w:rFonts w:ascii="Arial" w:hAnsi="Arial" w:cs="Arial"/>
            <w:sz w:val="24"/>
            <w:szCs w:val="24"/>
          </w:rPr>
          <w:t xml:space="preserve">preparado a </w:t>
        </w:r>
        <w:proofErr w:type="spellStart"/>
        <w:r>
          <w:rPr>
            <w:rFonts w:ascii="Arial" w:hAnsi="Arial" w:cs="Arial"/>
            <w:sz w:val="24"/>
            <w:szCs w:val="24"/>
          </w:rPr>
          <w:t>aplicacao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e </w:t>
        </w:r>
      </w:ins>
      <w:r w:rsidR="00334CDF">
        <w:rPr>
          <w:rFonts w:ascii="Arial" w:hAnsi="Arial" w:cs="Arial"/>
          <w:sz w:val="24"/>
          <w:szCs w:val="24"/>
        </w:rPr>
        <w:t>realizado</w:t>
      </w:r>
      <w:r w:rsidR="004332F3">
        <w:rPr>
          <w:rFonts w:ascii="Arial" w:hAnsi="Arial" w:cs="Arial"/>
          <w:sz w:val="24"/>
          <w:szCs w:val="24"/>
        </w:rPr>
        <w:t xml:space="preserve"> a aplicação conforme definido no plano de </w:t>
      </w:r>
      <w:del w:id="383" w:author="gresse" w:date="2017-06-07T08:44:00Z">
        <w:r w:rsidR="004332F3" w:rsidDel="006D1480">
          <w:rPr>
            <w:rFonts w:ascii="Arial" w:hAnsi="Arial" w:cs="Arial"/>
            <w:sz w:val="24"/>
            <w:szCs w:val="24"/>
          </w:rPr>
          <w:delText>aula</w:delText>
        </w:r>
      </w:del>
      <w:proofErr w:type="gramStart"/>
      <w:ins w:id="384" w:author="gresse" w:date="2017-06-07T08:44:00Z">
        <w:r>
          <w:rPr>
            <w:rFonts w:ascii="Arial" w:hAnsi="Arial" w:cs="Arial"/>
            <w:sz w:val="24"/>
            <w:szCs w:val="24"/>
          </w:rPr>
          <w:t>ensino</w:t>
        </w:r>
      </w:ins>
      <w:r w:rsidR="00191E14">
        <w:rPr>
          <w:rFonts w:ascii="Arial" w:hAnsi="Arial" w:cs="Arial"/>
          <w:sz w:val="24"/>
          <w:szCs w:val="24"/>
        </w:rPr>
        <w:t>,</w:t>
      </w:r>
      <w:proofErr w:type="gramEnd"/>
      <w:del w:id="385" w:author="gresse" w:date="2017-06-07T08:44:00Z">
        <w:r w:rsidR="00191E14" w:rsidDel="006D1480">
          <w:rPr>
            <w:rFonts w:ascii="Arial" w:hAnsi="Arial" w:cs="Arial"/>
            <w:sz w:val="24"/>
            <w:szCs w:val="24"/>
          </w:rPr>
          <w:delText xml:space="preserve"> mas antes</w:delText>
        </w:r>
        <w:r w:rsidR="004332F3" w:rsidDel="006D1480">
          <w:rPr>
            <w:rFonts w:ascii="Arial" w:hAnsi="Arial" w:cs="Arial"/>
            <w:sz w:val="24"/>
            <w:szCs w:val="24"/>
          </w:rPr>
          <w:delText xml:space="preserve"> é</w:delText>
        </w:r>
        <w:r w:rsidR="005E6425" w:rsidDel="006D1480">
          <w:rPr>
            <w:rFonts w:ascii="Arial" w:hAnsi="Arial" w:cs="Arial"/>
            <w:sz w:val="24"/>
            <w:szCs w:val="24"/>
          </w:rPr>
          <w:delText xml:space="preserve"> preciso verificar se o ambiente</w:delText>
        </w:r>
        <w:r w:rsidR="00C11D97" w:rsidDel="006D1480">
          <w:rPr>
            <w:rFonts w:ascii="Arial" w:hAnsi="Arial" w:cs="Arial"/>
            <w:sz w:val="24"/>
            <w:szCs w:val="24"/>
          </w:rPr>
          <w:delText xml:space="preserve"> físico e computacional está </w:delText>
        </w:r>
        <w:r w:rsidR="005E6425" w:rsidDel="006D1480">
          <w:rPr>
            <w:rFonts w:ascii="Arial" w:hAnsi="Arial" w:cs="Arial"/>
            <w:sz w:val="24"/>
            <w:szCs w:val="24"/>
          </w:rPr>
          <w:delText>adequado para o ensino</w:delText>
        </w:r>
      </w:del>
      <w:r w:rsidR="005E6425">
        <w:rPr>
          <w:rFonts w:ascii="Arial" w:hAnsi="Arial" w:cs="Arial"/>
          <w:sz w:val="24"/>
          <w:szCs w:val="24"/>
        </w:rPr>
        <w:t xml:space="preserve">. </w:t>
      </w:r>
      <w:ins w:id="386" w:author="gresse" w:date="2017-06-07T08:44:00Z">
        <w:r>
          <w:rPr>
            <w:rFonts w:ascii="Arial" w:hAnsi="Arial" w:cs="Arial"/>
            <w:sz w:val="24"/>
            <w:szCs w:val="24"/>
          </w:rPr>
          <w:t xml:space="preserve">Em paralelo </w:t>
        </w:r>
        <w:r>
          <w:rPr>
            <w:rFonts w:ascii="Arial" w:hAnsi="Arial" w:cs="Arial"/>
            <w:sz w:val="24"/>
            <w:szCs w:val="24"/>
          </w:rPr>
          <w:t>são</w:t>
        </w:r>
        <w:r>
          <w:rPr>
            <w:rFonts w:ascii="Arial" w:hAnsi="Arial" w:cs="Arial"/>
            <w:sz w:val="24"/>
            <w:szCs w:val="24"/>
          </w:rPr>
          <w:t xml:space="preserve"> coletados os dados conforme especificado no plano de </w:t>
        </w:r>
      </w:ins>
      <w:ins w:id="387" w:author="gresse" w:date="2017-06-07T08:45:00Z">
        <w:r>
          <w:rPr>
            <w:rFonts w:ascii="Arial" w:hAnsi="Arial" w:cs="Arial"/>
            <w:sz w:val="24"/>
            <w:szCs w:val="24"/>
          </w:rPr>
          <w:t>medição</w:t>
        </w:r>
        <w:r>
          <w:rPr>
            <w:rFonts w:ascii="Arial" w:hAnsi="Arial" w:cs="Arial"/>
            <w:sz w:val="24"/>
            <w:szCs w:val="24"/>
          </w:rPr>
          <w:t xml:space="preserve">. </w:t>
        </w:r>
      </w:ins>
      <w:del w:id="388" w:author="gresse" w:date="2017-06-07T08:45:00Z">
        <w:r w:rsidR="006D0BEF" w:rsidDel="006D1480">
          <w:rPr>
            <w:rFonts w:ascii="Arial" w:hAnsi="Arial" w:cs="Arial"/>
            <w:sz w:val="24"/>
            <w:szCs w:val="24"/>
          </w:rPr>
          <w:delText>Depois</w:delText>
        </w:r>
        <w:r w:rsidR="00191E14" w:rsidDel="006D1480">
          <w:rPr>
            <w:rFonts w:ascii="Arial" w:hAnsi="Arial" w:cs="Arial"/>
            <w:sz w:val="24"/>
            <w:szCs w:val="24"/>
          </w:rPr>
          <w:delText>,</w:delText>
        </w:r>
        <w:r w:rsidR="006D0BEF" w:rsidDel="006D1480">
          <w:rPr>
            <w:rFonts w:ascii="Arial" w:hAnsi="Arial" w:cs="Arial"/>
            <w:sz w:val="24"/>
            <w:szCs w:val="24"/>
          </w:rPr>
          <w:delText xml:space="preserve"> </w:delText>
        </w:r>
        <w:r w:rsidR="00C11D97" w:rsidDel="006D1480">
          <w:rPr>
            <w:rFonts w:ascii="Arial" w:hAnsi="Arial" w:cs="Arial"/>
            <w:sz w:val="24"/>
            <w:szCs w:val="24"/>
          </w:rPr>
          <w:delText>ocorre</w:delText>
        </w:r>
        <w:r w:rsidR="006D0BEF" w:rsidDel="006D1480">
          <w:rPr>
            <w:rFonts w:ascii="Arial" w:hAnsi="Arial" w:cs="Arial"/>
            <w:sz w:val="24"/>
            <w:szCs w:val="24"/>
          </w:rPr>
          <w:delText xml:space="preserve"> a </w:delText>
        </w:r>
        <w:r w:rsidR="006E1F32" w:rsidRPr="003B3B18" w:rsidDel="006D1480">
          <w:rPr>
            <w:rFonts w:ascii="Arial" w:hAnsi="Arial" w:cs="Arial"/>
            <w:sz w:val="24"/>
            <w:szCs w:val="24"/>
          </w:rPr>
          <w:delText xml:space="preserve">coletado </w:delText>
        </w:r>
        <w:r w:rsidR="00331B49" w:rsidDel="006D1480">
          <w:rPr>
            <w:rFonts w:ascii="Arial" w:hAnsi="Arial" w:cs="Arial"/>
            <w:sz w:val="24"/>
            <w:szCs w:val="24"/>
          </w:rPr>
          <w:delText>d</w:delText>
        </w:r>
        <w:r w:rsidR="006E1F32" w:rsidRPr="003B3B18" w:rsidDel="006D1480">
          <w:rPr>
            <w:rFonts w:ascii="Arial" w:hAnsi="Arial" w:cs="Arial"/>
            <w:sz w:val="24"/>
            <w:szCs w:val="24"/>
          </w:rPr>
          <w:delText>os dados</w:delText>
        </w:r>
        <w:r w:rsidR="006D0BEF" w:rsidDel="006D1480">
          <w:rPr>
            <w:rFonts w:ascii="Arial" w:hAnsi="Arial" w:cs="Arial"/>
            <w:sz w:val="24"/>
            <w:szCs w:val="24"/>
          </w:rPr>
          <w:delText xml:space="preserve"> para que </w:delText>
        </w:r>
        <w:r w:rsidR="007643F6" w:rsidDel="006D1480">
          <w:rPr>
            <w:rFonts w:ascii="Arial" w:hAnsi="Arial" w:cs="Arial"/>
            <w:sz w:val="24"/>
            <w:szCs w:val="24"/>
          </w:rPr>
          <w:delText xml:space="preserve">a aplicação do ensino </w:delText>
        </w:r>
        <w:r w:rsidR="006D0BEF" w:rsidDel="006D1480">
          <w:rPr>
            <w:rFonts w:ascii="Arial" w:hAnsi="Arial" w:cs="Arial"/>
            <w:sz w:val="24"/>
            <w:szCs w:val="24"/>
          </w:rPr>
          <w:delText xml:space="preserve">possa ser </w:delText>
        </w:r>
        <w:r w:rsidR="00DC5481" w:rsidDel="006D1480">
          <w:rPr>
            <w:rFonts w:ascii="Arial" w:hAnsi="Arial" w:cs="Arial"/>
            <w:sz w:val="24"/>
            <w:szCs w:val="24"/>
          </w:rPr>
          <w:delText>analisado</w:delText>
        </w:r>
        <w:r w:rsidR="00845671" w:rsidDel="006D1480">
          <w:rPr>
            <w:rFonts w:ascii="Arial" w:hAnsi="Arial" w:cs="Arial"/>
            <w:sz w:val="24"/>
            <w:szCs w:val="24"/>
          </w:rPr>
          <w:delText>. Por fim</w:delText>
        </w:r>
      </w:del>
      <w:ins w:id="389" w:author="gresse" w:date="2017-06-07T08:45:00Z">
        <w:r>
          <w:rPr>
            <w:rFonts w:ascii="Arial" w:hAnsi="Arial" w:cs="Arial"/>
            <w:sz w:val="24"/>
            <w:szCs w:val="24"/>
          </w:rPr>
          <w:t xml:space="preserve">Ao final os dados coletados </w:t>
        </w:r>
        <w:r>
          <w:rPr>
            <w:rFonts w:ascii="Arial" w:hAnsi="Arial" w:cs="Arial"/>
            <w:sz w:val="24"/>
            <w:szCs w:val="24"/>
          </w:rPr>
          <w:t>são</w:t>
        </w:r>
        <w:r>
          <w:rPr>
            <w:rFonts w:ascii="Arial" w:hAnsi="Arial" w:cs="Arial"/>
            <w:sz w:val="24"/>
            <w:szCs w:val="24"/>
          </w:rPr>
          <w:t xml:space="preserve"> analisados e interpretados </w:t>
        </w:r>
      </w:ins>
      <w:del w:id="390" w:author="gresse" w:date="2017-06-07T08:46:00Z">
        <w:r w:rsidR="00845671" w:rsidDel="006D1480">
          <w:rPr>
            <w:rFonts w:ascii="Arial" w:hAnsi="Arial" w:cs="Arial"/>
            <w:sz w:val="24"/>
            <w:szCs w:val="24"/>
          </w:rPr>
          <w:delText>,</w:delText>
        </w:r>
        <w:r w:rsidR="00DC5481" w:rsidDel="006D1480">
          <w:rPr>
            <w:rFonts w:ascii="Arial" w:hAnsi="Arial" w:cs="Arial"/>
            <w:sz w:val="24"/>
            <w:szCs w:val="24"/>
          </w:rPr>
          <w:delText xml:space="preserve"> </w:delText>
        </w:r>
        <w:r w:rsidR="00845671" w:rsidDel="006D1480">
          <w:rPr>
            <w:rFonts w:ascii="Arial" w:hAnsi="Arial" w:cs="Arial"/>
            <w:sz w:val="24"/>
            <w:szCs w:val="24"/>
          </w:rPr>
          <w:delText xml:space="preserve">a qualidade da UI é avaliado </w:delText>
        </w:r>
      </w:del>
      <w:moveFromRangeStart w:id="391" w:author="gresse" w:date="2017-06-07T08:45:00Z" w:name="move484588468"/>
      <w:moveFrom w:id="392" w:author="gresse" w:date="2017-06-07T08:45:00Z">
        <w:del w:id="393" w:author="gresse" w:date="2017-06-07T08:46:00Z">
          <w:r w:rsidR="00F57502" w:rsidRPr="003B3B18" w:rsidDel="006D1480">
            <w:rPr>
              <w:rFonts w:ascii="Arial" w:hAnsi="Arial" w:cs="Arial"/>
              <w:sz w:val="24"/>
              <w:szCs w:val="24"/>
            </w:rPr>
            <w:delText>por meio de instrumentos de medições do</w:delText>
          </w:r>
          <w:r w:rsidR="00CD6370" w:rsidRPr="003B3B18" w:rsidDel="006D1480">
            <w:rPr>
              <w:rFonts w:ascii="Arial" w:hAnsi="Arial" w:cs="Arial"/>
              <w:sz w:val="24"/>
              <w:szCs w:val="24"/>
            </w:rPr>
            <w:delText xml:space="preserve"> modelo de</w:delText>
          </w:r>
        </w:del>
      </w:moveFrom>
      <w:ins w:id="394" w:author="gresse" w:date="2017-06-07T08:46:00Z">
        <w:r>
          <w:rPr>
            <w:rFonts w:ascii="Arial" w:hAnsi="Arial" w:cs="Arial"/>
            <w:sz w:val="24"/>
            <w:szCs w:val="24"/>
          </w:rPr>
          <w:t>dêem</w:t>
        </w:r>
        <w:r>
          <w:rPr>
            <w:rFonts w:ascii="Arial" w:hAnsi="Arial" w:cs="Arial"/>
            <w:sz w:val="24"/>
            <w:szCs w:val="24"/>
          </w:rPr>
          <w:t xml:space="preserve"> </w:t>
        </w:r>
        <w:r>
          <w:rPr>
            <w:rFonts w:ascii="Arial" w:hAnsi="Arial" w:cs="Arial"/>
            <w:sz w:val="24"/>
            <w:szCs w:val="24"/>
          </w:rPr>
          <w:t>relação</w:t>
        </w:r>
        <w:r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>
          <w:rPr>
            <w:rFonts w:ascii="Arial" w:hAnsi="Arial" w:cs="Arial"/>
            <w:sz w:val="24"/>
            <w:szCs w:val="24"/>
          </w:rPr>
          <w:t>a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pergunta de pesquisa.</w:t>
        </w:r>
      </w:ins>
      <w:moveFrom w:id="395" w:author="gresse" w:date="2017-06-07T08:45:00Z">
        <w:r w:rsidR="00CD6370" w:rsidRPr="003B3B18" w:rsidDel="006D1480">
          <w:rPr>
            <w:rFonts w:ascii="Arial" w:hAnsi="Arial" w:cs="Arial"/>
            <w:sz w:val="24"/>
            <w:szCs w:val="24"/>
          </w:rPr>
          <w:t xml:space="preserve"> avaliação dETECT (WANGENHEIM et al., 2017)</w:t>
        </w:r>
        <w:r w:rsidR="00F57502" w:rsidRPr="003B3B18" w:rsidDel="006D1480">
          <w:rPr>
            <w:rFonts w:ascii="Arial" w:hAnsi="Arial" w:cs="Arial"/>
            <w:sz w:val="24"/>
            <w:szCs w:val="24"/>
          </w:rPr>
          <w:t>.</w:t>
        </w:r>
        <w:r w:rsidR="00CD6370" w:rsidRPr="003B3B18" w:rsidDel="006D1480">
          <w:rPr>
            <w:rFonts w:ascii="Arial" w:hAnsi="Arial" w:cs="Arial"/>
            <w:sz w:val="24"/>
            <w:szCs w:val="24"/>
          </w:rPr>
          <w:t xml:space="preserve"> </w:t>
        </w:r>
      </w:moveFrom>
      <w:moveFromRangeEnd w:id="391"/>
    </w:p>
    <w:p w:rsidR="007643F6" w:rsidRPr="003B3B18" w:rsidRDefault="007643F6" w:rsidP="008004EC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</w:p>
    <w:p w:rsidR="003A17BF" w:rsidRPr="003B3B18" w:rsidRDefault="003D29D5" w:rsidP="003D29D5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1.</w:t>
      </w:r>
      <w:r w:rsidR="005C2C59" w:rsidRPr="003B3B18">
        <w:rPr>
          <w:rFonts w:ascii="Arial" w:hAnsi="Arial" w:cs="Arial"/>
          <w:sz w:val="24"/>
          <w:szCs w:val="24"/>
        </w:rPr>
        <w:t>6</w:t>
      </w:r>
      <w:r w:rsidRPr="003B3B18">
        <w:rPr>
          <w:rFonts w:ascii="Arial" w:hAnsi="Arial" w:cs="Arial"/>
          <w:sz w:val="24"/>
          <w:szCs w:val="24"/>
        </w:rPr>
        <w:tab/>
        <w:t>CONTRIBUIÇÕES</w:t>
      </w:r>
    </w:p>
    <w:p w:rsidR="003D29D5" w:rsidRPr="003B3B18" w:rsidRDefault="00F91D8A" w:rsidP="00F91D8A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 realização desta </w:t>
      </w:r>
      <w:r w:rsidR="006665AB" w:rsidRPr="003B3B18">
        <w:rPr>
          <w:rFonts w:ascii="Arial" w:hAnsi="Arial" w:cs="Arial"/>
          <w:sz w:val="24"/>
          <w:szCs w:val="24"/>
        </w:rPr>
        <w:t xml:space="preserve">dissertação </w:t>
      </w:r>
      <w:r w:rsidRPr="003B3B18">
        <w:rPr>
          <w:rFonts w:ascii="Arial" w:hAnsi="Arial" w:cs="Arial"/>
          <w:sz w:val="24"/>
          <w:szCs w:val="24"/>
        </w:rPr>
        <w:t>produz contribuições nos âmbitos científico, tecnológico e social.</w:t>
      </w:r>
    </w:p>
    <w:p w:rsidR="006665AB" w:rsidRPr="003B3B18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1.6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>.1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ab/>
        <w:t>Contribuição no âmbito científico</w:t>
      </w:r>
    </w:p>
    <w:p w:rsidR="001D225B" w:rsidRPr="003B3B18" w:rsidRDefault="001D225B" w:rsidP="001D225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3B3B18">
        <w:rPr>
          <w:rFonts w:ascii="Arial" w:hAnsi="Arial" w:cs="Arial"/>
          <w:sz w:val="24"/>
          <w:szCs w:val="24"/>
        </w:rPr>
        <w:t xml:space="preserve">Este trabalho tem como principal contribuição científica a elaboração de um modelo de ensino de Engenharia de </w:t>
      </w:r>
      <w:r w:rsidR="00F46705" w:rsidRPr="00F46705">
        <w:rPr>
          <w:rFonts w:ascii="Arial" w:hAnsi="Arial" w:cs="Arial"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 xml:space="preserve"> e Engenharia de Usabilidade </w:t>
      </w:r>
      <w:r w:rsidR="00D7083D" w:rsidRPr="003B3B18">
        <w:rPr>
          <w:rFonts w:ascii="Arial" w:hAnsi="Arial" w:cs="Arial"/>
          <w:sz w:val="24"/>
          <w:szCs w:val="24"/>
        </w:rPr>
        <w:t xml:space="preserve">para o </w:t>
      </w:r>
      <w:r w:rsidR="00E34B79">
        <w:rPr>
          <w:rFonts w:ascii="Arial" w:hAnsi="Arial" w:cs="Arial"/>
          <w:sz w:val="24"/>
          <w:szCs w:val="24"/>
        </w:rPr>
        <w:t>E</w:t>
      </w:r>
      <w:r w:rsidR="00D7083D" w:rsidRPr="003B3B18">
        <w:rPr>
          <w:rFonts w:ascii="Arial" w:hAnsi="Arial" w:cs="Arial"/>
          <w:sz w:val="24"/>
          <w:szCs w:val="24"/>
        </w:rPr>
        <w:t xml:space="preserve">nsino </w:t>
      </w:r>
      <w:r w:rsidR="00E34B79">
        <w:rPr>
          <w:rFonts w:ascii="Arial" w:hAnsi="Arial" w:cs="Arial"/>
          <w:sz w:val="24"/>
          <w:szCs w:val="24"/>
        </w:rPr>
        <w:t>F</w:t>
      </w:r>
      <w:r w:rsidR="00D7083D" w:rsidRPr="003B3B18">
        <w:rPr>
          <w:rFonts w:ascii="Arial" w:hAnsi="Arial" w:cs="Arial"/>
          <w:sz w:val="24"/>
          <w:szCs w:val="24"/>
        </w:rPr>
        <w:t>undamen</w:t>
      </w:r>
      <w:r w:rsidR="00E50FE7" w:rsidRPr="003B3B18">
        <w:rPr>
          <w:rFonts w:ascii="Arial" w:hAnsi="Arial" w:cs="Arial"/>
          <w:sz w:val="24"/>
          <w:szCs w:val="24"/>
        </w:rPr>
        <w:t>tal 2. Este modelo possibilitará</w:t>
      </w:r>
      <w:r w:rsidR="00D7083D" w:rsidRPr="003B3B18">
        <w:rPr>
          <w:rFonts w:ascii="Arial" w:hAnsi="Arial" w:cs="Arial"/>
          <w:sz w:val="24"/>
          <w:szCs w:val="24"/>
        </w:rPr>
        <w:t xml:space="preserve"> os alunos </w:t>
      </w:r>
      <w:r w:rsidR="00E50FE7" w:rsidRPr="003B3B18">
        <w:rPr>
          <w:rFonts w:ascii="Arial" w:hAnsi="Arial" w:cs="Arial"/>
          <w:sz w:val="24"/>
          <w:szCs w:val="24"/>
        </w:rPr>
        <w:t xml:space="preserve">a aplicar os conceitos dessas </w:t>
      </w:r>
      <w:del w:id="396" w:author="gresse" w:date="2017-06-07T08:46:00Z">
        <w:r w:rsidR="00E50FE7" w:rsidRPr="003B3B18" w:rsidDel="00FD798D">
          <w:rPr>
            <w:rFonts w:ascii="Arial" w:hAnsi="Arial" w:cs="Arial"/>
            <w:sz w:val="24"/>
            <w:szCs w:val="24"/>
          </w:rPr>
          <w:delText xml:space="preserve">disciplinas </w:delText>
        </w:r>
      </w:del>
      <w:ins w:id="397" w:author="gresse" w:date="2017-06-07T08:46:00Z">
        <w:r w:rsidR="00FD798D">
          <w:rPr>
            <w:rFonts w:ascii="Arial" w:hAnsi="Arial" w:cs="Arial"/>
            <w:sz w:val="24"/>
            <w:szCs w:val="24"/>
          </w:rPr>
          <w:t>áreas</w:t>
        </w:r>
        <w:r w:rsidR="00FD798D">
          <w:rPr>
            <w:rFonts w:ascii="Arial" w:hAnsi="Arial" w:cs="Arial"/>
            <w:sz w:val="24"/>
            <w:szCs w:val="24"/>
          </w:rPr>
          <w:t xml:space="preserve"> de conhecimento</w:t>
        </w:r>
        <w:r w:rsidR="00FD798D" w:rsidRPr="003B3B18">
          <w:rPr>
            <w:rFonts w:ascii="Arial" w:hAnsi="Arial" w:cs="Arial"/>
            <w:sz w:val="24"/>
            <w:szCs w:val="24"/>
          </w:rPr>
          <w:t xml:space="preserve"> </w:t>
        </w:r>
      </w:ins>
      <w:del w:id="398" w:author="gresse" w:date="2017-06-07T08:46:00Z">
        <w:r w:rsidR="00E50FE7" w:rsidRPr="003B3B18" w:rsidDel="00FD798D">
          <w:rPr>
            <w:rFonts w:ascii="Arial" w:hAnsi="Arial" w:cs="Arial"/>
            <w:sz w:val="24"/>
            <w:szCs w:val="24"/>
          </w:rPr>
          <w:delText>na construção</w:delText>
        </w:r>
      </w:del>
      <w:ins w:id="399" w:author="gresse" w:date="2017-06-07T08:46:00Z">
        <w:r w:rsidR="00FD798D">
          <w:rPr>
            <w:rFonts w:ascii="Arial" w:hAnsi="Arial" w:cs="Arial"/>
            <w:sz w:val="24"/>
            <w:szCs w:val="24"/>
          </w:rPr>
          <w:t>no desenvolvimento</w:t>
        </w:r>
      </w:ins>
      <w:r w:rsidR="00E50FE7" w:rsidRPr="003B3B1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="00E50FE7" w:rsidRPr="003B3B18">
        <w:rPr>
          <w:rFonts w:ascii="Arial" w:hAnsi="Arial" w:cs="Arial"/>
          <w:sz w:val="24"/>
          <w:szCs w:val="24"/>
        </w:rPr>
        <w:t xml:space="preserve"> </w:t>
      </w:r>
      <w:del w:id="400" w:author="gresse" w:date="2017-06-07T08:46:00Z">
        <w:r w:rsidR="00E34B79" w:rsidDel="00FD798D">
          <w:rPr>
            <w:rFonts w:ascii="Arial" w:hAnsi="Arial" w:cs="Arial"/>
            <w:sz w:val="24"/>
            <w:szCs w:val="24"/>
          </w:rPr>
          <w:delText>confiáve</w:delText>
        </w:r>
        <w:r w:rsidR="005F5983" w:rsidDel="00FD798D">
          <w:rPr>
            <w:rFonts w:ascii="Arial" w:hAnsi="Arial" w:cs="Arial"/>
            <w:sz w:val="24"/>
            <w:szCs w:val="24"/>
          </w:rPr>
          <w:delText>is</w:delText>
        </w:r>
        <w:r w:rsidR="00E34B79" w:rsidDel="00FD798D">
          <w:rPr>
            <w:rFonts w:ascii="Arial" w:hAnsi="Arial" w:cs="Arial"/>
            <w:sz w:val="24"/>
            <w:szCs w:val="24"/>
          </w:rPr>
          <w:delText xml:space="preserve"> e fác</w:delText>
        </w:r>
        <w:r w:rsidR="005F5983" w:rsidDel="00FD798D">
          <w:rPr>
            <w:rFonts w:ascii="Arial" w:hAnsi="Arial" w:cs="Arial"/>
            <w:sz w:val="24"/>
            <w:szCs w:val="24"/>
          </w:rPr>
          <w:delText>eis</w:delText>
        </w:r>
        <w:r w:rsidR="00E34B79" w:rsidDel="00FD798D">
          <w:rPr>
            <w:rFonts w:ascii="Arial" w:hAnsi="Arial" w:cs="Arial"/>
            <w:sz w:val="24"/>
            <w:szCs w:val="24"/>
          </w:rPr>
          <w:delText xml:space="preserve"> de usar</w:delText>
        </w:r>
      </w:del>
      <w:ins w:id="401" w:author="gresse" w:date="2017-06-07T08:46:00Z">
        <w:r w:rsidR="00FD798D">
          <w:rPr>
            <w:rFonts w:ascii="Arial" w:hAnsi="Arial" w:cs="Arial"/>
            <w:sz w:val="24"/>
            <w:szCs w:val="24"/>
          </w:rPr>
          <w:t>de qualidade</w:t>
        </w:r>
        <w:proofErr w:type="gramStart"/>
        <w:r w:rsidR="00FD798D">
          <w:rPr>
            <w:rFonts w:ascii="Arial" w:hAnsi="Arial" w:cs="Arial"/>
            <w:sz w:val="24"/>
            <w:szCs w:val="24"/>
          </w:rPr>
          <w:t>?</w:t>
        </w:r>
      </w:ins>
      <w:r w:rsidR="00E50FE7" w:rsidRPr="003B3B18">
        <w:rPr>
          <w:rFonts w:ascii="Arial" w:hAnsi="Arial" w:cs="Arial"/>
          <w:sz w:val="24"/>
          <w:szCs w:val="24"/>
        </w:rPr>
        <w:t>.</w:t>
      </w:r>
      <w:proofErr w:type="gramEnd"/>
    </w:p>
    <w:p w:rsidR="00573414" w:rsidRPr="003B3B18" w:rsidRDefault="00F2697E" w:rsidP="00EE2A05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del w:id="402" w:author="gresse" w:date="2017-06-07T08:47:00Z">
        <w:r w:rsidRPr="003B3B18" w:rsidDel="00FD798D">
          <w:rPr>
            <w:rFonts w:ascii="Arial" w:hAnsi="Arial" w:cs="Arial"/>
            <w:sz w:val="24"/>
            <w:szCs w:val="24"/>
          </w:rPr>
          <w:delText>Dentre outras</w:delText>
        </w:r>
      </w:del>
      <w:ins w:id="403" w:author="gresse" w:date="2017-06-07T08:47:00Z">
        <w:r w:rsidR="00FD798D">
          <w:rPr>
            <w:rFonts w:ascii="Arial" w:hAnsi="Arial" w:cs="Arial"/>
            <w:sz w:val="24"/>
            <w:szCs w:val="24"/>
          </w:rPr>
          <w:t>Outras</w:t>
        </w:r>
      </w:ins>
      <w:r w:rsidRPr="003B3B18">
        <w:rPr>
          <w:rFonts w:ascii="Arial" w:hAnsi="Arial" w:cs="Arial"/>
          <w:sz w:val="24"/>
          <w:szCs w:val="24"/>
        </w:rPr>
        <w:t xml:space="preserve"> contribuições, </w:t>
      </w:r>
      <w:del w:id="404" w:author="gresse" w:date="2017-06-07T08:47:00Z">
        <w:r w:rsidRPr="003B3B18" w:rsidDel="00FD798D">
          <w:rPr>
            <w:rFonts w:ascii="Arial" w:hAnsi="Arial" w:cs="Arial"/>
            <w:sz w:val="24"/>
            <w:szCs w:val="24"/>
          </w:rPr>
          <w:delText>está o</w:delText>
        </w:r>
      </w:del>
      <w:ins w:id="405" w:author="gresse" w:date="2017-06-07T08:47:00Z">
        <w:r w:rsidR="00FD798D">
          <w:rPr>
            <w:rFonts w:ascii="Arial" w:hAnsi="Arial" w:cs="Arial"/>
            <w:sz w:val="24"/>
            <w:szCs w:val="24"/>
          </w:rPr>
          <w:t>incluem o</w:t>
        </w:r>
      </w:ins>
      <w:r w:rsidRPr="003B3B18">
        <w:rPr>
          <w:rFonts w:ascii="Arial" w:hAnsi="Arial" w:cs="Arial"/>
          <w:sz w:val="24"/>
          <w:szCs w:val="24"/>
        </w:rPr>
        <w:t xml:space="preserve"> levantamento do estado da arte </w:t>
      </w:r>
      <w:r w:rsidR="00B3526B" w:rsidRPr="003B3B18">
        <w:rPr>
          <w:rFonts w:ascii="Arial" w:hAnsi="Arial" w:cs="Arial"/>
          <w:sz w:val="24"/>
          <w:szCs w:val="24"/>
        </w:rPr>
        <w:t xml:space="preserve">atual em relação aos trabalhos </w:t>
      </w:r>
      <w:del w:id="406" w:author="gresse" w:date="2017-06-07T08:47:00Z">
        <w:r w:rsidR="00B3526B" w:rsidRPr="003B3B18" w:rsidDel="00FD798D">
          <w:rPr>
            <w:rFonts w:ascii="Arial" w:hAnsi="Arial" w:cs="Arial"/>
            <w:sz w:val="24"/>
            <w:szCs w:val="24"/>
          </w:rPr>
          <w:delText>que já apresentaram propostas</w:delText>
        </w:r>
        <w:r w:rsidR="006664EC" w:rsidRPr="003B3B18" w:rsidDel="00FD798D">
          <w:rPr>
            <w:rFonts w:ascii="Arial" w:hAnsi="Arial" w:cs="Arial"/>
            <w:sz w:val="24"/>
            <w:szCs w:val="24"/>
          </w:rPr>
          <w:delText xml:space="preserve"> de desenvolver</w:delText>
        </w:r>
      </w:del>
      <w:ins w:id="407" w:author="gresse" w:date="2017-06-07T08:47:00Z">
        <w:r w:rsidR="00FD798D">
          <w:rPr>
            <w:rFonts w:ascii="Arial" w:hAnsi="Arial" w:cs="Arial"/>
            <w:sz w:val="24"/>
            <w:szCs w:val="24"/>
          </w:rPr>
          <w:t xml:space="preserve">existentes </w:t>
        </w:r>
        <w:proofErr w:type="spellStart"/>
        <w:r w:rsidR="00FD798D">
          <w:rPr>
            <w:rFonts w:ascii="Arial" w:hAnsi="Arial" w:cs="Arial"/>
            <w:sz w:val="24"/>
            <w:szCs w:val="24"/>
          </w:rPr>
          <w:t>sintetisando</w:t>
        </w:r>
        <w:proofErr w:type="spellEnd"/>
        <w:r w:rsidR="00FD798D">
          <w:rPr>
            <w:rFonts w:ascii="Arial" w:hAnsi="Arial" w:cs="Arial"/>
            <w:sz w:val="24"/>
            <w:szCs w:val="24"/>
          </w:rPr>
          <w:t xml:space="preserve"> uma </w:t>
        </w:r>
        <w:r w:rsidR="00FD798D">
          <w:rPr>
            <w:rFonts w:ascii="Arial" w:hAnsi="Arial" w:cs="Arial"/>
            <w:sz w:val="24"/>
            <w:szCs w:val="24"/>
          </w:rPr>
          <w:t>visão</w:t>
        </w:r>
        <w:r w:rsidR="00FD798D">
          <w:rPr>
            <w:rFonts w:ascii="Arial" w:hAnsi="Arial" w:cs="Arial"/>
            <w:sz w:val="24"/>
            <w:szCs w:val="24"/>
          </w:rPr>
          <w:t xml:space="preserve"> geral do estado da arte atual em </w:t>
        </w:r>
        <w:proofErr w:type="spellStart"/>
        <w:r w:rsidR="00FD798D">
          <w:rPr>
            <w:rFonts w:ascii="Arial" w:hAnsi="Arial" w:cs="Arial"/>
            <w:sz w:val="24"/>
            <w:szCs w:val="24"/>
          </w:rPr>
          <w:t>relacao</w:t>
        </w:r>
        <w:proofErr w:type="spellEnd"/>
        <w:r w:rsidR="00FD798D">
          <w:rPr>
            <w:rFonts w:ascii="Arial" w:hAnsi="Arial" w:cs="Arial"/>
            <w:sz w:val="24"/>
            <w:szCs w:val="24"/>
          </w:rPr>
          <w:t xml:space="preserve"> a</w:t>
        </w:r>
      </w:ins>
      <w:r w:rsidR="006664EC" w:rsidRPr="003B3B18">
        <w:rPr>
          <w:rFonts w:ascii="Arial" w:hAnsi="Arial" w:cs="Arial"/>
          <w:sz w:val="24"/>
          <w:szCs w:val="24"/>
        </w:rPr>
        <w:t xml:space="preserve"> </w:t>
      </w:r>
      <w:del w:id="408" w:author="gresse" w:date="2017-06-07T08:47:00Z">
        <w:r w:rsidR="006664EC" w:rsidRPr="003B3B18" w:rsidDel="00FD798D">
          <w:rPr>
            <w:rFonts w:ascii="Arial" w:hAnsi="Arial" w:cs="Arial"/>
            <w:sz w:val="24"/>
            <w:szCs w:val="24"/>
          </w:rPr>
          <w:delText xml:space="preserve">uma </w:delText>
        </w:r>
      </w:del>
      <w:proofErr w:type="spellStart"/>
      <w:r w:rsidR="006664EC" w:rsidRPr="003B3B18">
        <w:rPr>
          <w:rFonts w:ascii="Arial" w:hAnsi="Arial" w:cs="Arial"/>
          <w:sz w:val="24"/>
          <w:szCs w:val="24"/>
        </w:rPr>
        <w:t>UI</w:t>
      </w:r>
      <w:ins w:id="409" w:author="gresse" w:date="2017-06-07T08:47:00Z">
        <w:r w:rsidR="00FD798D">
          <w:rPr>
            <w:rFonts w:ascii="Arial" w:hAnsi="Arial" w:cs="Arial"/>
            <w:sz w:val="24"/>
            <w:szCs w:val="24"/>
          </w:rPr>
          <w:t>s</w:t>
        </w:r>
      </w:ins>
      <w:proofErr w:type="spellEnd"/>
      <w:r w:rsidR="00B3526B" w:rsidRPr="003B3B18">
        <w:rPr>
          <w:rFonts w:ascii="Arial" w:hAnsi="Arial" w:cs="Arial"/>
          <w:sz w:val="24"/>
          <w:szCs w:val="24"/>
        </w:rPr>
        <w:t xml:space="preserve"> para o ensino da computação</w:t>
      </w:r>
      <w:ins w:id="410" w:author="gresse" w:date="2017-06-07T08:48:00Z">
        <w:r w:rsidR="00FD798D">
          <w:rPr>
            <w:rFonts w:ascii="Arial" w:hAnsi="Arial" w:cs="Arial"/>
            <w:sz w:val="24"/>
            <w:szCs w:val="24"/>
          </w:rPr>
          <w:t xml:space="preserve"> de </w:t>
        </w:r>
        <w:proofErr w:type="spellStart"/>
        <w:r w:rsidR="00FD798D">
          <w:rPr>
            <w:rFonts w:ascii="Arial" w:hAnsi="Arial" w:cs="Arial"/>
            <w:sz w:val="24"/>
            <w:szCs w:val="24"/>
          </w:rPr>
          <w:t>apps</w:t>
        </w:r>
      </w:ins>
      <w:proofErr w:type="spellEnd"/>
      <w:r w:rsidR="00B3526B" w:rsidRPr="003B3B18">
        <w:rPr>
          <w:rFonts w:ascii="Arial" w:hAnsi="Arial" w:cs="Arial"/>
          <w:sz w:val="24"/>
          <w:szCs w:val="24"/>
        </w:rPr>
        <w:t xml:space="preserve"> no ensino básico.</w:t>
      </w:r>
      <w:r w:rsidR="006664EC" w:rsidRPr="003B3B18">
        <w:rPr>
          <w:rFonts w:ascii="Arial" w:hAnsi="Arial" w:cs="Arial"/>
          <w:sz w:val="24"/>
          <w:szCs w:val="24"/>
        </w:rPr>
        <w:t xml:space="preserve"> </w:t>
      </w:r>
      <w:del w:id="411" w:author="gresse" w:date="2017-06-07T08:48:00Z">
        <w:r w:rsidR="006664EC" w:rsidRPr="003B3B18" w:rsidDel="00FD798D">
          <w:rPr>
            <w:rFonts w:ascii="Arial" w:hAnsi="Arial" w:cs="Arial"/>
            <w:sz w:val="24"/>
            <w:szCs w:val="24"/>
          </w:rPr>
          <w:delText>Analisando estas unidades instrucionais, observa-se que todos focam em ensinar os alunos a programar, não inserindo nos seus objetivos ensinar a EU e ES.</w:delText>
        </w:r>
        <w:r w:rsidR="00EE2A05" w:rsidRPr="003B3B18" w:rsidDel="00FD798D">
          <w:rPr>
            <w:rFonts w:ascii="Arial" w:hAnsi="Arial" w:cs="Arial"/>
            <w:sz w:val="24"/>
            <w:szCs w:val="24"/>
          </w:rPr>
          <w:delText xml:space="preserve"> Diante disso, </w:delText>
        </w:r>
      </w:del>
      <w:proofErr w:type="gramStart"/>
      <w:r w:rsidR="00EE2A05" w:rsidRPr="003B3B18">
        <w:rPr>
          <w:rFonts w:ascii="Arial" w:hAnsi="Arial" w:cs="Arial"/>
          <w:sz w:val="24"/>
          <w:szCs w:val="24"/>
        </w:rPr>
        <w:t>este</w:t>
      </w:r>
      <w:proofErr w:type="gramEnd"/>
      <w:r w:rsidR="00EE2A05" w:rsidRPr="003B3B18">
        <w:rPr>
          <w:rFonts w:ascii="Arial" w:hAnsi="Arial" w:cs="Arial"/>
          <w:sz w:val="24"/>
          <w:szCs w:val="24"/>
        </w:rPr>
        <w:t xml:space="preserve"> trabalho </w:t>
      </w:r>
      <w:ins w:id="412" w:author="gresse" w:date="2017-06-07T08:48:00Z">
        <w:r w:rsidR="00FD798D">
          <w:rPr>
            <w:rFonts w:ascii="Arial" w:hAnsi="Arial" w:cs="Arial"/>
            <w:sz w:val="24"/>
            <w:szCs w:val="24"/>
          </w:rPr>
          <w:t>também</w:t>
        </w:r>
        <w:r w:rsidR="00FD798D">
          <w:rPr>
            <w:rFonts w:ascii="Arial" w:hAnsi="Arial" w:cs="Arial"/>
            <w:sz w:val="24"/>
            <w:szCs w:val="24"/>
          </w:rPr>
          <w:t xml:space="preserve"> </w:t>
        </w:r>
      </w:ins>
      <w:r w:rsidR="00EE2A05" w:rsidRPr="003B3B18">
        <w:rPr>
          <w:rFonts w:ascii="Arial" w:hAnsi="Arial" w:cs="Arial"/>
          <w:sz w:val="24"/>
          <w:szCs w:val="24"/>
        </w:rPr>
        <w:t xml:space="preserve">define de um processo de desenvolvimento de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apps</w:t>
      </w:r>
      <w:proofErr w:type="spellEnd"/>
      <w:r w:rsidR="00EE2A05" w:rsidRPr="003B3B18">
        <w:rPr>
          <w:rFonts w:ascii="Arial" w:hAnsi="Arial" w:cs="Arial"/>
          <w:sz w:val="24"/>
          <w:szCs w:val="24"/>
        </w:rPr>
        <w:t xml:space="preserve"> integrando práticas de ES e</w:t>
      </w:r>
      <w:r w:rsidR="007E70AB">
        <w:rPr>
          <w:rFonts w:ascii="Arial" w:hAnsi="Arial" w:cs="Arial"/>
          <w:sz w:val="24"/>
          <w:szCs w:val="24"/>
        </w:rPr>
        <w:t xml:space="preserve"> EU customizado ao contexto </w:t>
      </w:r>
      <w:ins w:id="413" w:author="gresse" w:date="2017-06-07T08:48:00Z">
        <w:r w:rsidR="00FD798D">
          <w:rPr>
            <w:rFonts w:ascii="Arial" w:hAnsi="Arial" w:cs="Arial"/>
            <w:sz w:val="24"/>
            <w:szCs w:val="24"/>
          </w:rPr>
          <w:t xml:space="preserve">ensino de </w:t>
        </w:r>
        <w:r w:rsidR="00FD798D">
          <w:rPr>
            <w:rFonts w:ascii="Arial" w:hAnsi="Arial" w:cs="Arial"/>
            <w:sz w:val="24"/>
            <w:szCs w:val="24"/>
          </w:rPr>
          <w:t>computação</w:t>
        </w:r>
        <w:r w:rsidR="00FD798D">
          <w:rPr>
            <w:rFonts w:ascii="Arial" w:hAnsi="Arial" w:cs="Arial"/>
            <w:sz w:val="24"/>
            <w:szCs w:val="24"/>
          </w:rPr>
          <w:t xml:space="preserve"> </w:t>
        </w:r>
      </w:ins>
      <w:r w:rsidR="007E70AB">
        <w:rPr>
          <w:rFonts w:ascii="Arial" w:hAnsi="Arial" w:cs="Arial"/>
          <w:sz w:val="24"/>
          <w:szCs w:val="24"/>
        </w:rPr>
        <w:t>do E</w:t>
      </w:r>
      <w:r w:rsidR="00EE2A05" w:rsidRPr="003B3B18">
        <w:rPr>
          <w:rFonts w:ascii="Arial" w:hAnsi="Arial" w:cs="Arial"/>
          <w:sz w:val="24"/>
          <w:szCs w:val="24"/>
        </w:rPr>
        <w:t xml:space="preserve">nsino </w:t>
      </w:r>
      <w:r w:rsidR="007E70AB">
        <w:rPr>
          <w:rFonts w:ascii="Arial" w:hAnsi="Arial" w:cs="Arial"/>
          <w:sz w:val="24"/>
          <w:szCs w:val="24"/>
        </w:rPr>
        <w:t>F</w:t>
      </w:r>
      <w:r w:rsidR="00EE2A05" w:rsidRPr="003B3B18">
        <w:rPr>
          <w:rFonts w:ascii="Arial" w:hAnsi="Arial" w:cs="Arial"/>
          <w:sz w:val="24"/>
          <w:szCs w:val="24"/>
        </w:rPr>
        <w:t>undamental 2</w:t>
      </w:r>
      <w:r w:rsidR="00B11227" w:rsidRPr="003B3B18">
        <w:rPr>
          <w:rFonts w:ascii="Arial" w:hAnsi="Arial" w:cs="Arial"/>
          <w:sz w:val="24"/>
          <w:szCs w:val="24"/>
        </w:rPr>
        <w:t xml:space="preserve">, </w:t>
      </w:r>
      <w:del w:id="414" w:author="gresse" w:date="2017-06-07T08:48:00Z">
        <w:r w:rsidR="00B11227" w:rsidRPr="003B3B18" w:rsidDel="00FD798D">
          <w:rPr>
            <w:rFonts w:ascii="Arial" w:hAnsi="Arial" w:cs="Arial"/>
            <w:sz w:val="24"/>
            <w:szCs w:val="24"/>
          </w:rPr>
          <w:delText xml:space="preserve">incluindo materiais instrucionais </w:delText>
        </w:r>
        <w:r w:rsidR="00573414" w:rsidRPr="003B3B18" w:rsidDel="00FD798D">
          <w:rPr>
            <w:rFonts w:ascii="Arial" w:hAnsi="Arial" w:cs="Arial"/>
            <w:sz w:val="24"/>
            <w:szCs w:val="24"/>
          </w:rPr>
          <w:delText xml:space="preserve">para introduzir práticas de ES e EU no ensino de computação no nível de </w:delText>
        </w:r>
        <w:r w:rsidR="007E70AB" w:rsidDel="00FD798D">
          <w:rPr>
            <w:rFonts w:ascii="Arial" w:hAnsi="Arial" w:cs="Arial"/>
            <w:sz w:val="24"/>
            <w:szCs w:val="24"/>
          </w:rPr>
          <w:delText>E</w:delText>
        </w:r>
        <w:r w:rsidR="00573414" w:rsidRPr="003B3B18" w:rsidDel="00FD798D">
          <w:rPr>
            <w:rFonts w:ascii="Arial" w:hAnsi="Arial" w:cs="Arial"/>
            <w:sz w:val="24"/>
            <w:szCs w:val="24"/>
          </w:rPr>
          <w:delText xml:space="preserve">nsino </w:delText>
        </w:r>
        <w:r w:rsidR="007E70AB" w:rsidDel="00FD798D">
          <w:rPr>
            <w:rFonts w:ascii="Arial" w:hAnsi="Arial" w:cs="Arial"/>
            <w:sz w:val="24"/>
            <w:szCs w:val="24"/>
          </w:rPr>
          <w:delText>F</w:delText>
        </w:r>
        <w:r w:rsidR="00573414" w:rsidRPr="003B3B18" w:rsidDel="00FD798D">
          <w:rPr>
            <w:rFonts w:ascii="Arial" w:hAnsi="Arial" w:cs="Arial"/>
            <w:sz w:val="24"/>
            <w:szCs w:val="24"/>
          </w:rPr>
          <w:delText>undamental 2</w:delText>
        </w:r>
        <w:r w:rsidR="00357ED3" w:rsidRPr="003B3B18" w:rsidDel="00FD798D">
          <w:rPr>
            <w:rFonts w:ascii="Arial" w:hAnsi="Arial" w:cs="Arial"/>
            <w:sz w:val="24"/>
            <w:szCs w:val="24"/>
          </w:rPr>
          <w:delText xml:space="preserve"> alinhando ao currículo CSTA (2016).</w:delText>
        </w:r>
      </w:del>
    </w:p>
    <w:p w:rsidR="008945F3" w:rsidRPr="003B3B18" w:rsidRDefault="00BE70CF" w:rsidP="00BE70C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del w:id="415" w:author="gresse" w:date="2017-06-07T08:48:00Z">
        <w:r w:rsidRPr="003B3B18" w:rsidDel="00FD798D">
          <w:rPr>
            <w:rFonts w:ascii="Arial" w:hAnsi="Arial" w:cs="Arial"/>
            <w:sz w:val="24"/>
            <w:szCs w:val="24"/>
          </w:rPr>
          <w:delText>Por fim, com o intuito de avaliar</w:delText>
        </w:r>
      </w:del>
      <w:ins w:id="416" w:author="gresse" w:date="2017-06-07T08:48:00Z">
        <w:r w:rsidR="00FD798D">
          <w:rPr>
            <w:rFonts w:ascii="Arial" w:hAnsi="Arial" w:cs="Arial"/>
            <w:sz w:val="24"/>
            <w:szCs w:val="24"/>
          </w:rPr>
          <w:t xml:space="preserve">O trabalho </w:t>
        </w:r>
        <w:r w:rsidR="00FD798D">
          <w:rPr>
            <w:rFonts w:ascii="Arial" w:hAnsi="Arial" w:cs="Arial"/>
            <w:sz w:val="24"/>
            <w:szCs w:val="24"/>
          </w:rPr>
          <w:t>também</w:t>
        </w:r>
        <w:r w:rsidR="00FD798D">
          <w:rPr>
            <w:rFonts w:ascii="Arial" w:hAnsi="Arial" w:cs="Arial"/>
            <w:sz w:val="24"/>
            <w:szCs w:val="24"/>
          </w:rPr>
          <w:t xml:space="preserve"> gerara </w:t>
        </w:r>
        <w:proofErr w:type="gramStart"/>
        <w:r w:rsidR="00FD798D">
          <w:rPr>
            <w:rFonts w:ascii="Arial" w:hAnsi="Arial" w:cs="Arial"/>
            <w:sz w:val="24"/>
            <w:szCs w:val="24"/>
          </w:rPr>
          <w:t>dados</w:t>
        </w:r>
        <w:proofErr w:type="gramEnd"/>
        <w:r w:rsidR="00FD798D">
          <w:rPr>
            <w:rFonts w:ascii="Arial" w:hAnsi="Arial" w:cs="Arial"/>
            <w:sz w:val="24"/>
            <w:szCs w:val="24"/>
          </w:rPr>
          <w:t xml:space="preserve"> e </w:t>
        </w:r>
        <w:proofErr w:type="spellStart"/>
        <w:r w:rsidR="00FD798D">
          <w:rPr>
            <w:rFonts w:ascii="Arial" w:hAnsi="Arial" w:cs="Arial"/>
            <w:sz w:val="24"/>
            <w:szCs w:val="24"/>
          </w:rPr>
          <w:t>conclusoes</w:t>
        </w:r>
        <w:proofErr w:type="spellEnd"/>
        <w:r w:rsidR="00FD798D">
          <w:rPr>
            <w:rFonts w:ascii="Arial" w:hAnsi="Arial" w:cs="Arial"/>
            <w:sz w:val="24"/>
            <w:szCs w:val="24"/>
          </w:rPr>
          <w:t xml:space="preserve"> em </w:t>
        </w:r>
        <w:proofErr w:type="spellStart"/>
        <w:r w:rsidR="00FD798D">
          <w:rPr>
            <w:rFonts w:ascii="Arial" w:hAnsi="Arial" w:cs="Arial"/>
            <w:sz w:val="24"/>
            <w:szCs w:val="24"/>
          </w:rPr>
          <w:t>relacao</w:t>
        </w:r>
        <w:proofErr w:type="spellEnd"/>
        <w:r w:rsidR="00FD798D">
          <w:rPr>
            <w:rFonts w:ascii="Arial" w:hAnsi="Arial" w:cs="Arial"/>
            <w:sz w:val="24"/>
            <w:szCs w:val="24"/>
          </w:rPr>
          <w:t xml:space="preserve"> a</w:t>
        </w:r>
      </w:ins>
      <w:ins w:id="417" w:author="gresse" w:date="2017-06-07T08:49:00Z">
        <w:r w:rsidR="00FD798D">
          <w:rPr>
            <w:rFonts w:ascii="Arial" w:hAnsi="Arial" w:cs="Arial"/>
            <w:sz w:val="24"/>
            <w:szCs w:val="24"/>
          </w:rPr>
          <w:t xml:space="preserve">o impacto da </w:t>
        </w:r>
        <w:r w:rsidR="00FD798D">
          <w:rPr>
            <w:rFonts w:ascii="Arial" w:hAnsi="Arial" w:cs="Arial"/>
            <w:sz w:val="24"/>
            <w:szCs w:val="24"/>
          </w:rPr>
          <w:t>aplicação</w:t>
        </w:r>
        <w:r w:rsidR="00FD798D">
          <w:rPr>
            <w:rFonts w:ascii="Arial" w:hAnsi="Arial" w:cs="Arial"/>
            <w:sz w:val="24"/>
            <w:szCs w:val="24"/>
          </w:rPr>
          <w:t xml:space="preserve"> destes </w:t>
        </w:r>
        <w:proofErr w:type="spellStart"/>
        <w:r w:rsidR="00FD798D">
          <w:rPr>
            <w:rFonts w:ascii="Arial" w:hAnsi="Arial" w:cs="Arial"/>
            <w:sz w:val="24"/>
            <w:szCs w:val="24"/>
          </w:rPr>
          <w:t>UIs</w:t>
        </w:r>
        <w:proofErr w:type="spellEnd"/>
        <w:r w:rsidR="00FD798D">
          <w:rPr>
            <w:rFonts w:ascii="Arial" w:hAnsi="Arial" w:cs="Arial"/>
            <w:sz w:val="24"/>
            <w:szCs w:val="24"/>
          </w:rPr>
          <w:t xml:space="preserve"> em </w:t>
        </w:r>
        <w:proofErr w:type="spellStart"/>
        <w:r w:rsidR="00FD798D">
          <w:rPr>
            <w:rFonts w:ascii="Arial" w:hAnsi="Arial" w:cs="Arial"/>
            <w:sz w:val="24"/>
            <w:szCs w:val="24"/>
          </w:rPr>
          <w:t>relacao</w:t>
        </w:r>
        <w:proofErr w:type="spellEnd"/>
        <w:r w:rsidR="00FD798D">
          <w:rPr>
            <w:rFonts w:ascii="Arial" w:hAnsi="Arial" w:cs="Arial"/>
            <w:sz w:val="24"/>
            <w:szCs w:val="24"/>
          </w:rPr>
          <w:t xml:space="preserve"> a </w:t>
        </w:r>
      </w:ins>
      <w:r w:rsidRPr="003B3B18">
        <w:rPr>
          <w:rFonts w:ascii="Arial" w:hAnsi="Arial" w:cs="Arial"/>
          <w:sz w:val="24"/>
          <w:szCs w:val="24"/>
        </w:rPr>
        <w:t xml:space="preserve"> </w:t>
      </w:r>
      <w:del w:id="418" w:author="gresse" w:date="2017-06-07T08:49:00Z">
        <w:r w:rsidRPr="003B3B18" w:rsidDel="00FD798D">
          <w:rPr>
            <w:rFonts w:ascii="Arial" w:hAnsi="Arial" w:cs="Arial"/>
            <w:sz w:val="24"/>
            <w:szCs w:val="24"/>
          </w:rPr>
          <w:delText xml:space="preserve">a UI em relação à </w:delText>
        </w:r>
      </w:del>
      <w:r w:rsidRPr="003B3B18">
        <w:rPr>
          <w:rFonts w:ascii="Arial" w:hAnsi="Arial" w:cs="Arial"/>
          <w:sz w:val="24"/>
          <w:szCs w:val="24"/>
        </w:rPr>
        <w:t xml:space="preserve">aprendizagem dos alunos, </w:t>
      </w:r>
      <w:del w:id="419" w:author="gresse" w:date="2017-06-07T08:49:00Z">
        <w:r w:rsidRPr="003B3B18" w:rsidDel="00FD798D">
          <w:rPr>
            <w:rFonts w:ascii="Arial" w:hAnsi="Arial" w:cs="Arial"/>
            <w:sz w:val="24"/>
            <w:szCs w:val="24"/>
          </w:rPr>
          <w:delText>bem como sua efetividade</w:delText>
        </w:r>
      </w:del>
      <w:ins w:id="420" w:author="gresse" w:date="2017-06-07T08:49:00Z">
        <w:r w:rsidR="00FD798D">
          <w:rPr>
            <w:rFonts w:ascii="Arial" w:hAnsi="Arial" w:cs="Arial"/>
            <w:sz w:val="24"/>
            <w:szCs w:val="24"/>
          </w:rPr>
          <w:t xml:space="preserve">e </w:t>
        </w:r>
        <w:r w:rsidR="00FD798D">
          <w:rPr>
            <w:rFonts w:ascii="Arial" w:hAnsi="Arial" w:cs="Arial"/>
            <w:sz w:val="24"/>
            <w:szCs w:val="24"/>
          </w:rPr>
          <w:t>experiência</w:t>
        </w:r>
        <w:r w:rsidR="00FD798D">
          <w:rPr>
            <w:rFonts w:ascii="Arial" w:hAnsi="Arial" w:cs="Arial"/>
            <w:sz w:val="24"/>
            <w:szCs w:val="24"/>
          </w:rPr>
          <w:t xml:space="preserve"> de </w:t>
        </w:r>
        <w:proofErr w:type="spellStart"/>
        <w:r w:rsidR="00FD798D">
          <w:rPr>
            <w:rFonts w:ascii="Arial" w:hAnsi="Arial" w:cs="Arial"/>
            <w:sz w:val="24"/>
            <w:szCs w:val="24"/>
          </w:rPr>
          <w:t>apresndizagem</w:t>
        </w:r>
      </w:ins>
      <w:proofErr w:type="spellEnd"/>
      <w:r w:rsidRPr="003B3B18">
        <w:rPr>
          <w:rFonts w:ascii="Arial" w:hAnsi="Arial" w:cs="Arial"/>
          <w:sz w:val="24"/>
          <w:szCs w:val="24"/>
        </w:rPr>
        <w:t xml:space="preserve">, </w:t>
      </w:r>
      <w:del w:id="421" w:author="gresse" w:date="2017-06-07T08:49:00Z">
        <w:r w:rsidRPr="003B3B18" w:rsidDel="00FD798D">
          <w:rPr>
            <w:rFonts w:ascii="Arial" w:hAnsi="Arial" w:cs="Arial"/>
            <w:sz w:val="24"/>
            <w:szCs w:val="24"/>
          </w:rPr>
          <w:delText xml:space="preserve">este trabalho </w:delText>
        </w:r>
        <w:r w:rsidR="007F6F0F" w:rsidRPr="003B3B18" w:rsidDel="00FD798D">
          <w:rPr>
            <w:rFonts w:ascii="Arial" w:hAnsi="Arial" w:cs="Arial"/>
            <w:sz w:val="24"/>
            <w:szCs w:val="24"/>
          </w:rPr>
          <w:delText xml:space="preserve">contribui cientificamente aplicando e avaliando </w:delText>
        </w:r>
        <w:r w:rsidRPr="003B3B18" w:rsidDel="00FD798D">
          <w:rPr>
            <w:rFonts w:ascii="Arial" w:hAnsi="Arial" w:cs="Arial"/>
            <w:sz w:val="24"/>
            <w:szCs w:val="24"/>
          </w:rPr>
          <w:delText xml:space="preserve">a </w:delText>
        </w:r>
        <w:r w:rsidR="007F6F0F" w:rsidRPr="003B3B18" w:rsidDel="00FD798D">
          <w:rPr>
            <w:rFonts w:ascii="Arial" w:hAnsi="Arial" w:cs="Arial"/>
            <w:sz w:val="24"/>
            <w:szCs w:val="24"/>
          </w:rPr>
          <w:delText xml:space="preserve">unidade instrucional desenvolvida em escolas </w:delText>
        </w:r>
        <w:r w:rsidR="00374263" w:rsidRPr="003B3B18" w:rsidDel="00FD798D">
          <w:rPr>
            <w:rFonts w:ascii="Arial" w:hAnsi="Arial" w:cs="Arial"/>
            <w:sz w:val="24"/>
            <w:szCs w:val="24"/>
          </w:rPr>
          <w:delText xml:space="preserve">por meio de estudo de caso </w:delText>
        </w:r>
        <w:r w:rsidR="007F6F0F" w:rsidRPr="003B3B18" w:rsidDel="00FD798D">
          <w:rPr>
            <w:rFonts w:ascii="Arial" w:hAnsi="Arial" w:cs="Arial"/>
            <w:sz w:val="24"/>
            <w:szCs w:val="24"/>
          </w:rPr>
          <w:delText>seguindo o modelo de avaliação dETECT (WANGENHEIM et al., 2017).</w:delText>
        </w:r>
      </w:del>
    </w:p>
    <w:p w:rsidR="00790BDB" w:rsidRPr="003B3B18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1.6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>.2</w:t>
      </w:r>
      <w:r w:rsidR="00790BDB" w:rsidRPr="003B3B18">
        <w:rPr>
          <w:rFonts w:ascii="Arial" w:hAnsi="Arial" w:cs="Arial"/>
          <w:b/>
          <w:bCs/>
          <w:sz w:val="24"/>
          <w:szCs w:val="24"/>
        </w:rPr>
        <w:tab/>
        <w:t>Contribuição no âmbito tecnológico</w:t>
      </w:r>
    </w:p>
    <w:p w:rsidR="00115B2E" w:rsidRPr="003B3B18" w:rsidRDefault="001E6517" w:rsidP="004509FF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Em relação ao âmbito tecnológico a importância deste trabalho é o aprimoramento da </w:t>
      </w:r>
      <w:del w:id="422" w:author="gresse" w:date="2017-06-07T08:49:00Z">
        <w:r w:rsidRPr="003B3B18" w:rsidDel="00FD798D">
          <w:rPr>
            <w:rFonts w:ascii="Arial" w:hAnsi="Arial" w:cs="Arial"/>
            <w:sz w:val="24"/>
            <w:szCs w:val="24"/>
          </w:rPr>
          <w:delText xml:space="preserve">ferramenta </w:delText>
        </w:r>
      </w:del>
      <w:proofErr w:type="spellStart"/>
      <w:ins w:id="423" w:author="gresse" w:date="2017-06-07T08:49:00Z">
        <w:r w:rsidR="00FD798D">
          <w:rPr>
            <w:rFonts w:ascii="Arial" w:hAnsi="Arial" w:cs="Arial"/>
            <w:sz w:val="24"/>
            <w:szCs w:val="24"/>
          </w:rPr>
          <w:t>ambeinte</w:t>
        </w:r>
        <w:proofErr w:type="spellEnd"/>
        <w:r w:rsidR="00FD798D">
          <w:rPr>
            <w:rFonts w:ascii="Arial" w:hAnsi="Arial" w:cs="Arial"/>
            <w:sz w:val="24"/>
            <w:szCs w:val="24"/>
          </w:rPr>
          <w:t xml:space="preserve"> de </w:t>
        </w:r>
        <w:r w:rsidR="00FD798D">
          <w:rPr>
            <w:rFonts w:ascii="Arial" w:hAnsi="Arial" w:cs="Arial"/>
            <w:sz w:val="24"/>
            <w:szCs w:val="24"/>
          </w:rPr>
          <w:t>programação</w:t>
        </w:r>
        <w:r w:rsidR="00FD798D">
          <w:rPr>
            <w:rFonts w:ascii="Arial" w:hAnsi="Arial" w:cs="Arial"/>
            <w:sz w:val="24"/>
            <w:szCs w:val="24"/>
          </w:rPr>
          <w:t xml:space="preserve"> visual</w:t>
        </w:r>
        <w:r w:rsidR="00FD798D" w:rsidRPr="003B3B18">
          <w:rPr>
            <w:rFonts w:ascii="Arial" w:hAnsi="Arial" w:cs="Arial"/>
            <w:sz w:val="24"/>
            <w:szCs w:val="24"/>
          </w:rPr>
          <w:t xml:space="preserve"> </w:t>
        </w:r>
      </w:ins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Pr="003B3B18">
        <w:rPr>
          <w:sz w:val="24"/>
          <w:szCs w:val="24"/>
        </w:rPr>
        <w:t xml:space="preserve"> </w:t>
      </w:r>
      <w:r w:rsidRPr="003B3B18">
        <w:rPr>
          <w:rFonts w:ascii="Arial" w:hAnsi="Arial" w:cs="Arial"/>
          <w:sz w:val="24"/>
          <w:szCs w:val="24"/>
        </w:rPr>
        <w:t>para suportar adequadamente o processo definido e o modelo de ensino.</w:t>
      </w:r>
      <w:r w:rsidR="004509FF" w:rsidRPr="003B3B18">
        <w:rPr>
          <w:rFonts w:ascii="Arial" w:hAnsi="Arial" w:cs="Arial"/>
          <w:sz w:val="24"/>
          <w:szCs w:val="24"/>
        </w:rPr>
        <w:t xml:space="preserve"> </w:t>
      </w:r>
      <w:r w:rsidR="0054442B" w:rsidRPr="003B3B18">
        <w:rPr>
          <w:rFonts w:ascii="Arial" w:hAnsi="Arial" w:cs="Arial"/>
          <w:sz w:val="24"/>
          <w:szCs w:val="24"/>
        </w:rPr>
        <w:t xml:space="preserve">O aprimoramento desta ferramenta permitirá </w:t>
      </w:r>
      <w:r w:rsidR="00B65B19" w:rsidRPr="003B3B18">
        <w:rPr>
          <w:rFonts w:ascii="Arial" w:hAnsi="Arial" w:cs="Arial"/>
          <w:sz w:val="24"/>
          <w:szCs w:val="24"/>
        </w:rPr>
        <w:t xml:space="preserve">introduzir a </w:t>
      </w:r>
      <w:ins w:id="424" w:author="gresse" w:date="2017-06-07T08:49:00Z">
        <w:r w:rsidR="00FD798D">
          <w:rPr>
            <w:rFonts w:ascii="Arial" w:hAnsi="Arial" w:cs="Arial"/>
            <w:sz w:val="24"/>
            <w:szCs w:val="24"/>
          </w:rPr>
          <w:t>ES/</w:t>
        </w:r>
      </w:ins>
      <w:r w:rsidR="00B65B19" w:rsidRPr="003B3B18">
        <w:rPr>
          <w:rFonts w:ascii="Arial" w:hAnsi="Arial" w:cs="Arial"/>
          <w:sz w:val="24"/>
          <w:szCs w:val="24"/>
        </w:rPr>
        <w:t xml:space="preserve">EU </w:t>
      </w:r>
      <w:del w:id="425" w:author="gresse" w:date="2017-06-07T08:50:00Z">
        <w:r w:rsidR="00B65B19" w:rsidRPr="003B3B18" w:rsidDel="00FD798D">
          <w:rPr>
            <w:rFonts w:ascii="Arial" w:hAnsi="Arial" w:cs="Arial"/>
            <w:sz w:val="24"/>
            <w:szCs w:val="24"/>
          </w:rPr>
          <w:delText xml:space="preserve">por meio da evolução de seus </w:delText>
        </w:r>
        <w:r w:rsidR="0054442B" w:rsidRPr="003B3B18" w:rsidDel="00FD798D">
          <w:rPr>
            <w:rFonts w:ascii="Arial" w:hAnsi="Arial" w:cs="Arial"/>
            <w:sz w:val="24"/>
            <w:szCs w:val="24"/>
          </w:rPr>
          <w:delText xml:space="preserve">componentes visuais </w:delText>
        </w:r>
        <w:r w:rsidR="003657FB" w:rsidRPr="003B3B18" w:rsidDel="00FD798D">
          <w:rPr>
            <w:rFonts w:ascii="Arial" w:hAnsi="Arial" w:cs="Arial"/>
            <w:sz w:val="24"/>
            <w:szCs w:val="24"/>
          </w:rPr>
          <w:delText xml:space="preserve">deixando </w:delText>
        </w:r>
        <w:r w:rsidR="0054442B" w:rsidRPr="003B3B18" w:rsidDel="00FD798D">
          <w:rPr>
            <w:rFonts w:ascii="Arial" w:hAnsi="Arial" w:cs="Arial"/>
            <w:sz w:val="24"/>
            <w:szCs w:val="24"/>
          </w:rPr>
          <w:delText xml:space="preserve">amigáveis </w:delText>
        </w:r>
        <w:r w:rsidR="00BD7086" w:rsidRPr="003B3B18" w:rsidDel="00FD798D">
          <w:rPr>
            <w:rFonts w:ascii="Arial" w:hAnsi="Arial" w:cs="Arial"/>
            <w:sz w:val="24"/>
            <w:szCs w:val="24"/>
          </w:rPr>
          <w:delText xml:space="preserve">e com maior </w:delText>
        </w:r>
        <w:r w:rsidR="00D91276" w:rsidRPr="003B3B18" w:rsidDel="00FD798D">
          <w:rPr>
            <w:rFonts w:ascii="Arial" w:hAnsi="Arial" w:cs="Arial"/>
            <w:sz w:val="24"/>
            <w:szCs w:val="24"/>
          </w:rPr>
          <w:delText>variedade</w:delText>
        </w:r>
      </w:del>
      <w:ins w:id="426" w:author="gresse" w:date="2017-06-07T08:50:00Z">
        <w:r w:rsidR="00FD798D">
          <w:rPr>
            <w:rFonts w:ascii="Arial" w:hAnsi="Arial" w:cs="Arial"/>
            <w:sz w:val="24"/>
            <w:szCs w:val="24"/>
          </w:rPr>
          <w:t xml:space="preserve">no </w:t>
        </w:r>
        <w:proofErr w:type="spellStart"/>
        <w:r w:rsidR="00FD798D">
          <w:rPr>
            <w:rFonts w:ascii="Arial" w:hAnsi="Arial" w:cs="Arial"/>
            <w:sz w:val="24"/>
            <w:szCs w:val="24"/>
          </w:rPr>
          <w:t>Ensinso</w:t>
        </w:r>
        <w:proofErr w:type="spellEnd"/>
        <w:r w:rsidR="00FD798D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FD798D">
          <w:rPr>
            <w:rFonts w:ascii="Arial" w:hAnsi="Arial" w:cs="Arial"/>
            <w:sz w:val="24"/>
            <w:szCs w:val="24"/>
          </w:rPr>
          <w:t>Basico</w:t>
        </w:r>
        <w:proofErr w:type="spellEnd"/>
        <w:r w:rsidR="00FD798D">
          <w:rPr>
            <w:rFonts w:ascii="Arial" w:hAnsi="Arial" w:cs="Arial"/>
            <w:sz w:val="24"/>
            <w:szCs w:val="24"/>
          </w:rPr>
          <w:t xml:space="preserve"> fornecendo o suporte </w:t>
        </w:r>
        <w:r w:rsidR="00FD798D">
          <w:rPr>
            <w:rFonts w:ascii="Arial" w:hAnsi="Arial" w:cs="Arial"/>
            <w:sz w:val="24"/>
            <w:szCs w:val="24"/>
          </w:rPr>
          <w:t>necessário</w:t>
        </w:r>
        <w:r w:rsidR="00FD798D">
          <w:rPr>
            <w:rFonts w:ascii="Arial" w:hAnsi="Arial" w:cs="Arial"/>
            <w:sz w:val="24"/>
            <w:szCs w:val="24"/>
          </w:rPr>
          <w:t xml:space="preserve"> para poder executar todo o processo usando exclusivamente o </w:t>
        </w:r>
        <w:proofErr w:type="spellStart"/>
        <w:r w:rsidR="00FD798D">
          <w:rPr>
            <w:rFonts w:ascii="Arial" w:hAnsi="Arial" w:cs="Arial"/>
            <w:sz w:val="24"/>
            <w:szCs w:val="24"/>
          </w:rPr>
          <w:t>App</w:t>
        </w:r>
        <w:proofErr w:type="spellEnd"/>
        <w:r w:rsidR="00FD798D">
          <w:rPr>
            <w:rFonts w:ascii="Arial" w:hAnsi="Arial" w:cs="Arial"/>
            <w:sz w:val="24"/>
            <w:szCs w:val="24"/>
          </w:rPr>
          <w:t xml:space="preserve"> Inventor</w:t>
        </w:r>
      </w:ins>
      <w:r w:rsidR="00BD7086" w:rsidRPr="003B3B18">
        <w:rPr>
          <w:rFonts w:ascii="Arial" w:hAnsi="Arial" w:cs="Arial"/>
          <w:sz w:val="24"/>
          <w:szCs w:val="24"/>
        </w:rPr>
        <w:t xml:space="preserve">. </w:t>
      </w:r>
      <w:r w:rsidR="0054442B" w:rsidRPr="003B3B18">
        <w:rPr>
          <w:rFonts w:ascii="Arial" w:hAnsi="Arial" w:cs="Arial"/>
          <w:sz w:val="24"/>
          <w:szCs w:val="24"/>
        </w:rPr>
        <w:t xml:space="preserve">  </w:t>
      </w:r>
    </w:p>
    <w:p w:rsidR="00790BDB" w:rsidRPr="003B3B18" w:rsidRDefault="00790BDB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3B3B18">
        <w:rPr>
          <w:rFonts w:ascii="Arial" w:hAnsi="Arial" w:cs="Arial"/>
          <w:b/>
          <w:bCs/>
          <w:sz w:val="24"/>
          <w:szCs w:val="24"/>
        </w:rPr>
        <w:t>1.</w:t>
      </w:r>
      <w:r w:rsidR="005C2C59" w:rsidRPr="003B3B18">
        <w:rPr>
          <w:rFonts w:ascii="Arial" w:hAnsi="Arial" w:cs="Arial"/>
          <w:b/>
          <w:bCs/>
          <w:sz w:val="24"/>
          <w:szCs w:val="24"/>
        </w:rPr>
        <w:t>6</w:t>
      </w:r>
      <w:r w:rsidRPr="003B3B18">
        <w:rPr>
          <w:rFonts w:ascii="Arial" w:hAnsi="Arial" w:cs="Arial"/>
          <w:b/>
          <w:bCs/>
          <w:sz w:val="24"/>
          <w:szCs w:val="24"/>
        </w:rPr>
        <w:t>.3</w:t>
      </w:r>
      <w:r w:rsidRPr="003B3B18">
        <w:rPr>
          <w:rFonts w:ascii="Arial" w:hAnsi="Arial" w:cs="Arial"/>
          <w:b/>
          <w:bCs/>
          <w:sz w:val="24"/>
          <w:szCs w:val="24"/>
        </w:rPr>
        <w:tab/>
        <w:t>Contribuição no âmbito social</w:t>
      </w:r>
    </w:p>
    <w:p w:rsidR="00A433ED" w:rsidRPr="003B3B18" w:rsidRDefault="00FD798D" w:rsidP="008822CE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ins w:id="427" w:author="gresse" w:date="2017-06-07T08:50:00Z">
        <w:r>
          <w:rPr>
            <w:rFonts w:ascii="Arial" w:hAnsi="Arial" w:cs="Arial"/>
            <w:sz w:val="24"/>
            <w:szCs w:val="24"/>
          </w:rPr>
          <w:lastRenderedPageBreak/>
          <w:t xml:space="preserve">As </w:t>
        </w:r>
        <w:proofErr w:type="spellStart"/>
        <w:r>
          <w:rPr>
            <w:rFonts w:ascii="Arial" w:hAnsi="Arial" w:cs="Arial"/>
            <w:sz w:val="24"/>
            <w:szCs w:val="24"/>
          </w:rPr>
          <w:t>contribuiccoes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r>
          <w:rPr>
            <w:rFonts w:ascii="Arial" w:hAnsi="Arial" w:cs="Arial"/>
            <w:sz w:val="24"/>
            <w:szCs w:val="24"/>
          </w:rPr>
          <w:t>sócias</w:t>
        </w:r>
        <w:r>
          <w:rPr>
            <w:rFonts w:ascii="Arial" w:hAnsi="Arial" w:cs="Arial"/>
            <w:sz w:val="24"/>
            <w:szCs w:val="24"/>
          </w:rPr>
          <w:t xml:space="preserve"> do presente projeto </w:t>
        </w:r>
        <w:r>
          <w:rPr>
            <w:rFonts w:ascii="Arial" w:hAnsi="Arial" w:cs="Arial"/>
            <w:sz w:val="24"/>
            <w:szCs w:val="24"/>
          </w:rPr>
          <w:t>são</w:t>
        </w:r>
        <w:r>
          <w:rPr>
            <w:rFonts w:ascii="Arial" w:hAnsi="Arial" w:cs="Arial"/>
            <w:sz w:val="24"/>
            <w:szCs w:val="24"/>
          </w:rPr>
          <w:t xml:space="preserve"> </w:t>
        </w:r>
      </w:ins>
      <w:ins w:id="428" w:author="gresse" w:date="2017-06-07T08:51:00Z">
        <w:r>
          <w:rPr>
            <w:rFonts w:ascii="Arial" w:hAnsi="Arial" w:cs="Arial"/>
            <w:sz w:val="24"/>
            <w:szCs w:val="24"/>
          </w:rPr>
          <w:t xml:space="preserve">significantes </w:t>
        </w:r>
        <w:r>
          <w:rPr>
            <w:rFonts w:ascii="Arial" w:hAnsi="Arial" w:cs="Arial"/>
            <w:sz w:val="24"/>
            <w:szCs w:val="24"/>
          </w:rPr>
          <w:t>já</w:t>
        </w:r>
        <w:r>
          <w:rPr>
            <w:rFonts w:ascii="Arial" w:hAnsi="Arial" w:cs="Arial"/>
            <w:sz w:val="24"/>
            <w:szCs w:val="24"/>
          </w:rPr>
          <w:t xml:space="preserve"> que </w:t>
        </w:r>
      </w:ins>
      <w:r w:rsidR="00A433ED" w:rsidRPr="003B3B18">
        <w:rPr>
          <w:rFonts w:ascii="Arial" w:hAnsi="Arial" w:cs="Arial"/>
          <w:sz w:val="24"/>
          <w:szCs w:val="24"/>
        </w:rPr>
        <w:t>No âmbito social as escolas de ensino básico poderão utilizar a UI desenvolvida, incluindo todo material didático</w:t>
      </w:r>
      <w:r w:rsidR="00692D6C" w:rsidRPr="003B3B18">
        <w:rPr>
          <w:rFonts w:ascii="Arial" w:hAnsi="Arial" w:cs="Arial"/>
          <w:sz w:val="24"/>
          <w:szCs w:val="24"/>
        </w:rPr>
        <w:t xml:space="preserve"> e a versão aprimorada do </w:t>
      </w:r>
      <w:proofErr w:type="spellStart"/>
      <w:r w:rsidR="00F46705" w:rsidRPr="00F46705">
        <w:rPr>
          <w:rFonts w:ascii="Arial" w:hAnsi="Arial" w:cs="Arial"/>
          <w:i/>
          <w:sz w:val="24"/>
          <w:szCs w:val="24"/>
        </w:rPr>
        <w:t>App</w:t>
      </w:r>
      <w:proofErr w:type="spellEnd"/>
      <w:r w:rsidR="00692D6C" w:rsidRPr="003B3B18">
        <w:rPr>
          <w:rFonts w:ascii="Arial" w:hAnsi="Arial" w:cs="Arial"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</w:rPr>
        <w:t>Inventor</w:t>
      </w:r>
      <w:r w:rsidR="00A433ED" w:rsidRPr="003B3B18">
        <w:rPr>
          <w:rFonts w:ascii="Arial" w:hAnsi="Arial" w:cs="Arial"/>
          <w:sz w:val="24"/>
          <w:szCs w:val="24"/>
        </w:rPr>
        <w:t>.</w:t>
      </w:r>
      <w:r w:rsidR="00692D6C" w:rsidRPr="003B3B18">
        <w:rPr>
          <w:rFonts w:ascii="Arial" w:hAnsi="Arial" w:cs="Arial"/>
          <w:sz w:val="24"/>
          <w:szCs w:val="24"/>
        </w:rPr>
        <w:t xml:space="preserve"> Dessa forma</w:t>
      </w:r>
      <w:r w:rsidR="008822CE" w:rsidRPr="003B3B18">
        <w:rPr>
          <w:rFonts w:ascii="Arial" w:hAnsi="Arial" w:cs="Arial"/>
          <w:sz w:val="24"/>
          <w:szCs w:val="24"/>
        </w:rPr>
        <w:t xml:space="preserve">, os </w:t>
      </w:r>
      <w:del w:id="429" w:author="gresse" w:date="2017-06-07T08:51:00Z">
        <w:r w:rsidR="008822CE" w:rsidRPr="003B3B18" w:rsidDel="00FD798D">
          <w:rPr>
            <w:rFonts w:ascii="Arial" w:hAnsi="Arial" w:cs="Arial"/>
            <w:sz w:val="24"/>
            <w:szCs w:val="24"/>
          </w:rPr>
          <w:delText xml:space="preserve">tutores </w:delText>
        </w:r>
      </w:del>
      <w:ins w:id="430" w:author="gresse" w:date="2017-06-07T08:51:00Z">
        <w:r>
          <w:rPr>
            <w:rFonts w:ascii="Arial" w:hAnsi="Arial" w:cs="Arial"/>
            <w:sz w:val="24"/>
            <w:szCs w:val="24"/>
          </w:rPr>
          <w:t>instrutores</w:t>
        </w:r>
        <w:r w:rsidRPr="003B3B18">
          <w:rPr>
            <w:rFonts w:ascii="Arial" w:hAnsi="Arial" w:cs="Arial"/>
            <w:sz w:val="24"/>
            <w:szCs w:val="24"/>
          </w:rPr>
          <w:t xml:space="preserve"> </w:t>
        </w:r>
      </w:ins>
      <w:r w:rsidR="008822CE" w:rsidRPr="003B3B18">
        <w:rPr>
          <w:rFonts w:ascii="Arial" w:hAnsi="Arial" w:cs="Arial"/>
          <w:sz w:val="24"/>
          <w:szCs w:val="24"/>
        </w:rPr>
        <w:t>poderão ensinar, além da programação, a ES e EU, tornando o ensino da computação mais completa.</w:t>
      </w:r>
      <w:ins w:id="431" w:author="gresse" w:date="2017-06-07T08:51:00Z">
        <w:r>
          <w:rPr>
            <w:rFonts w:ascii="Arial" w:hAnsi="Arial" w:cs="Arial"/>
            <w:sz w:val="24"/>
            <w:szCs w:val="24"/>
          </w:rPr>
          <w:t xml:space="preserve"> Assim </w:t>
        </w:r>
        <w:proofErr w:type="spellStart"/>
        <w:r>
          <w:rPr>
            <w:rFonts w:ascii="Arial" w:hAnsi="Arial" w:cs="Arial"/>
            <w:sz w:val="24"/>
            <w:szCs w:val="24"/>
          </w:rPr>
          <w:t>compeltando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a </w:t>
        </w:r>
        <w:r>
          <w:rPr>
            <w:rFonts w:ascii="Arial" w:hAnsi="Arial" w:cs="Arial"/>
            <w:sz w:val="24"/>
            <w:szCs w:val="24"/>
          </w:rPr>
          <w:t>formação</w:t>
        </w:r>
        <w:r>
          <w:rPr>
            <w:rFonts w:ascii="Arial" w:hAnsi="Arial" w:cs="Arial"/>
            <w:sz w:val="24"/>
            <w:szCs w:val="24"/>
          </w:rPr>
          <w:t xml:space="preserve"> dos alunos. </w:t>
        </w:r>
      </w:ins>
    </w:p>
    <w:p w:rsidR="004E2401" w:rsidRDefault="00692D6C" w:rsidP="00C5380B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>O</w:t>
      </w:r>
      <w:r w:rsidR="00A433ED" w:rsidRPr="003B3B18">
        <w:rPr>
          <w:rFonts w:ascii="Arial" w:hAnsi="Arial" w:cs="Arial"/>
          <w:sz w:val="24"/>
          <w:szCs w:val="24"/>
        </w:rPr>
        <w:t xml:space="preserve"> </w:t>
      </w:r>
      <w:r w:rsidR="00115B2E" w:rsidRPr="003B3B18">
        <w:rPr>
          <w:rFonts w:ascii="Arial" w:hAnsi="Arial" w:cs="Arial"/>
          <w:sz w:val="24"/>
          <w:szCs w:val="24"/>
        </w:rPr>
        <w:t xml:space="preserve">projeto </w:t>
      </w:r>
      <w:r w:rsidRPr="003B3B18">
        <w:rPr>
          <w:rFonts w:ascii="Arial" w:hAnsi="Arial" w:cs="Arial"/>
          <w:sz w:val="24"/>
          <w:szCs w:val="24"/>
        </w:rPr>
        <w:t xml:space="preserve">ainda </w:t>
      </w:r>
      <w:r w:rsidR="00115B2E" w:rsidRPr="003B3B18">
        <w:rPr>
          <w:rFonts w:ascii="Arial" w:hAnsi="Arial" w:cs="Arial"/>
          <w:sz w:val="24"/>
          <w:szCs w:val="24"/>
        </w:rPr>
        <w:t xml:space="preserve">visa </w:t>
      </w:r>
      <w:proofErr w:type="gramStart"/>
      <w:r w:rsidR="00115B2E" w:rsidRPr="003B3B18">
        <w:rPr>
          <w:rFonts w:ascii="Arial" w:hAnsi="Arial" w:cs="Arial"/>
          <w:sz w:val="24"/>
          <w:szCs w:val="24"/>
        </w:rPr>
        <w:t>a</w:t>
      </w:r>
      <w:proofErr w:type="gramEnd"/>
      <w:r w:rsidR="00115B2E" w:rsidRPr="003B3B18">
        <w:rPr>
          <w:rFonts w:ascii="Arial" w:hAnsi="Arial" w:cs="Arial"/>
          <w:sz w:val="24"/>
          <w:szCs w:val="24"/>
        </w:rPr>
        <w:t xml:space="preserve"> popularização da computação contribuindo de forma prática à sua aplicação e para o crescimento dessa área de conhecimento. </w:t>
      </w:r>
      <w:r w:rsidR="00124792" w:rsidRPr="003B3B18">
        <w:rPr>
          <w:rFonts w:ascii="Arial" w:hAnsi="Arial" w:cs="Arial"/>
          <w:sz w:val="24"/>
          <w:szCs w:val="24"/>
        </w:rPr>
        <w:t>Além disso, contribui com a formação da população e</w:t>
      </w:r>
      <w:r w:rsidR="00A433ED" w:rsidRPr="003B3B18">
        <w:rPr>
          <w:rFonts w:ascii="Arial" w:hAnsi="Arial" w:cs="Arial"/>
          <w:sz w:val="24"/>
          <w:szCs w:val="24"/>
        </w:rPr>
        <w:t xml:space="preserve">m geral, como também estimula o </w:t>
      </w:r>
      <w:r w:rsidR="00124792" w:rsidRPr="003B3B18">
        <w:rPr>
          <w:rFonts w:ascii="Arial" w:hAnsi="Arial" w:cs="Arial"/>
          <w:sz w:val="24"/>
          <w:szCs w:val="24"/>
        </w:rPr>
        <w:t>interesse para a atuação nesta área.</w:t>
      </w:r>
    </w:p>
    <w:p w:rsidR="00C5380B" w:rsidRPr="003B3B18" w:rsidRDefault="00C5380B" w:rsidP="00C5380B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8B5C39" w:rsidRPr="003B3B18" w:rsidRDefault="008B5C39" w:rsidP="008B5C39">
      <w:pPr>
        <w:spacing w:line="360" w:lineRule="auto"/>
        <w:ind w:right="-568"/>
        <w:jc w:val="both"/>
        <w:rPr>
          <w:sz w:val="24"/>
          <w:szCs w:val="24"/>
        </w:rPr>
      </w:pPr>
      <w:r w:rsidRPr="003B3B18">
        <w:rPr>
          <w:rFonts w:ascii="Arial" w:hAnsi="Arial" w:cs="Arial"/>
          <w:b/>
          <w:sz w:val="24"/>
          <w:szCs w:val="24"/>
        </w:rPr>
        <w:t>Referências</w:t>
      </w:r>
    </w:p>
    <w:p w:rsidR="008B5C39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ABNT NBR ISO/IEC 12207:2009 - </w:t>
      </w:r>
      <w:r w:rsidRPr="003B3B18">
        <w:rPr>
          <w:rFonts w:ascii="Arial" w:hAnsi="Arial" w:cs="Arial"/>
          <w:b/>
          <w:sz w:val="24"/>
          <w:szCs w:val="24"/>
        </w:rPr>
        <w:t xml:space="preserve">Engenharia de sistemas e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software</w:t>
      </w:r>
      <w:r w:rsidRPr="003B3B18">
        <w:rPr>
          <w:rFonts w:ascii="Arial" w:hAnsi="Arial" w:cs="Arial"/>
          <w:b/>
          <w:sz w:val="24"/>
          <w:szCs w:val="24"/>
        </w:rPr>
        <w:t xml:space="preserve"> - Processos de ciclo de vida de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software</w:t>
      </w:r>
      <w:r w:rsidRPr="003B3B18">
        <w:rPr>
          <w:rFonts w:ascii="Arial" w:hAnsi="Arial" w:cs="Arial"/>
          <w:sz w:val="24"/>
          <w:szCs w:val="24"/>
        </w:rPr>
        <w:t>. Disponível em: http://www.abntcatalogo.com.br/norma.aspx?ID=38643. Acesso em: Maio 2017.</w:t>
      </w:r>
    </w:p>
    <w:p w:rsidR="00E325CB" w:rsidRPr="003B3B18" w:rsidRDefault="00E325CB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E325CB">
        <w:rPr>
          <w:rFonts w:ascii="Arial" w:hAnsi="Arial" w:cs="Arial"/>
          <w:sz w:val="24"/>
          <w:szCs w:val="24"/>
        </w:rPr>
        <w:t>ABNT NBR</w:t>
      </w:r>
      <w:r w:rsidR="007177B3">
        <w:rPr>
          <w:rFonts w:ascii="Arial" w:hAnsi="Arial" w:cs="Arial"/>
          <w:sz w:val="24"/>
          <w:szCs w:val="24"/>
        </w:rPr>
        <w:t xml:space="preserve"> ISO/IEC</w:t>
      </w:r>
      <w:r w:rsidRPr="00E325CB">
        <w:rPr>
          <w:rFonts w:ascii="Arial" w:hAnsi="Arial" w:cs="Arial"/>
          <w:sz w:val="24"/>
          <w:szCs w:val="24"/>
        </w:rPr>
        <w:t xml:space="preserve"> 9241-11. </w:t>
      </w:r>
      <w:r w:rsidRPr="00E325CB">
        <w:rPr>
          <w:rFonts w:ascii="Arial" w:hAnsi="Arial" w:cs="Arial"/>
          <w:b/>
          <w:sz w:val="24"/>
          <w:szCs w:val="24"/>
        </w:rPr>
        <w:t>Requisitos ergonômicos para trabalho de escritório com computadores</w:t>
      </w:r>
      <w:r w:rsidRPr="00E325CB">
        <w:rPr>
          <w:rFonts w:ascii="Arial" w:hAnsi="Arial" w:cs="Arial"/>
          <w:sz w:val="24"/>
          <w:szCs w:val="24"/>
        </w:rPr>
        <w:t>: Parte 11</w:t>
      </w:r>
      <w:r>
        <w:rPr>
          <w:rFonts w:ascii="Arial" w:hAnsi="Arial" w:cs="Arial"/>
          <w:sz w:val="24"/>
          <w:szCs w:val="24"/>
        </w:rPr>
        <w:t xml:space="preserve"> </w:t>
      </w:r>
      <w:r w:rsidRPr="00E325CB">
        <w:rPr>
          <w:rFonts w:ascii="Arial" w:hAnsi="Arial" w:cs="Arial"/>
          <w:sz w:val="24"/>
          <w:szCs w:val="24"/>
        </w:rPr>
        <w:t>—</w:t>
      </w:r>
      <w:r>
        <w:rPr>
          <w:rFonts w:ascii="Arial" w:hAnsi="Arial" w:cs="Arial"/>
          <w:sz w:val="24"/>
          <w:szCs w:val="24"/>
        </w:rPr>
        <w:t xml:space="preserve"> </w:t>
      </w:r>
      <w:r w:rsidRPr="00E325CB">
        <w:rPr>
          <w:rFonts w:ascii="Arial" w:hAnsi="Arial" w:cs="Arial"/>
          <w:sz w:val="24"/>
          <w:szCs w:val="24"/>
        </w:rPr>
        <w:t>Orientação sobre usabilidade.</w:t>
      </w:r>
      <w:r w:rsidRPr="00E325CB">
        <w:rPr>
          <w:sz w:val="24"/>
          <w:szCs w:val="24"/>
        </w:rPr>
        <w:t> </w:t>
      </w:r>
      <w:r w:rsidRPr="00E325CB">
        <w:rPr>
          <w:rFonts w:ascii="Arial" w:hAnsi="Arial" w:cs="Arial"/>
          <w:sz w:val="24"/>
          <w:szCs w:val="24"/>
        </w:rPr>
        <w:t xml:space="preserve">ASSOCIAÇÃO BRASILEIRA DE NORMAS TÉCNICAS. Rio de Janeiro: </w:t>
      </w:r>
      <w:proofErr w:type="spellStart"/>
      <w:r w:rsidRPr="00E325CB">
        <w:rPr>
          <w:rFonts w:ascii="Arial" w:hAnsi="Arial" w:cs="Arial"/>
          <w:sz w:val="24"/>
          <w:szCs w:val="24"/>
        </w:rPr>
        <w:t>sn</w:t>
      </w:r>
      <w:proofErr w:type="spellEnd"/>
      <w:r w:rsidRPr="00E325CB">
        <w:rPr>
          <w:rFonts w:ascii="Arial" w:hAnsi="Arial" w:cs="Arial"/>
          <w:sz w:val="24"/>
          <w:szCs w:val="24"/>
        </w:rPr>
        <w:t>, p. 21, 2002.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F57EBF">
        <w:rPr>
          <w:rFonts w:ascii="Arial" w:hAnsi="Arial" w:cs="Arial"/>
          <w:sz w:val="24"/>
          <w:szCs w:val="24"/>
          <w:lang w:val="en-US"/>
          <w:rPrChange w:id="432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BENITTI, F. B. V. et al. </w:t>
      </w:r>
      <w:r w:rsidRPr="003B3B18">
        <w:rPr>
          <w:rFonts w:ascii="Arial" w:hAnsi="Arial" w:cs="Arial"/>
          <w:b/>
          <w:sz w:val="24"/>
          <w:szCs w:val="24"/>
        </w:rPr>
        <w:t>Experimentação com Robótica Educativa no Ensino Médio</w:t>
      </w:r>
      <w:r w:rsidRPr="003B3B18">
        <w:rPr>
          <w:rFonts w:ascii="Arial" w:hAnsi="Arial" w:cs="Arial"/>
          <w:sz w:val="24"/>
          <w:szCs w:val="24"/>
        </w:rPr>
        <w:t>: ambiente, atividades e resultados. In:</w:t>
      </w:r>
      <w:r w:rsidRPr="003B3B18">
        <w:rPr>
          <w:sz w:val="24"/>
          <w:szCs w:val="24"/>
        </w:rPr>
        <w:t> </w:t>
      </w:r>
      <w:r w:rsidRPr="003B3B18">
        <w:rPr>
          <w:rFonts w:ascii="Arial" w:hAnsi="Arial" w:cs="Arial"/>
          <w:sz w:val="24"/>
          <w:szCs w:val="24"/>
        </w:rPr>
        <w:t xml:space="preserve">Anais do Workshop de Informática na Escola. </w:t>
      </w:r>
      <w:ins w:id="433" w:author="gresse" w:date="2017-06-07T08:51:00Z">
        <w:r w:rsidR="00FD798D">
          <w:rPr>
            <w:rFonts w:ascii="Arial" w:hAnsi="Arial" w:cs="Arial"/>
            <w:sz w:val="24"/>
            <w:szCs w:val="24"/>
          </w:rPr>
          <w:t xml:space="preserve">Sempre quando e evento, coloque </w:t>
        </w:r>
      </w:ins>
      <w:ins w:id="434" w:author="gresse" w:date="2017-06-07T08:52:00Z">
        <w:r w:rsidR="00FD798D">
          <w:rPr>
            <w:rFonts w:ascii="Arial" w:hAnsi="Arial" w:cs="Arial"/>
            <w:sz w:val="24"/>
            <w:szCs w:val="24"/>
          </w:rPr>
          <w:t>também</w:t>
        </w:r>
      </w:ins>
      <w:ins w:id="435" w:author="gresse" w:date="2017-06-07T08:51:00Z">
        <w:r w:rsidR="00FD798D">
          <w:rPr>
            <w:rFonts w:ascii="Arial" w:hAnsi="Arial" w:cs="Arial"/>
            <w:sz w:val="24"/>
            <w:szCs w:val="24"/>
          </w:rPr>
          <w:t xml:space="preserve"> </w:t>
        </w:r>
      </w:ins>
      <w:ins w:id="436" w:author="gresse" w:date="2017-06-07T08:52:00Z">
        <w:r w:rsidR="00FD798D">
          <w:rPr>
            <w:rFonts w:ascii="Arial" w:hAnsi="Arial" w:cs="Arial"/>
            <w:sz w:val="24"/>
            <w:szCs w:val="24"/>
          </w:rPr>
          <w:t xml:space="preserve">cidade/pais, </w:t>
        </w:r>
      </w:ins>
      <w:r w:rsidRPr="003B3B18">
        <w:rPr>
          <w:rFonts w:ascii="Arial" w:hAnsi="Arial" w:cs="Arial"/>
          <w:sz w:val="24"/>
          <w:szCs w:val="24"/>
        </w:rPr>
        <w:t>p. 1811-1820, 2009.</w:t>
      </w:r>
    </w:p>
    <w:p w:rsidR="00602AD6" w:rsidRDefault="00602AD6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C03B9E">
        <w:rPr>
          <w:rFonts w:ascii="Arial" w:hAnsi="Arial" w:cs="Arial"/>
          <w:sz w:val="24"/>
          <w:szCs w:val="24"/>
        </w:rPr>
        <w:t xml:space="preserve">BLIKSTEIN, P. </w:t>
      </w:r>
      <w:r w:rsidRPr="00C03B9E">
        <w:rPr>
          <w:rFonts w:ascii="Arial" w:hAnsi="Arial" w:cs="Arial"/>
          <w:b/>
          <w:bCs/>
          <w:sz w:val="24"/>
          <w:szCs w:val="24"/>
        </w:rPr>
        <w:t>O Pensamento Computacional e a Reinvenção do Computador na Educação</w:t>
      </w:r>
      <w:proofErr w:type="gramStart"/>
      <w:r w:rsidRPr="00C03B9E">
        <w:rPr>
          <w:rFonts w:ascii="Arial" w:hAnsi="Arial" w:cs="Arial"/>
          <w:sz w:val="24"/>
          <w:szCs w:val="24"/>
        </w:rPr>
        <w:t xml:space="preserve">, </w:t>
      </w:r>
      <w:ins w:id="437" w:author="gresse" w:date="2017-06-07T08:52:00Z">
        <w:r w:rsidR="00FD798D">
          <w:rPr>
            <w:rFonts w:ascii="Arial" w:hAnsi="Arial" w:cs="Arial"/>
            <w:sz w:val="24"/>
            <w:szCs w:val="24"/>
          </w:rPr>
          <w:t>?</w:t>
        </w:r>
        <w:proofErr w:type="gramEnd"/>
        <w:r w:rsidR="00FD798D">
          <w:rPr>
            <w:rFonts w:ascii="Arial" w:hAnsi="Arial" w:cs="Arial"/>
            <w:sz w:val="24"/>
            <w:szCs w:val="24"/>
          </w:rPr>
          <w:t>?</w:t>
        </w:r>
        <w:proofErr w:type="gramStart"/>
        <w:r w:rsidR="00FD798D">
          <w:rPr>
            <w:rFonts w:ascii="Arial" w:hAnsi="Arial" w:cs="Arial"/>
            <w:sz w:val="24"/>
            <w:szCs w:val="24"/>
          </w:rPr>
          <w:t>mas</w:t>
        </w:r>
        <w:proofErr w:type="gramEnd"/>
        <w:r w:rsidR="00FD798D">
          <w:rPr>
            <w:rFonts w:ascii="Arial" w:hAnsi="Arial" w:cs="Arial"/>
            <w:sz w:val="24"/>
            <w:szCs w:val="24"/>
          </w:rPr>
          <w:t xml:space="preserve"> qual o meio da </w:t>
        </w:r>
        <w:r w:rsidR="00FD798D">
          <w:rPr>
            <w:rFonts w:ascii="Arial" w:hAnsi="Arial" w:cs="Arial"/>
            <w:sz w:val="24"/>
            <w:szCs w:val="24"/>
          </w:rPr>
          <w:t>publicação</w:t>
        </w:r>
        <w:r w:rsidR="00FD798D">
          <w:rPr>
            <w:rFonts w:ascii="Arial" w:hAnsi="Arial" w:cs="Arial"/>
            <w:sz w:val="24"/>
            <w:szCs w:val="24"/>
          </w:rPr>
          <w:t xml:space="preserve">? </w:t>
        </w:r>
      </w:ins>
      <w:r w:rsidRPr="00C03B9E">
        <w:rPr>
          <w:rFonts w:ascii="Arial" w:hAnsi="Arial" w:cs="Arial"/>
          <w:sz w:val="24"/>
          <w:szCs w:val="24"/>
        </w:rPr>
        <w:t xml:space="preserve">2008. </w:t>
      </w:r>
      <w:proofErr w:type="spellStart"/>
      <w:r w:rsidRPr="00C03B9E">
        <w:rPr>
          <w:rFonts w:ascii="Arial" w:hAnsi="Arial" w:cs="Arial"/>
          <w:sz w:val="24"/>
          <w:szCs w:val="24"/>
        </w:rPr>
        <w:t>Disponivel</w:t>
      </w:r>
      <w:proofErr w:type="spellEnd"/>
      <w:r w:rsidRPr="00C03B9E">
        <w:rPr>
          <w:rFonts w:ascii="Arial" w:hAnsi="Arial" w:cs="Arial"/>
          <w:sz w:val="24"/>
          <w:szCs w:val="24"/>
        </w:rPr>
        <w:t xml:space="preserve"> em: &lt;http://bit.ly/1lXlbNn&gt;. Acesso em: Junho de 2015.</w:t>
      </w:r>
    </w:p>
    <w:p w:rsidR="00DF2CD9" w:rsidRPr="00DF2CD9" w:rsidRDefault="00DF2CD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FD798D">
        <w:rPr>
          <w:rFonts w:ascii="Arial" w:hAnsi="Arial" w:cs="Arial"/>
          <w:sz w:val="24"/>
          <w:szCs w:val="24"/>
        </w:rPr>
        <w:t xml:space="preserve">BRANCH, R. (2009). </w:t>
      </w:r>
      <w:proofErr w:type="spellStart"/>
      <w:r w:rsidRPr="00FD798D">
        <w:rPr>
          <w:rFonts w:ascii="Arial" w:hAnsi="Arial" w:cs="Arial"/>
          <w:b/>
          <w:i/>
          <w:iCs/>
          <w:sz w:val="24"/>
          <w:szCs w:val="24"/>
        </w:rPr>
        <w:t>Instructional</w:t>
      </w:r>
      <w:proofErr w:type="spellEnd"/>
      <w:r w:rsidRPr="00FD798D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7E70AB" w:rsidRPr="00FD798D">
        <w:rPr>
          <w:rFonts w:ascii="Arial" w:hAnsi="Arial" w:cs="Arial"/>
          <w:b/>
          <w:i/>
          <w:iCs/>
          <w:sz w:val="24"/>
          <w:szCs w:val="24"/>
        </w:rPr>
        <w:t>design</w:t>
      </w:r>
      <w:r w:rsidRPr="00FD798D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FD798D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FD798D">
        <w:rPr>
          <w:rFonts w:ascii="Arial" w:hAnsi="Arial" w:cs="Arial"/>
          <w:i/>
          <w:iCs/>
          <w:sz w:val="24"/>
          <w:szCs w:val="24"/>
        </w:rPr>
        <w:t xml:space="preserve"> ADDIE </w:t>
      </w:r>
      <w:r w:rsidR="00F46705" w:rsidRPr="00FD798D">
        <w:rPr>
          <w:rFonts w:ascii="Arial" w:hAnsi="Arial" w:cs="Arial"/>
          <w:i/>
          <w:iCs/>
          <w:sz w:val="24"/>
          <w:szCs w:val="24"/>
        </w:rPr>
        <w:t>app</w:t>
      </w:r>
      <w:r w:rsidRPr="00FD798D">
        <w:rPr>
          <w:rFonts w:ascii="Arial" w:hAnsi="Arial" w:cs="Arial"/>
          <w:i/>
          <w:iCs/>
          <w:sz w:val="24"/>
          <w:szCs w:val="24"/>
        </w:rPr>
        <w:t xml:space="preserve">roach </w:t>
      </w:r>
      <w:r w:rsidRPr="00F57EBF">
        <w:rPr>
          <w:rFonts w:ascii="Arial" w:hAnsi="Arial" w:cs="Arial"/>
          <w:sz w:val="24"/>
          <w:szCs w:val="24"/>
          <w:lang w:val="en-US"/>
          <w:rPrChange w:id="438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(2nd ed.). </w:t>
      </w:r>
      <w:r w:rsidRPr="00DF2CD9">
        <w:rPr>
          <w:rFonts w:ascii="Arial" w:hAnsi="Arial" w:cs="Arial"/>
          <w:sz w:val="24"/>
          <w:szCs w:val="24"/>
        </w:rPr>
        <w:t xml:space="preserve">USA: </w:t>
      </w:r>
      <w:proofErr w:type="spellStart"/>
      <w:r w:rsidRPr="00DF2CD9">
        <w:rPr>
          <w:rFonts w:ascii="Arial" w:hAnsi="Arial" w:cs="Arial"/>
          <w:sz w:val="24"/>
          <w:szCs w:val="24"/>
        </w:rPr>
        <w:t>Springer</w:t>
      </w:r>
      <w:proofErr w:type="spellEnd"/>
      <w:r w:rsidRPr="00DF2CD9">
        <w:rPr>
          <w:rFonts w:ascii="Arial" w:hAnsi="Arial" w:cs="Arial"/>
          <w:sz w:val="24"/>
          <w:szCs w:val="24"/>
        </w:rPr>
        <w:t>.</w:t>
      </w:r>
    </w:p>
    <w:p w:rsidR="008B5C39" w:rsidRPr="00FD798D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  <w:lang w:val="en-US"/>
          <w:rPrChange w:id="439" w:author="gresse" w:date="2017-06-07T08:52:00Z">
            <w:rPr>
              <w:rFonts w:ascii="Arial" w:hAnsi="Arial" w:cs="Arial"/>
              <w:sz w:val="24"/>
              <w:szCs w:val="24"/>
            </w:rPr>
          </w:rPrChange>
        </w:rPr>
      </w:pPr>
      <w:r w:rsidRPr="003B3B18">
        <w:rPr>
          <w:rFonts w:ascii="Arial" w:hAnsi="Arial" w:cs="Arial"/>
          <w:sz w:val="24"/>
          <w:szCs w:val="24"/>
        </w:rPr>
        <w:t xml:space="preserve">CARDOSO, E.; DE DAVID, T. </w:t>
      </w:r>
      <w:r w:rsidRPr="003B3B18">
        <w:rPr>
          <w:rFonts w:ascii="Arial" w:hAnsi="Arial" w:cs="Arial"/>
          <w:b/>
          <w:sz w:val="24"/>
          <w:szCs w:val="24"/>
        </w:rPr>
        <w:t>A falta de profissionais de tecnologia de informação no mercado de trabalho</w:t>
      </w:r>
      <w:r w:rsidRPr="003B3B18">
        <w:rPr>
          <w:rFonts w:ascii="Arial" w:hAnsi="Arial" w:cs="Arial"/>
          <w:sz w:val="24"/>
          <w:szCs w:val="24"/>
        </w:rPr>
        <w:t xml:space="preserve">. </w:t>
      </w:r>
      <w:r w:rsidRPr="00FD798D">
        <w:rPr>
          <w:rFonts w:ascii="Arial" w:hAnsi="Arial" w:cs="Arial"/>
          <w:sz w:val="24"/>
          <w:szCs w:val="24"/>
        </w:rPr>
        <w:t>Uma Nova Pedagogia para a Sociedade Futura</w:t>
      </w:r>
      <w:proofErr w:type="gramStart"/>
      <w:r w:rsidRPr="00FD798D">
        <w:rPr>
          <w:rFonts w:ascii="Arial" w:hAnsi="Arial" w:cs="Arial"/>
          <w:sz w:val="24"/>
          <w:szCs w:val="24"/>
        </w:rPr>
        <w:t xml:space="preserve">, </w:t>
      </w:r>
      <w:ins w:id="440" w:author="gresse" w:date="2017-06-07T08:52:00Z">
        <w:r w:rsidR="00FD798D" w:rsidRPr="00FD798D">
          <w:rPr>
            <w:rFonts w:ascii="Arial" w:hAnsi="Arial" w:cs="Arial"/>
            <w:sz w:val="24"/>
            <w:szCs w:val="24"/>
            <w:rPrChange w:id="441" w:author="gresse" w:date="2017-06-07T08:52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?</w:t>
        </w:r>
        <w:proofErr w:type="gramEnd"/>
        <w:r w:rsidR="00FD798D" w:rsidRPr="00FD798D">
          <w:rPr>
            <w:rFonts w:ascii="Arial" w:hAnsi="Arial" w:cs="Arial"/>
            <w:sz w:val="24"/>
            <w:szCs w:val="24"/>
            <w:rPrChange w:id="442" w:author="gresse" w:date="2017-06-07T08:52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 </w:t>
        </w:r>
        <w:proofErr w:type="gramStart"/>
        <w:r w:rsidR="00FD798D" w:rsidRPr="00FD798D">
          <w:rPr>
            <w:rFonts w:ascii="Arial" w:hAnsi="Arial" w:cs="Arial"/>
            <w:sz w:val="24"/>
            <w:szCs w:val="24"/>
            <w:rPrChange w:id="443" w:author="gresse" w:date="2017-06-07T08:52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e</w:t>
        </w:r>
        <w:proofErr w:type="gramEnd"/>
        <w:r w:rsidR="00FD798D" w:rsidRPr="00FD798D">
          <w:rPr>
            <w:rFonts w:ascii="Arial" w:hAnsi="Arial" w:cs="Arial"/>
            <w:sz w:val="24"/>
            <w:szCs w:val="24"/>
            <w:rPrChange w:id="444" w:author="gresse" w:date="2017-06-07T08:52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 </w:t>
        </w:r>
        <w:proofErr w:type="spellStart"/>
        <w:r w:rsidR="00FD798D" w:rsidRPr="00FD798D">
          <w:rPr>
            <w:rFonts w:ascii="Arial" w:hAnsi="Arial" w:cs="Arial"/>
            <w:sz w:val="24"/>
            <w:szCs w:val="24"/>
            <w:rPrChange w:id="445" w:author="gresse" w:date="2017-06-07T08:52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periodic</w:t>
        </w:r>
        <w:proofErr w:type="spellEnd"/>
        <w:r w:rsidR="00FD798D" w:rsidRPr="00FD798D">
          <w:rPr>
            <w:rFonts w:ascii="Arial" w:hAnsi="Arial" w:cs="Arial"/>
            <w:sz w:val="24"/>
            <w:szCs w:val="24"/>
            <w:rPrChange w:id="446" w:author="gresse" w:date="2017-06-07T08:52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?</w:t>
        </w:r>
        <w:r w:rsidR="00FD798D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proofErr w:type="gramStart"/>
        <w:r w:rsidR="00FD798D" w:rsidRPr="00FD798D">
          <w:rPr>
            <w:rFonts w:ascii="Arial" w:hAnsi="Arial" w:cs="Arial"/>
            <w:sz w:val="24"/>
            <w:szCs w:val="24"/>
            <w:lang w:val="en-US"/>
            <w:rPrChange w:id="447" w:author="gresse" w:date="2017-06-07T08:52:00Z">
              <w:rPr>
                <w:rFonts w:ascii="Arial" w:hAnsi="Arial" w:cs="Arial"/>
                <w:sz w:val="24"/>
                <w:szCs w:val="24"/>
              </w:rPr>
            </w:rPrChange>
          </w:rPr>
          <w:t>Vol</w:t>
        </w:r>
        <w:proofErr w:type="spellEnd"/>
        <w:r w:rsidR="00FD798D" w:rsidRPr="00FD798D">
          <w:rPr>
            <w:rFonts w:ascii="Arial" w:hAnsi="Arial" w:cs="Arial"/>
            <w:sz w:val="24"/>
            <w:szCs w:val="24"/>
            <w:lang w:val="en-US"/>
            <w:rPrChange w:id="448" w:author="gresse" w:date="2017-06-07T08:52:00Z">
              <w:rPr>
                <w:rFonts w:ascii="Arial" w:hAnsi="Arial" w:cs="Arial"/>
                <w:sz w:val="24"/>
                <w:szCs w:val="24"/>
              </w:rPr>
            </w:rPrChange>
          </w:rPr>
          <w:t>?</w:t>
        </w:r>
        <w:proofErr w:type="gramEnd"/>
        <w:r w:rsidR="00FD798D" w:rsidRPr="00FD798D">
          <w:rPr>
            <w:rFonts w:ascii="Arial" w:hAnsi="Arial" w:cs="Arial"/>
            <w:sz w:val="24"/>
            <w:szCs w:val="24"/>
            <w:lang w:val="en-US"/>
            <w:rPrChange w:id="449" w:author="gresse" w:date="2017-06-07T08:5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  <w:proofErr w:type="gramStart"/>
        <w:r w:rsidR="00FD798D" w:rsidRPr="00FD798D">
          <w:rPr>
            <w:rFonts w:ascii="Arial" w:hAnsi="Arial" w:cs="Arial"/>
            <w:sz w:val="24"/>
            <w:szCs w:val="24"/>
            <w:lang w:val="en-US"/>
            <w:rPrChange w:id="450" w:author="gresse" w:date="2017-06-07T08:52:00Z">
              <w:rPr>
                <w:rFonts w:ascii="Arial" w:hAnsi="Arial" w:cs="Arial"/>
                <w:sz w:val="24"/>
                <w:szCs w:val="24"/>
              </w:rPr>
            </w:rPrChange>
          </w:rPr>
          <w:t>No.?</w:t>
        </w:r>
        <w:proofErr w:type="gramEnd"/>
        <w:r w:rsidR="00FD798D">
          <w:rPr>
            <w:rFonts w:ascii="Arial" w:hAnsi="Arial" w:cs="Arial"/>
            <w:sz w:val="24"/>
            <w:szCs w:val="24"/>
            <w:lang w:val="en-US"/>
          </w:rPr>
          <w:t xml:space="preserve"> </w:t>
        </w:r>
      </w:ins>
      <w:proofErr w:type="gramStart"/>
      <w:r w:rsidRPr="00FD798D">
        <w:rPr>
          <w:rFonts w:ascii="Arial" w:hAnsi="Arial" w:cs="Arial"/>
          <w:sz w:val="24"/>
          <w:szCs w:val="24"/>
          <w:lang w:val="en-US"/>
          <w:rPrChange w:id="451" w:author="gresse" w:date="2017-06-07T08:52:00Z">
            <w:rPr>
              <w:rFonts w:ascii="Arial" w:hAnsi="Arial" w:cs="Arial"/>
              <w:sz w:val="24"/>
              <w:szCs w:val="24"/>
            </w:rPr>
          </w:rPrChange>
        </w:rPr>
        <w:t>p. 697-700, 2017.</w:t>
      </w:r>
      <w:proofErr w:type="gramEnd"/>
    </w:p>
    <w:p w:rsidR="005D19EC" w:rsidRPr="00F57EBF" w:rsidRDefault="005D19EC" w:rsidP="005D19EC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  <w:lang w:val="en-US"/>
          <w:rPrChange w:id="452" w:author="gresse" w:date="2017-06-07T07:33:00Z">
            <w:rPr>
              <w:rFonts w:ascii="Arial" w:hAnsi="Arial" w:cs="Arial"/>
              <w:sz w:val="24"/>
              <w:szCs w:val="24"/>
            </w:rPr>
          </w:rPrChange>
        </w:rPr>
      </w:pPr>
      <w:r w:rsidRPr="00F57EBF">
        <w:rPr>
          <w:rFonts w:ascii="Arial" w:hAnsi="Arial" w:cs="Arial"/>
          <w:sz w:val="24"/>
          <w:szCs w:val="24"/>
          <w:lang w:val="en-US"/>
          <w:rPrChange w:id="453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lastRenderedPageBreak/>
        <w:t xml:space="preserve">CHAO, G. Human-computer interaction: </w:t>
      </w:r>
      <w:r w:rsidRPr="00F57EBF">
        <w:rPr>
          <w:rFonts w:ascii="Arial" w:hAnsi="Arial" w:cs="Arial"/>
          <w:b/>
          <w:sz w:val="24"/>
          <w:szCs w:val="24"/>
          <w:lang w:val="en-US"/>
          <w:rPrChange w:id="454" w:author="gresse" w:date="2017-06-07T07:33:00Z">
            <w:rPr>
              <w:rFonts w:ascii="Arial" w:hAnsi="Arial" w:cs="Arial"/>
              <w:b/>
              <w:sz w:val="24"/>
              <w:szCs w:val="24"/>
            </w:rPr>
          </w:rPrChange>
        </w:rPr>
        <w:t xml:space="preserve">The usability test methods and </w:t>
      </w:r>
      <w:r w:rsidR="007E70AB" w:rsidRPr="00F57EBF">
        <w:rPr>
          <w:rFonts w:ascii="Arial" w:hAnsi="Arial" w:cs="Arial"/>
          <w:b/>
          <w:i/>
          <w:sz w:val="24"/>
          <w:szCs w:val="24"/>
          <w:lang w:val="en-US"/>
          <w:rPrChange w:id="455" w:author="gresse" w:date="2017-06-07T07:33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>design</w:t>
      </w:r>
      <w:r w:rsidRPr="00F57EBF">
        <w:rPr>
          <w:rFonts w:ascii="Arial" w:hAnsi="Arial" w:cs="Arial"/>
          <w:b/>
          <w:sz w:val="24"/>
          <w:szCs w:val="24"/>
          <w:lang w:val="en-US"/>
          <w:rPrChange w:id="456" w:author="gresse" w:date="2017-06-07T07:33:00Z">
            <w:rPr>
              <w:rFonts w:ascii="Arial" w:hAnsi="Arial" w:cs="Arial"/>
              <w:b/>
              <w:sz w:val="24"/>
              <w:szCs w:val="24"/>
            </w:rPr>
          </w:rPrChange>
        </w:rPr>
        <w:t xml:space="preserve"> principles in the human-computer interface </w:t>
      </w:r>
      <w:r w:rsidR="007E70AB" w:rsidRPr="00F57EBF">
        <w:rPr>
          <w:rFonts w:ascii="Arial" w:hAnsi="Arial" w:cs="Arial"/>
          <w:b/>
          <w:i/>
          <w:sz w:val="24"/>
          <w:szCs w:val="24"/>
          <w:lang w:val="en-US"/>
          <w:rPrChange w:id="457" w:author="gresse" w:date="2017-06-07T07:33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>design</w:t>
      </w:r>
      <w:r w:rsidRPr="00F57EBF">
        <w:rPr>
          <w:rFonts w:ascii="Arial" w:hAnsi="Arial" w:cs="Arial"/>
          <w:sz w:val="24"/>
          <w:szCs w:val="24"/>
          <w:lang w:val="en-US"/>
          <w:rPrChange w:id="458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. In: </w:t>
      </w:r>
      <w:ins w:id="459" w:author="gresse" w:date="2017-06-07T08:52:00Z">
        <w:r w:rsidR="00FD798D">
          <w:rPr>
            <w:rFonts w:ascii="Arial" w:hAnsi="Arial" w:cs="Arial"/>
            <w:sz w:val="24"/>
            <w:szCs w:val="24"/>
            <w:lang w:val="en-US"/>
          </w:rPr>
          <w:t xml:space="preserve">Proceedings?? </w:t>
        </w:r>
      </w:ins>
      <w:proofErr w:type="gramStart"/>
      <w:r w:rsidRPr="00F57EBF">
        <w:rPr>
          <w:rFonts w:ascii="Arial" w:hAnsi="Arial" w:cs="Arial"/>
          <w:sz w:val="24"/>
          <w:szCs w:val="24"/>
          <w:lang w:val="en-US"/>
          <w:rPrChange w:id="460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Computer Science and Information Technology.</w:t>
      </w:r>
      <w:proofErr w:type="gramEnd"/>
      <w:r w:rsidRPr="00F57EBF">
        <w:rPr>
          <w:rFonts w:ascii="Arial" w:hAnsi="Arial" w:cs="Arial"/>
          <w:sz w:val="24"/>
          <w:szCs w:val="24"/>
          <w:lang w:val="en-US"/>
          <w:rPrChange w:id="461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Beijing: China. 2009. p. 283 – 285</w:t>
      </w:r>
    </w:p>
    <w:p w:rsidR="008B5C39" w:rsidRPr="00F57EBF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  <w:lang w:val="en-US"/>
          <w:rPrChange w:id="462" w:author="gresse" w:date="2017-06-07T07:33:00Z">
            <w:rPr>
              <w:rFonts w:ascii="Arial" w:hAnsi="Arial" w:cs="Arial"/>
              <w:sz w:val="24"/>
              <w:szCs w:val="24"/>
            </w:rPr>
          </w:rPrChange>
        </w:rPr>
      </w:pPr>
      <w:proofErr w:type="gramStart"/>
      <w:r w:rsidRPr="00F57EBF">
        <w:rPr>
          <w:rFonts w:ascii="Arial" w:hAnsi="Arial" w:cs="Arial"/>
          <w:sz w:val="24"/>
          <w:szCs w:val="24"/>
          <w:lang w:val="en-US"/>
          <w:rPrChange w:id="463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CSTA, 2016.</w:t>
      </w:r>
      <w:proofErr w:type="gramEnd"/>
      <w:r w:rsidRPr="00F57EBF">
        <w:rPr>
          <w:rFonts w:ascii="Arial" w:hAnsi="Arial" w:cs="Arial"/>
          <w:sz w:val="24"/>
          <w:szCs w:val="24"/>
          <w:lang w:val="en-US"/>
          <w:rPrChange w:id="464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gramStart"/>
      <w:r w:rsidRPr="00F57EBF">
        <w:rPr>
          <w:rFonts w:ascii="Arial" w:hAnsi="Arial" w:cs="Arial"/>
          <w:b/>
          <w:sz w:val="24"/>
          <w:szCs w:val="24"/>
          <w:lang w:val="en-US"/>
          <w:rPrChange w:id="465" w:author="gresse" w:date="2017-06-07T07:33:00Z">
            <w:rPr>
              <w:rFonts w:ascii="Arial" w:hAnsi="Arial" w:cs="Arial"/>
              <w:b/>
              <w:sz w:val="24"/>
              <w:szCs w:val="24"/>
            </w:rPr>
          </w:rPrChange>
        </w:rPr>
        <w:t>CSTA K–12 Computer Science Standards</w:t>
      </w:r>
      <w:r w:rsidRPr="00F57EBF">
        <w:rPr>
          <w:rFonts w:ascii="Arial" w:hAnsi="Arial" w:cs="Arial"/>
          <w:sz w:val="24"/>
          <w:szCs w:val="24"/>
          <w:lang w:val="en-US"/>
          <w:rPrChange w:id="466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.</w:t>
      </w:r>
      <w:proofErr w:type="gramEnd"/>
      <w:r w:rsidRPr="00F57EBF">
        <w:rPr>
          <w:rFonts w:ascii="Arial" w:hAnsi="Arial" w:cs="Arial"/>
          <w:sz w:val="24"/>
          <w:szCs w:val="24"/>
          <w:lang w:val="en-US"/>
          <w:rPrChange w:id="467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The CSTA Standards Task Force - Revised, ACM, New York/USA.</w:t>
      </w:r>
    </w:p>
    <w:p w:rsidR="00325426" w:rsidRDefault="00325426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25426">
        <w:rPr>
          <w:rFonts w:ascii="Arial" w:hAnsi="Arial" w:cs="Arial"/>
          <w:sz w:val="24"/>
          <w:szCs w:val="24"/>
        </w:rPr>
        <w:t xml:space="preserve">DA SILVA, </w:t>
      </w:r>
      <w:del w:id="468" w:author="gresse" w:date="2017-06-07T08:52:00Z">
        <w:r w:rsidRPr="00325426" w:rsidDel="00FD798D">
          <w:rPr>
            <w:rFonts w:ascii="Arial" w:hAnsi="Arial" w:cs="Arial"/>
            <w:sz w:val="24"/>
            <w:szCs w:val="24"/>
          </w:rPr>
          <w:delText xml:space="preserve">André </w:delText>
        </w:r>
      </w:del>
      <w:ins w:id="469" w:author="gresse" w:date="2017-06-07T08:52:00Z">
        <w:r w:rsidR="00FD798D" w:rsidRPr="00325426">
          <w:rPr>
            <w:rFonts w:ascii="Arial" w:hAnsi="Arial" w:cs="Arial"/>
            <w:sz w:val="24"/>
            <w:szCs w:val="24"/>
          </w:rPr>
          <w:t>A</w:t>
        </w:r>
        <w:r w:rsidR="00FD798D">
          <w:rPr>
            <w:rFonts w:ascii="Arial" w:hAnsi="Arial" w:cs="Arial"/>
            <w:sz w:val="24"/>
            <w:szCs w:val="24"/>
          </w:rPr>
          <w:t>.</w:t>
        </w:r>
        <w:r w:rsidR="00FD798D" w:rsidRPr="00325426">
          <w:rPr>
            <w:rFonts w:ascii="Arial" w:hAnsi="Arial" w:cs="Arial"/>
            <w:sz w:val="24"/>
            <w:szCs w:val="24"/>
          </w:rPr>
          <w:t xml:space="preserve"> </w:t>
        </w:r>
      </w:ins>
      <w:del w:id="470" w:author="gresse" w:date="2017-06-07T08:52:00Z">
        <w:r w:rsidRPr="00325426" w:rsidDel="00FD798D">
          <w:rPr>
            <w:rFonts w:ascii="Arial" w:hAnsi="Arial" w:cs="Arial"/>
            <w:sz w:val="24"/>
            <w:szCs w:val="24"/>
          </w:rPr>
          <w:delText xml:space="preserve">Constantino </w:delText>
        </w:r>
      </w:del>
      <w:ins w:id="471" w:author="gresse" w:date="2017-06-07T08:52:00Z">
        <w:r w:rsidR="00FD798D" w:rsidRPr="00325426">
          <w:rPr>
            <w:rFonts w:ascii="Arial" w:hAnsi="Arial" w:cs="Arial"/>
            <w:sz w:val="24"/>
            <w:szCs w:val="24"/>
          </w:rPr>
          <w:t>C</w:t>
        </w:r>
        <w:r w:rsidR="00FD798D">
          <w:rPr>
            <w:rFonts w:ascii="Arial" w:hAnsi="Arial" w:cs="Arial"/>
            <w:sz w:val="24"/>
            <w:szCs w:val="24"/>
          </w:rPr>
          <w:t>.</w:t>
        </w:r>
        <w:r w:rsidR="00FD798D" w:rsidRPr="00325426">
          <w:rPr>
            <w:rFonts w:ascii="Arial" w:hAnsi="Arial" w:cs="Arial"/>
            <w:sz w:val="24"/>
            <w:szCs w:val="24"/>
          </w:rPr>
          <w:t xml:space="preserve"> </w:t>
        </w:r>
      </w:ins>
      <w:proofErr w:type="gramStart"/>
      <w:r w:rsidRPr="00325426">
        <w:rPr>
          <w:rFonts w:ascii="Arial" w:hAnsi="Arial" w:cs="Arial"/>
          <w:sz w:val="24"/>
          <w:szCs w:val="24"/>
        </w:rPr>
        <w:t>et</w:t>
      </w:r>
      <w:proofErr w:type="gramEnd"/>
      <w:r w:rsidRPr="00325426">
        <w:rPr>
          <w:rFonts w:ascii="Arial" w:hAnsi="Arial" w:cs="Arial"/>
          <w:sz w:val="24"/>
          <w:szCs w:val="24"/>
        </w:rPr>
        <w:t xml:space="preserve"> al. </w:t>
      </w:r>
      <w:r w:rsidRPr="00325426">
        <w:rPr>
          <w:rFonts w:ascii="Arial" w:hAnsi="Arial" w:cs="Arial"/>
          <w:b/>
          <w:sz w:val="24"/>
          <w:szCs w:val="24"/>
        </w:rPr>
        <w:t xml:space="preserve">Aplicabilidade de Padrões de Engenharia de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Software</w:t>
      </w:r>
      <w:r w:rsidRPr="00325426">
        <w:rPr>
          <w:rFonts w:ascii="Arial" w:hAnsi="Arial" w:cs="Arial"/>
          <w:b/>
          <w:sz w:val="24"/>
          <w:szCs w:val="24"/>
        </w:rPr>
        <w:t xml:space="preserve"> e de IHC no Desenvolvimento de Sistemas Interativos</w:t>
      </w:r>
      <w:r w:rsidRPr="00325426">
        <w:rPr>
          <w:rFonts w:ascii="Arial" w:hAnsi="Arial" w:cs="Arial"/>
          <w:sz w:val="24"/>
          <w:szCs w:val="24"/>
        </w:rPr>
        <w:t>. In:</w:t>
      </w:r>
      <w:r w:rsidRPr="00325426">
        <w:rPr>
          <w:sz w:val="24"/>
          <w:szCs w:val="24"/>
        </w:rPr>
        <w:t> </w:t>
      </w:r>
      <w:ins w:id="472" w:author="gresse" w:date="2017-06-07T08:52:00Z">
        <w:r w:rsidR="00FD798D">
          <w:rPr>
            <w:sz w:val="24"/>
            <w:szCs w:val="24"/>
          </w:rPr>
          <w:t xml:space="preserve">Proc. </w:t>
        </w:r>
        <w:proofErr w:type="spellStart"/>
        <w:r w:rsidR="00FD798D">
          <w:rPr>
            <w:sz w:val="24"/>
            <w:szCs w:val="24"/>
          </w:rPr>
          <w:t>Of</w:t>
        </w:r>
        <w:proofErr w:type="spellEnd"/>
        <w:r w:rsidR="00FD798D">
          <w:rPr>
            <w:sz w:val="24"/>
            <w:szCs w:val="24"/>
          </w:rPr>
          <w:t xml:space="preserve"> </w:t>
        </w:r>
      </w:ins>
      <w:r w:rsidRPr="00325426">
        <w:rPr>
          <w:rFonts w:ascii="Arial" w:hAnsi="Arial" w:cs="Arial"/>
          <w:sz w:val="24"/>
          <w:szCs w:val="24"/>
        </w:rPr>
        <w:t>IV Congresso Brasileiro de Computação</w:t>
      </w:r>
      <w:ins w:id="473" w:author="gresse" w:date="2017-06-07T08:53:00Z">
        <w:r w:rsidR="00FD798D">
          <w:rPr>
            <w:rFonts w:ascii="Arial" w:hAnsi="Arial" w:cs="Arial"/>
            <w:sz w:val="24"/>
            <w:szCs w:val="24"/>
          </w:rPr>
          <w:t xml:space="preserve"> (</w:t>
        </w:r>
      </w:ins>
      <w:proofErr w:type="spellStart"/>
      <w:del w:id="474" w:author="gresse" w:date="2017-06-07T08:53:00Z">
        <w:r w:rsidRPr="00325426" w:rsidDel="00FD798D">
          <w:rPr>
            <w:rFonts w:ascii="Arial" w:hAnsi="Arial" w:cs="Arial"/>
            <w:sz w:val="24"/>
            <w:szCs w:val="24"/>
          </w:rPr>
          <w:delText>-</w:delText>
        </w:r>
      </w:del>
      <w:proofErr w:type="gramStart"/>
      <w:r w:rsidRPr="00325426">
        <w:rPr>
          <w:rFonts w:ascii="Arial" w:hAnsi="Arial" w:cs="Arial"/>
          <w:sz w:val="24"/>
          <w:szCs w:val="24"/>
        </w:rPr>
        <w:t>CBComp</w:t>
      </w:r>
      <w:proofErr w:type="spellEnd"/>
      <w:proofErr w:type="gramEnd"/>
      <w:ins w:id="475" w:author="gresse" w:date="2017-06-07T08:53:00Z">
        <w:r w:rsidR="00FD798D">
          <w:rPr>
            <w:rFonts w:ascii="Arial" w:hAnsi="Arial" w:cs="Arial"/>
            <w:sz w:val="24"/>
            <w:szCs w:val="24"/>
          </w:rPr>
          <w:t>), cidade, pais</w:t>
        </w:r>
      </w:ins>
      <w:r w:rsidRPr="00325426">
        <w:rPr>
          <w:rFonts w:ascii="Arial" w:hAnsi="Arial" w:cs="Arial"/>
          <w:sz w:val="24"/>
          <w:szCs w:val="24"/>
        </w:rPr>
        <w:t>. 2004. p. 118-123.</w:t>
      </w:r>
    </w:p>
    <w:p w:rsidR="00F127DB" w:rsidRPr="00F127DB" w:rsidRDefault="00F127DB" w:rsidP="00F127D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GONÇALVES, Rafael Queiroz. </w:t>
      </w:r>
      <w:r w:rsidRPr="00F127DB">
        <w:rPr>
          <w:rFonts w:ascii="Arial" w:hAnsi="Arial" w:cs="Arial"/>
          <w:b/>
          <w:sz w:val="24"/>
          <w:szCs w:val="24"/>
        </w:rPr>
        <w:t xml:space="preserve">Ensino de Gerenciamento de projetos de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software</w:t>
      </w:r>
      <w:r w:rsidRPr="00F127DB">
        <w:rPr>
          <w:rFonts w:ascii="Arial" w:hAnsi="Arial" w:cs="Arial"/>
          <w:b/>
          <w:sz w:val="24"/>
          <w:szCs w:val="24"/>
        </w:rPr>
        <w:t xml:space="preserve"> mediado por ferramentas</w:t>
      </w:r>
      <w:r>
        <w:rPr>
          <w:rFonts w:ascii="Arial" w:hAnsi="Arial" w:cs="Arial"/>
          <w:sz w:val="24"/>
          <w:szCs w:val="24"/>
        </w:rPr>
        <w:t xml:space="preserve">. 2017. p. 28. </w:t>
      </w:r>
      <w:r w:rsidRPr="00F127DB">
        <w:rPr>
          <w:rFonts w:ascii="Arial" w:hAnsi="Arial" w:cs="Arial"/>
          <w:sz w:val="24"/>
          <w:szCs w:val="24"/>
        </w:rPr>
        <w:t>Tese (Doutorado</w:t>
      </w:r>
      <w:r>
        <w:rPr>
          <w:rFonts w:ascii="Arial" w:hAnsi="Arial" w:cs="Arial"/>
          <w:sz w:val="24"/>
          <w:szCs w:val="24"/>
        </w:rPr>
        <w:t xml:space="preserve"> </w:t>
      </w:r>
      <w:r w:rsidRPr="00F127DB">
        <w:rPr>
          <w:rFonts w:ascii="Arial" w:hAnsi="Arial" w:cs="Arial"/>
          <w:sz w:val="24"/>
          <w:szCs w:val="24"/>
        </w:rPr>
        <w:t>em Ciência da Computação) - Universidade Federal de Santa Catarina, Florianópolis, 2017.</w:t>
      </w:r>
    </w:p>
    <w:p w:rsidR="00546EDF" w:rsidRPr="00F57EBF" w:rsidRDefault="00546EDF" w:rsidP="00546ED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  <w:lang w:val="en-US"/>
          <w:rPrChange w:id="476" w:author="gresse" w:date="2017-06-07T07:33:00Z">
            <w:rPr>
              <w:rFonts w:ascii="Arial" w:hAnsi="Arial" w:cs="Arial"/>
              <w:sz w:val="24"/>
              <w:szCs w:val="24"/>
            </w:rPr>
          </w:rPrChange>
        </w:rPr>
      </w:pPr>
      <w:r w:rsidRPr="00FD798D">
        <w:rPr>
          <w:rFonts w:ascii="Arial" w:hAnsi="Arial" w:cs="Arial"/>
          <w:sz w:val="24"/>
          <w:szCs w:val="24"/>
        </w:rPr>
        <w:t xml:space="preserve">HILL, H., ROWAN, </w:t>
      </w:r>
      <w:proofErr w:type="gramStart"/>
      <w:r w:rsidRPr="00FD798D">
        <w:rPr>
          <w:rFonts w:ascii="Arial" w:hAnsi="Arial" w:cs="Arial"/>
          <w:sz w:val="24"/>
          <w:szCs w:val="24"/>
        </w:rPr>
        <w:t>D.</w:t>
      </w:r>
      <w:proofErr w:type="gramEnd"/>
      <w:r w:rsidRPr="00FD798D">
        <w:rPr>
          <w:rFonts w:ascii="Arial" w:hAnsi="Arial" w:cs="Arial"/>
          <w:sz w:val="24"/>
          <w:szCs w:val="24"/>
        </w:rPr>
        <w:t>, &amp; BALL, D. (2005</w:t>
      </w:r>
      <w:ins w:id="477" w:author="gresse" w:date="2017-06-07T08:53:00Z">
        <w:r w:rsidR="00FD798D" w:rsidRPr="00FD798D">
          <w:rPr>
            <w:rFonts w:ascii="Arial" w:hAnsi="Arial" w:cs="Arial"/>
            <w:sz w:val="24"/>
            <w:szCs w:val="24"/>
            <w:rPrChange w:id="478" w:author="gresse" w:date="2017-06-07T08:53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-</w:t>
        </w:r>
        <w:proofErr w:type="spellStart"/>
        <w:r w:rsidR="00FD798D" w:rsidRPr="00FD798D">
          <w:rPr>
            <w:rFonts w:ascii="Arial" w:hAnsi="Arial" w:cs="Arial"/>
            <w:sz w:val="24"/>
            <w:szCs w:val="24"/>
            <w:rPrChange w:id="479" w:author="gresse" w:date="2017-06-07T08:53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nao</w:t>
        </w:r>
        <w:proofErr w:type="spellEnd"/>
        <w:r w:rsidR="00FD798D" w:rsidRPr="00FD798D">
          <w:rPr>
            <w:rFonts w:ascii="Arial" w:hAnsi="Arial" w:cs="Arial"/>
            <w:sz w:val="24"/>
            <w:szCs w:val="24"/>
            <w:rPrChange w:id="480" w:author="gresse" w:date="2017-06-07T08:53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 ha </w:t>
        </w:r>
        <w:proofErr w:type="spellStart"/>
        <w:r w:rsidR="00FD798D" w:rsidRPr="00FD798D">
          <w:rPr>
            <w:rFonts w:ascii="Arial" w:hAnsi="Arial" w:cs="Arial"/>
            <w:sz w:val="24"/>
            <w:szCs w:val="24"/>
            <w:rPrChange w:id="481" w:author="gresse" w:date="2017-06-07T08:53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padrao</w:t>
        </w:r>
        <w:proofErr w:type="spellEnd"/>
        <w:r w:rsidR="00FD798D" w:rsidRPr="00FD798D">
          <w:rPr>
            <w:rFonts w:ascii="Arial" w:hAnsi="Arial" w:cs="Arial"/>
            <w:sz w:val="24"/>
            <w:szCs w:val="24"/>
            <w:rPrChange w:id="482" w:author="gresse" w:date="2017-06-07T08:53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 consistente onde </w:t>
        </w:r>
        <w:proofErr w:type="spellStart"/>
        <w:r w:rsidR="00FD798D" w:rsidRPr="00FD798D">
          <w:rPr>
            <w:rFonts w:ascii="Arial" w:hAnsi="Arial" w:cs="Arial"/>
            <w:sz w:val="24"/>
            <w:szCs w:val="24"/>
            <w:rPrChange w:id="483" w:author="gresse" w:date="2017-06-07T08:53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voce</w:t>
        </w:r>
        <w:proofErr w:type="spellEnd"/>
        <w:r w:rsidR="00FD798D" w:rsidRPr="00FD798D">
          <w:rPr>
            <w:rFonts w:ascii="Arial" w:hAnsi="Arial" w:cs="Arial"/>
            <w:sz w:val="24"/>
            <w:szCs w:val="24"/>
            <w:rPrChange w:id="484" w:author="gresse" w:date="2017-06-07T08:53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 coloque o ano</w:t>
        </w:r>
      </w:ins>
      <w:r w:rsidRPr="00FD798D">
        <w:rPr>
          <w:rFonts w:ascii="Arial" w:hAnsi="Arial" w:cs="Arial"/>
          <w:sz w:val="24"/>
          <w:szCs w:val="24"/>
        </w:rPr>
        <w:t xml:space="preserve">). </w:t>
      </w:r>
      <w:proofErr w:type="gramStart"/>
      <w:r w:rsidRPr="00F57EBF">
        <w:rPr>
          <w:rFonts w:ascii="Arial" w:hAnsi="Arial" w:cs="Arial"/>
          <w:b/>
          <w:i/>
          <w:sz w:val="24"/>
          <w:szCs w:val="24"/>
          <w:lang w:val="en-US"/>
          <w:rPrChange w:id="485" w:author="gresse" w:date="2017-06-07T07:33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>Effects of teachers' mathematical knowledge for teaching on student achievement</w:t>
      </w:r>
      <w:r w:rsidRPr="00F57EBF">
        <w:rPr>
          <w:rFonts w:ascii="Arial" w:hAnsi="Arial" w:cs="Arial"/>
          <w:sz w:val="24"/>
          <w:szCs w:val="24"/>
          <w:lang w:val="en-US"/>
          <w:rPrChange w:id="486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.</w:t>
      </w:r>
      <w:proofErr w:type="gramEnd"/>
      <w:r w:rsidRPr="00F57EBF">
        <w:rPr>
          <w:rFonts w:ascii="Arial" w:hAnsi="Arial" w:cs="Arial"/>
          <w:sz w:val="24"/>
          <w:szCs w:val="24"/>
          <w:lang w:val="en-US"/>
          <w:rPrChange w:id="487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American Educational Research Journal, 42(2), pp. 371-406.</w:t>
      </w:r>
    </w:p>
    <w:p w:rsidR="005D7F81" w:rsidRPr="00F57EBF" w:rsidRDefault="008329C0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  <w:lang w:val="en-US"/>
          <w:rPrChange w:id="488" w:author="gresse" w:date="2017-06-07T07:33:00Z">
            <w:rPr>
              <w:rFonts w:ascii="Arial" w:hAnsi="Arial" w:cs="Arial"/>
              <w:sz w:val="24"/>
              <w:szCs w:val="24"/>
            </w:rPr>
          </w:rPrChange>
        </w:rPr>
      </w:pPr>
      <w:proofErr w:type="gramStart"/>
      <w:r w:rsidRPr="00F57EBF">
        <w:rPr>
          <w:rFonts w:ascii="Arial" w:hAnsi="Arial" w:cs="Arial"/>
          <w:sz w:val="24"/>
          <w:szCs w:val="24"/>
          <w:lang w:val="en-US"/>
          <w:rPrChange w:id="489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IEEE CS, </w:t>
      </w:r>
      <w:r w:rsidR="005D7F81" w:rsidRPr="00F57EBF">
        <w:rPr>
          <w:rFonts w:ascii="Arial" w:hAnsi="Arial" w:cs="Arial"/>
          <w:sz w:val="24"/>
          <w:szCs w:val="24"/>
          <w:lang w:val="en-US"/>
          <w:rPrChange w:id="490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2014.</w:t>
      </w:r>
      <w:proofErr w:type="gramEnd"/>
      <w:r w:rsidR="005D7F81" w:rsidRPr="00F57EBF">
        <w:rPr>
          <w:rFonts w:ascii="Arial" w:hAnsi="Arial" w:cs="Arial"/>
          <w:sz w:val="24"/>
          <w:szCs w:val="24"/>
          <w:lang w:val="en-US"/>
          <w:rPrChange w:id="491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r w:rsidR="005D7F81" w:rsidRPr="00F57EBF">
        <w:rPr>
          <w:rFonts w:ascii="Arial" w:hAnsi="Arial" w:cs="Arial"/>
          <w:b/>
          <w:sz w:val="24"/>
          <w:szCs w:val="24"/>
          <w:lang w:val="en-US"/>
          <w:rPrChange w:id="492" w:author="gresse" w:date="2017-06-07T07:33:00Z">
            <w:rPr>
              <w:rFonts w:ascii="Arial" w:hAnsi="Arial" w:cs="Arial"/>
              <w:b/>
              <w:sz w:val="24"/>
              <w:szCs w:val="24"/>
            </w:rPr>
          </w:rPrChange>
        </w:rPr>
        <w:t>SWEBOK -</w:t>
      </w:r>
      <w:r w:rsidR="005D7F81" w:rsidRPr="00F57EBF">
        <w:rPr>
          <w:rFonts w:ascii="Arial" w:hAnsi="Arial" w:cs="Arial"/>
          <w:sz w:val="24"/>
          <w:szCs w:val="24"/>
          <w:lang w:val="en-US"/>
          <w:rPrChange w:id="493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r w:rsidR="005D7F81" w:rsidRPr="00F57EBF">
        <w:rPr>
          <w:rFonts w:ascii="Arial" w:hAnsi="Arial" w:cs="Arial"/>
          <w:b/>
          <w:sz w:val="24"/>
          <w:szCs w:val="24"/>
          <w:lang w:val="en-US"/>
          <w:rPrChange w:id="494" w:author="gresse" w:date="2017-06-07T07:33:00Z">
            <w:rPr>
              <w:rFonts w:ascii="Arial" w:hAnsi="Arial" w:cs="Arial"/>
              <w:b/>
              <w:sz w:val="24"/>
              <w:szCs w:val="24"/>
            </w:rPr>
          </w:rPrChange>
        </w:rPr>
        <w:t xml:space="preserve">guide to the </w:t>
      </w:r>
      <w:r w:rsidR="00F46705" w:rsidRPr="00F57EBF">
        <w:rPr>
          <w:rFonts w:ascii="Arial" w:hAnsi="Arial" w:cs="Arial"/>
          <w:b/>
          <w:i/>
          <w:sz w:val="24"/>
          <w:szCs w:val="24"/>
          <w:lang w:val="en-US"/>
          <w:rPrChange w:id="495" w:author="gresse" w:date="2017-06-07T07:33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>Software</w:t>
      </w:r>
      <w:r w:rsidR="005D7F81" w:rsidRPr="00F57EBF">
        <w:rPr>
          <w:rFonts w:ascii="Arial" w:hAnsi="Arial" w:cs="Arial"/>
          <w:b/>
          <w:sz w:val="24"/>
          <w:szCs w:val="24"/>
          <w:lang w:val="en-US"/>
          <w:rPrChange w:id="496" w:author="gresse" w:date="2017-06-07T07:33:00Z">
            <w:rPr>
              <w:rFonts w:ascii="Arial" w:hAnsi="Arial" w:cs="Arial"/>
              <w:b/>
              <w:sz w:val="24"/>
              <w:szCs w:val="24"/>
            </w:rPr>
          </w:rPrChange>
        </w:rPr>
        <w:t xml:space="preserve"> Engineering body of knowledge</w:t>
      </w:r>
      <w:r w:rsidR="005D7F81" w:rsidRPr="00F57EBF">
        <w:rPr>
          <w:rFonts w:ascii="Arial" w:hAnsi="Arial" w:cs="Arial"/>
          <w:sz w:val="24"/>
          <w:szCs w:val="24"/>
          <w:lang w:val="en-US"/>
          <w:rPrChange w:id="497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(3th </w:t>
      </w:r>
      <w:proofErr w:type="gramStart"/>
      <w:r w:rsidR="005D7F81" w:rsidRPr="00F57EBF">
        <w:rPr>
          <w:rFonts w:ascii="Arial" w:hAnsi="Arial" w:cs="Arial"/>
          <w:sz w:val="24"/>
          <w:szCs w:val="24"/>
          <w:lang w:val="en-US"/>
          <w:rPrChange w:id="498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ed</w:t>
      </w:r>
      <w:proofErr w:type="gramEnd"/>
      <w:r w:rsidR="005D7F81" w:rsidRPr="00F57EBF">
        <w:rPr>
          <w:rFonts w:ascii="Arial" w:hAnsi="Arial" w:cs="Arial"/>
          <w:sz w:val="24"/>
          <w:szCs w:val="24"/>
          <w:lang w:val="en-US"/>
          <w:rPrChange w:id="499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.). USA: IEEE</w:t>
      </w:r>
    </w:p>
    <w:p w:rsidR="00E02042" w:rsidRPr="00F57EBF" w:rsidRDefault="00E02042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  <w:lang w:val="en-US"/>
          <w:rPrChange w:id="500" w:author="gresse" w:date="2017-06-07T07:33:00Z">
            <w:rPr>
              <w:rFonts w:ascii="Arial" w:hAnsi="Arial" w:cs="Arial"/>
              <w:sz w:val="24"/>
              <w:szCs w:val="24"/>
            </w:rPr>
          </w:rPrChange>
        </w:rPr>
      </w:pPr>
      <w:proofErr w:type="gramStart"/>
      <w:r w:rsidRPr="00F57EBF">
        <w:rPr>
          <w:rFonts w:ascii="Arial" w:hAnsi="Arial" w:cs="Arial"/>
          <w:sz w:val="24"/>
          <w:szCs w:val="24"/>
          <w:lang w:val="en-US"/>
          <w:rPrChange w:id="501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KASUNIC, M. (2005).</w:t>
      </w:r>
      <w:proofErr w:type="gramEnd"/>
      <w:r w:rsidRPr="00F57EBF">
        <w:rPr>
          <w:rFonts w:ascii="Arial" w:hAnsi="Arial" w:cs="Arial"/>
          <w:sz w:val="24"/>
          <w:szCs w:val="24"/>
          <w:lang w:val="en-US"/>
          <w:rPrChange w:id="502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gramStart"/>
      <w:r w:rsidR="007E70AB" w:rsidRPr="00F57EBF">
        <w:rPr>
          <w:rFonts w:ascii="Arial" w:hAnsi="Arial" w:cs="Arial"/>
          <w:b/>
          <w:i/>
          <w:iCs/>
          <w:sz w:val="24"/>
          <w:szCs w:val="24"/>
          <w:lang w:val="en-US"/>
          <w:rPrChange w:id="503" w:author="gresse" w:date="2017-06-07T07:33:00Z">
            <w:rPr>
              <w:rFonts w:ascii="Arial" w:hAnsi="Arial" w:cs="Arial"/>
              <w:b/>
              <w:i/>
              <w:iCs/>
              <w:sz w:val="24"/>
              <w:szCs w:val="24"/>
            </w:rPr>
          </w:rPrChange>
        </w:rPr>
        <w:t>Design</w:t>
      </w:r>
      <w:r w:rsidRPr="00F57EBF">
        <w:rPr>
          <w:rFonts w:ascii="Arial" w:hAnsi="Arial" w:cs="Arial"/>
          <w:b/>
          <w:i/>
          <w:iCs/>
          <w:sz w:val="24"/>
          <w:szCs w:val="24"/>
          <w:lang w:val="en-US"/>
          <w:rPrChange w:id="504" w:author="gresse" w:date="2017-06-07T07:33:00Z">
            <w:rPr>
              <w:rFonts w:ascii="Arial" w:hAnsi="Arial" w:cs="Arial"/>
              <w:b/>
              <w:i/>
              <w:iCs/>
              <w:sz w:val="24"/>
              <w:szCs w:val="24"/>
            </w:rPr>
          </w:rPrChange>
        </w:rPr>
        <w:t xml:space="preserve">ing an effective </w:t>
      </w:r>
      <w:r w:rsidR="007E70AB" w:rsidRPr="00F57EBF">
        <w:rPr>
          <w:rFonts w:ascii="Arial" w:hAnsi="Arial" w:cs="Arial"/>
          <w:b/>
          <w:i/>
          <w:iCs/>
          <w:sz w:val="24"/>
          <w:szCs w:val="24"/>
          <w:lang w:val="en-US"/>
          <w:rPrChange w:id="505" w:author="gresse" w:date="2017-06-07T07:33:00Z">
            <w:rPr>
              <w:rFonts w:ascii="Arial" w:hAnsi="Arial" w:cs="Arial"/>
              <w:b/>
              <w:i/>
              <w:iCs/>
              <w:sz w:val="24"/>
              <w:szCs w:val="24"/>
            </w:rPr>
          </w:rPrChange>
        </w:rPr>
        <w:t>survey</w:t>
      </w:r>
      <w:r w:rsidRPr="00F57EBF">
        <w:rPr>
          <w:rFonts w:ascii="Arial" w:hAnsi="Arial" w:cs="Arial"/>
          <w:i/>
          <w:iCs/>
          <w:sz w:val="24"/>
          <w:szCs w:val="24"/>
          <w:lang w:val="en-US"/>
          <w:rPrChange w:id="506" w:author="gresse" w:date="2017-06-07T07:33:00Z">
            <w:rPr>
              <w:rFonts w:ascii="Arial" w:hAnsi="Arial" w:cs="Arial"/>
              <w:i/>
              <w:iCs/>
              <w:sz w:val="24"/>
              <w:szCs w:val="24"/>
            </w:rPr>
          </w:rPrChange>
        </w:rPr>
        <w:t>.</w:t>
      </w:r>
      <w:proofErr w:type="gramEnd"/>
      <w:r w:rsidRPr="00F57EBF">
        <w:rPr>
          <w:rFonts w:ascii="Arial" w:hAnsi="Arial" w:cs="Arial"/>
          <w:i/>
          <w:iCs/>
          <w:sz w:val="24"/>
          <w:szCs w:val="24"/>
          <w:lang w:val="en-US"/>
          <w:rPrChange w:id="507" w:author="gresse" w:date="2017-06-07T07:33:00Z">
            <w:rPr>
              <w:rFonts w:ascii="Arial" w:hAnsi="Arial" w:cs="Arial"/>
              <w:i/>
              <w:iCs/>
              <w:sz w:val="24"/>
              <w:szCs w:val="24"/>
            </w:rPr>
          </w:rPrChange>
        </w:rPr>
        <w:t xml:space="preserve"> </w:t>
      </w:r>
      <w:proofErr w:type="gramStart"/>
      <w:r w:rsidRPr="00F57EBF">
        <w:rPr>
          <w:rFonts w:ascii="Arial" w:hAnsi="Arial" w:cs="Arial"/>
          <w:sz w:val="24"/>
          <w:szCs w:val="24"/>
          <w:lang w:val="en-US"/>
          <w:rPrChange w:id="508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SEI.</w:t>
      </w:r>
      <w:proofErr w:type="gramEnd"/>
      <w:r w:rsidRPr="00F57EBF">
        <w:rPr>
          <w:rFonts w:ascii="Arial" w:hAnsi="Arial" w:cs="Arial"/>
          <w:sz w:val="24"/>
          <w:szCs w:val="24"/>
          <w:lang w:val="en-US"/>
          <w:rPrChange w:id="509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F57EBF">
        <w:rPr>
          <w:rFonts w:ascii="Arial" w:hAnsi="Arial" w:cs="Arial"/>
          <w:sz w:val="24"/>
          <w:szCs w:val="24"/>
          <w:lang w:val="en-US"/>
          <w:rPrChange w:id="510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Hanscom</w:t>
      </w:r>
      <w:proofErr w:type="spellEnd"/>
      <w:ins w:id="511" w:author="gresse" w:date="2017-06-07T08:53:00Z">
        <w:r w:rsidR="00FD798D">
          <w:rPr>
            <w:rFonts w:ascii="Arial" w:hAnsi="Arial" w:cs="Arial"/>
            <w:sz w:val="24"/>
            <w:szCs w:val="24"/>
            <w:lang w:val="en-US"/>
          </w:rPr>
          <w:t>?</w:t>
        </w:r>
      </w:ins>
      <w:proofErr w:type="gramEnd"/>
      <w:r w:rsidRPr="00F57EBF">
        <w:rPr>
          <w:rFonts w:ascii="Arial" w:hAnsi="Arial" w:cs="Arial"/>
          <w:sz w:val="24"/>
          <w:szCs w:val="24"/>
          <w:lang w:val="en-US"/>
          <w:rPrChange w:id="512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AFB/ISA: Carnegie Mellon.</w:t>
      </w:r>
    </w:p>
    <w:p w:rsidR="007152CA" w:rsidRPr="00F57EBF" w:rsidRDefault="007152CA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  <w:lang w:val="en-US"/>
          <w:rPrChange w:id="513" w:author="gresse" w:date="2017-06-07T07:33:00Z">
            <w:rPr>
              <w:rFonts w:ascii="Arial" w:hAnsi="Arial" w:cs="Arial"/>
              <w:sz w:val="24"/>
              <w:szCs w:val="24"/>
            </w:rPr>
          </w:rPrChange>
        </w:rPr>
      </w:pPr>
      <w:r w:rsidRPr="00F57EBF">
        <w:rPr>
          <w:rFonts w:ascii="Arial" w:hAnsi="Arial" w:cs="Arial"/>
          <w:sz w:val="24"/>
          <w:szCs w:val="24"/>
          <w:lang w:val="en-US"/>
          <w:rPrChange w:id="514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KITCHENHAM, B. (2004). </w:t>
      </w:r>
      <w:proofErr w:type="gramStart"/>
      <w:r w:rsidRPr="00F57EBF">
        <w:rPr>
          <w:rFonts w:ascii="Arial" w:hAnsi="Arial" w:cs="Arial"/>
          <w:b/>
          <w:i/>
          <w:iCs/>
          <w:sz w:val="24"/>
          <w:szCs w:val="24"/>
          <w:lang w:val="en-US"/>
          <w:rPrChange w:id="515" w:author="gresse" w:date="2017-06-07T07:33:00Z">
            <w:rPr>
              <w:rFonts w:ascii="Arial" w:hAnsi="Arial" w:cs="Arial"/>
              <w:b/>
              <w:i/>
              <w:iCs/>
              <w:sz w:val="24"/>
              <w:szCs w:val="24"/>
            </w:rPr>
          </w:rPrChange>
        </w:rPr>
        <w:t>Procedures for performing systematic reviews</w:t>
      </w:r>
      <w:r w:rsidRPr="00F57EBF">
        <w:rPr>
          <w:rFonts w:ascii="Arial" w:hAnsi="Arial" w:cs="Arial"/>
          <w:i/>
          <w:iCs/>
          <w:sz w:val="24"/>
          <w:szCs w:val="24"/>
          <w:lang w:val="en-US"/>
          <w:rPrChange w:id="516" w:author="gresse" w:date="2017-06-07T07:33:00Z">
            <w:rPr>
              <w:rFonts w:ascii="Arial" w:hAnsi="Arial" w:cs="Arial"/>
              <w:i/>
              <w:iCs/>
              <w:sz w:val="24"/>
              <w:szCs w:val="24"/>
            </w:rPr>
          </w:rPrChange>
        </w:rPr>
        <w:t>.</w:t>
      </w:r>
      <w:proofErr w:type="gramEnd"/>
      <w:r w:rsidRPr="00F57EBF">
        <w:rPr>
          <w:rFonts w:ascii="Arial" w:hAnsi="Arial" w:cs="Arial"/>
          <w:i/>
          <w:iCs/>
          <w:sz w:val="24"/>
          <w:szCs w:val="24"/>
          <w:lang w:val="en-US"/>
          <w:rPrChange w:id="517" w:author="gresse" w:date="2017-06-07T07:33:00Z">
            <w:rPr>
              <w:rFonts w:ascii="Arial" w:hAnsi="Arial" w:cs="Arial"/>
              <w:i/>
              <w:iCs/>
              <w:sz w:val="24"/>
              <w:szCs w:val="24"/>
            </w:rPr>
          </w:rPrChange>
        </w:rPr>
        <w:t xml:space="preserve"> </w:t>
      </w:r>
      <w:ins w:id="518" w:author="gresse" w:date="2017-06-07T08:53:00Z">
        <w:r w:rsidR="00FD798D">
          <w:rPr>
            <w:rFonts w:ascii="Arial" w:hAnsi="Arial" w:cs="Arial"/>
            <w:i/>
            <w:iCs/>
            <w:sz w:val="24"/>
            <w:szCs w:val="24"/>
            <w:lang w:val="en-US"/>
          </w:rPr>
          <w:t xml:space="preserve">Technical report no, </w:t>
        </w:r>
        <w:proofErr w:type="spellStart"/>
        <w:r w:rsidR="00FD798D">
          <w:rPr>
            <w:rFonts w:ascii="Arial" w:hAnsi="Arial" w:cs="Arial"/>
            <w:i/>
            <w:iCs/>
            <w:sz w:val="24"/>
            <w:szCs w:val="24"/>
            <w:lang w:val="en-US"/>
          </w:rPr>
          <w:t>xxx</w:t>
        </w:r>
      </w:ins>
      <w:r w:rsidRPr="00F57EBF">
        <w:rPr>
          <w:rFonts w:ascii="Arial" w:hAnsi="Arial" w:cs="Arial"/>
          <w:sz w:val="24"/>
          <w:szCs w:val="24"/>
          <w:lang w:val="en-US"/>
          <w:rPrChange w:id="519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UK</w:t>
      </w:r>
      <w:proofErr w:type="spellEnd"/>
      <w:r w:rsidRPr="00F57EBF">
        <w:rPr>
          <w:rFonts w:ascii="Arial" w:hAnsi="Arial" w:cs="Arial"/>
          <w:sz w:val="24"/>
          <w:szCs w:val="24"/>
          <w:lang w:val="en-US"/>
          <w:rPrChange w:id="520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: </w:t>
      </w:r>
      <w:proofErr w:type="spellStart"/>
      <w:r w:rsidRPr="00F57EBF">
        <w:rPr>
          <w:rFonts w:ascii="Arial" w:hAnsi="Arial" w:cs="Arial"/>
          <w:sz w:val="24"/>
          <w:szCs w:val="24"/>
          <w:lang w:val="en-US"/>
          <w:rPrChange w:id="521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Keele</w:t>
      </w:r>
      <w:proofErr w:type="spellEnd"/>
      <w:r w:rsidRPr="00F57EBF">
        <w:rPr>
          <w:rFonts w:ascii="Arial" w:hAnsi="Arial" w:cs="Arial"/>
          <w:sz w:val="24"/>
          <w:szCs w:val="24"/>
          <w:lang w:val="en-US"/>
          <w:rPrChange w:id="522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University.</w:t>
      </w:r>
    </w:p>
    <w:p w:rsidR="005D19EC" w:rsidRPr="00F57EBF" w:rsidRDefault="005D19EC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  <w:lang w:val="en-US"/>
          <w:rPrChange w:id="523" w:author="gresse" w:date="2017-06-07T07:33:00Z">
            <w:rPr>
              <w:rFonts w:ascii="Arial" w:hAnsi="Arial" w:cs="Arial"/>
              <w:sz w:val="24"/>
              <w:szCs w:val="24"/>
            </w:rPr>
          </w:rPrChange>
        </w:rPr>
      </w:pPr>
      <w:proofErr w:type="gramStart"/>
      <w:r w:rsidRPr="00F57EBF">
        <w:rPr>
          <w:rFonts w:ascii="Arial" w:hAnsi="Arial" w:cs="Arial"/>
          <w:sz w:val="24"/>
          <w:szCs w:val="24"/>
          <w:lang w:val="en-US"/>
          <w:rPrChange w:id="524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LIANG L.; DENG X.; WANG Y. </w:t>
      </w:r>
      <w:r w:rsidRPr="00F57EBF">
        <w:rPr>
          <w:rFonts w:ascii="Arial" w:hAnsi="Arial" w:cs="Arial"/>
          <w:b/>
          <w:sz w:val="24"/>
          <w:szCs w:val="24"/>
          <w:lang w:val="en-US"/>
          <w:rPrChange w:id="525" w:author="gresse" w:date="2017-06-07T07:33:00Z">
            <w:rPr>
              <w:rFonts w:ascii="Arial" w:hAnsi="Arial" w:cs="Arial"/>
              <w:b/>
              <w:sz w:val="24"/>
              <w:szCs w:val="24"/>
            </w:rPr>
          </w:rPrChange>
        </w:rPr>
        <w:t xml:space="preserve">Usability Evaluation Driven by Cooperative </w:t>
      </w:r>
      <w:r w:rsidR="00F46705" w:rsidRPr="00F57EBF">
        <w:rPr>
          <w:rFonts w:ascii="Arial" w:hAnsi="Arial" w:cs="Arial"/>
          <w:b/>
          <w:i/>
          <w:sz w:val="24"/>
          <w:szCs w:val="24"/>
          <w:lang w:val="en-US"/>
          <w:rPrChange w:id="526" w:author="gresse" w:date="2017-06-07T07:33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>Software</w:t>
      </w:r>
      <w:r w:rsidRPr="00F57EBF">
        <w:rPr>
          <w:rFonts w:ascii="Arial" w:hAnsi="Arial" w:cs="Arial"/>
          <w:b/>
          <w:sz w:val="24"/>
          <w:szCs w:val="24"/>
          <w:lang w:val="en-US"/>
          <w:rPrChange w:id="527" w:author="gresse" w:date="2017-06-07T07:33:00Z">
            <w:rPr>
              <w:rFonts w:ascii="Arial" w:hAnsi="Arial" w:cs="Arial"/>
              <w:b/>
              <w:sz w:val="24"/>
              <w:szCs w:val="24"/>
            </w:rPr>
          </w:rPrChange>
        </w:rPr>
        <w:t xml:space="preserve"> Description Framework</w:t>
      </w:r>
      <w:r w:rsidRPr="00F57EBF">
        <w:rPr>
          <w:rFonts w:ascii="Arial" w:hAnsi="Arial" w:cs="Arial"/>
          <w:sz w:val="24"/>
          <w:szCs w:val="24"/>
          <w:lang w:val="en-US"/>
          <w:rPrChange w:id="528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.</w:t>
      </w:r>
      <w:proofErr w:type="gramEnd"/>
      <w:r w:rsidRPr="00F57EBF">
        <w:rPr>
          <w:rFonts w:ascii="Arial" w:hAnsi="Arial" w:cs="Arial"/>
          <w:sz w:val="24"/>
          <w:szCs w:val="24"/>
          <w:lang w:val="en-US"/>
          <w:rPrChange w:id="529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In: Computational Sciences and Optimization. </w:t>
      </w:r>
      <w:ins w:id="530" w:author="gresse" w:date="2017-06-07T08:53:00Z">
        <w:r w:rsidR="00FD798D">
          <w:rPr>
            <w:rFonts w:ascii="Arial" w:hAnsi="Arial" w:cs="Arial"/>
            <w:sz w:val="24"/>
            <w:szCs w:val="24"/>
            <w:lang w:val="en-US"/>
          </w:rPr>
          <w:t xml:space="preserve">? </w:t>
        </w:r>
        <w:proofErr w:type="gramStart"/>
        <w:r w:rsidR="00FD798D">
          <w:rPr>
            <w:rFonts w:ascii="Arial" w:hAnsi="Arial" w:cs="Arial"/>
            <w:sz w:val="24"/>
            <w:szCs w:val="24"/>
            <w:lang w:val="en-US"/>
          </w:rPr>
          <w:t>vol</w:t>
        </w:r>
        <w:proofErr w:type="gramEnd"/>
        <w:r w:rsidR="00FD798D">
          <w:rPr>
            <w:rFonts w:ascii="Arial" w:hAnsi="Arial" w:cs="Arial"/>
            <w:sz w:val="24"/>
            <w:szCs w:val="24"/>
            <w:lang w:val="en-US"/>
          </w:rPr>
          <w:t>. no?</w:t>
        </w:r>
      </w:ins>
      <w:r w:rsidRPr="00F57EBF">
        <w:rPr>
          <w:rFonts w:ascii="Arial" w:hAnsi="Arial" w:cs="Arial"/>
          <w:sz w:val="24"/>
          <w:szCs w:val="24"/>
          <w:lang w:val="en-US"/>
          <w:rPrChange w:id="531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2009. p. 364 – 366.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  <w:lang w:val="en-US"/>
        </w:rPr>
        <w:t xml:space="preserve">MIT, </w:t>
      </w:r>
      <w:r w:rsidR="00F46705" w:rsidRPr="00F46705">
        <w:rPr>
          <w:rFonts w:ascii="Arial" w:hAnsi="Arial" w:cs="Arial"/>
          <w:i/>
          <w:sz w:val="24"/>
          <w:szCs w:val="24"/>
          <w:lang w:val="en-US"/>
        </w:rPr>
        <w:t>APP</w:t>
      </w:r>
      <w:r w:rsidRPr="003B3B18">
        <w:rPr>
          <w:rFonts w:ascii="Arial" w:hAnsi="Arial" w:cs="Arial"/>
          <w:sz w:val="24"/>
          <w:szCs w:val="24"/>
          <w:lang w:val="en-US"/>
        </w:rPr>
        <w:t xml:space="preserve"> </w:t>
      </w:r>
      <w:r w:rsidR="00F46705" w:rsidRPr="00F46705">
        <w:rPr>
          <w:rFonts w:ascii="Arial" w:hAnsi="Arial" w:cs="Arial"/>
          <w:i/>
          <w:sz w:val="24"/>
          <w:szCs w:val="24"/>
          <w:lang w:val="en-US"/>
        </w:rPr>
        <w:t>INVENTOR</w:t>
      </w:r>
      <w:r w:rsidRPr="003B3B1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F57EBF">
        <w:rPr>
          <w:rFonts w:ascii="Arial" w:hAnsi="Arial" w:cs="Arial"/>
          <w:sz w:val="24"/>
          <w:szCs w:val="24"/>
          <w:lang w:val="en-US"/>
          <w:rPrChange w:id="532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Disponível</w:t>
      </w:r>
      <w:proofErr w:type="spellEnd"/>
      <w:r w:rsidRPr="00F57EBF">
        <w:rPr>
          <w:rFonts w:ascii="Arial" w:hAnsi="Arial" w:cs="Arial"/>
          <w:sz w:val="24"/>
          <w:szCs w:val="24"/>
          <w:lang w:val="en-US"/>
          <w:rPrChange w:id="533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Pr="00F57EBF">
        <w:rPr>
          <w:rFonts w:ascii="Arial" w:hAnsi="Arial" w:cs="Arial"/>
          <w:sz w:val="24"/>
          <w:szCs w:val="24"/>
          <w:lang w:val="en-US"/>
          <w:rPrChange w:id="534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em</w:t>
      </w:r>
      <w:proofErr w:type="spellEnd"/>
      <w:r w:rsidRPr="00F57EBF">
        <w:rPr>
          <w:rFonts w:ascii="Arial" w:hAnsi="Arial" w:cs="Arial"/>
          <w:sz w:val="24"/>
          <w:szCs w:val="24"/>
          <w:lang w:val="en-US"/>
          <w:rPrChange w:id="535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: &lt;http://</w:t>
      </w:r>
      <w:r w:rsidR="00F46705" w:rsidRPr="00F57EBF">
        <w:rPr>
          <w:rFonts w:ascii="Arial" w:hAnsi="Arial" w:cs="Arial"/>
          <w:i/>
          <w:sz w:val="24"/>
          <w:szCs w:val="24"/>
          <w:lang w:val="en-US"/>
          <w:rPrChange w:id="536" w:author="gresse" w:date="2017-06-07T07:33:00Z">
            <w:rPr>
              <w:rFonts w:ascii="Arial" w:hAnsi="Arial" w:cs="Arial"/>
              <w:i/>
              <w:sz w:val="24"/>
              <w:szCs w:val="24"/>
            </w:rPr>
          </w:rPrChange>
        </w:rPr>
        <w:t>appinventor</w:t>
      </w:r>
      <w:r w:rsidRPr="00F57EBF">
        <w:rPr>
          <w:rFonts w:ascii="Arial" w:hAnsi="Arial" w:cs="Arial"/>
          <w:sz w:val="24"/>
          <w:szCs w:val="24"/>
          <w:lang w:val="en-US"/>
          <w:rPrChange w:id="537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.mit.edu/explore/about-us.html&gt;. </w:t>
      </w:r>
      <w:r w:rsidRPr="003B3B18">
        <w:rPr>
          <w:rFonts w:ascii="Arial" w:hAnsi="Arial" w:cs="Arial"/>
          <w:sz w:val="24"/>
          <w:szCs w:val="24"/>
        </w:rPr>
        <w:t>Acesso em: 20 de abril de 2017.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MIT. </w:t>
      </w:r>
      <w:proofErr w:type="spellStart"/>
      <w:r w:rsidRPr="003B3B18">
        <w:rPr>
          <w:rFonts w:ascii="Arial" w:hAnsi="Arial" w:cs="Arial"/>
          <w:b/>
          <w:sz w:val="24"/>
          <w:szCs w:val="24"/>
        </w:rPr>
        <w:t>Tutorials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for </w:t>
      </w:r>
      <w:proofErr w:type="spellStart"/>
      <w:r w:rsidR="00F46705" w:rsidRPr="00F46705">
        <w:rPr>
          <w:rFonts w:ascii="Arial" w:hAnsi="Arial" w:cs="Arial"/>
          <w:b/>
          <w:i/>
          <w:sz w:val="24"/>
          <w:szCs w:val="24"/>
        </w:rPr>
        <w:t>App</w:t>
      </w:r>
      <w:proofErr w:type="spellEnd"/>
      <w:r w:rsidRPr="003B3B18">
        <w:rPr>
          <w:rFonts w:ascii="Arial" w:hAnsi="Arial" w:cs="Arial"/>
          <w:b/>
          <w:sz w:val="24"/>
          <w:szCs w:val="24"/>
        </w:rPr>
        <w:t xml:space="preserve">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Inventor</w:t>
      </w:r>
      <w:r w:rsidRPr="003B3B18">
        <w:rPr>
          <w:rFonts w:ascii="Arial" w:hAnsi="Arial" w:cs="Arial"/>
          <w:sz w:val="24"/>
          <w:szCs w:val="24"/>
        </w:rPr>
        <w:t>.  Disponível em: &lt;http://</w:t>
      </w:r>
      <w:r w:rsidR="00F46705" w:rsidRPr="00F46705">
        <w:rPr>
          <w:rFonts w:ascii="Arial" w:hAnsi="Arial" w:cs="Arial"/>
          <w:i/>
          <w:sz w:val="24"/>
          <w:szCs w:val="24"/>
        </w:rPr>
        <w:t>appinventor</w:t>
      </w:r>
      <w:r w:rsidRPr="003B3B18">
        <w:rPr>
          <w:rFonts w:ascii="Arial" w:hAnsi="Arial" w:cs="Arial"/>
          <w:sz w:val="24"/>
          <w:szCs w:val="24"/>
        </w:rPr>
        <w:t>.mit.edu/explore/ai2/tutorials.html&gt;. Acesso em: Maio/2017</w:t>
      </w:r>
    </w:p>
    <w:p w:rsidR="008B5C39" w:rsidRPr="00F57EBF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  <w:lang w:val="en-US"/>
          <w:rPrChange w:id="538" w:author="gresse" w:date="2017-06-07T07:33:00Z">
            <w:rPr>
              <w:rFonts w:ascii="Arial" w:hAnsi="Arial" w:cs="Arial"/>
              <w:sz w:val="24"/>
              <w:szCs w:val="24"/>
            </w:rPr>
          </w:rPrChange>
        </w:rPr>
      </w:pPr>
      <w:r w:rsidRPr="003B3B18">
        <w:rPr>
          <w:rFonts w:ascii="Arial" w:hAnsi="Arial" w:cs="Arial"/>
          <w:sz w:val="24"/>
          <w:szCs w:val="24"/>
        </w:rPr>
        <w:t xml:space="preserve">PREECE, J. et al. </w:t>
      </w:r>
      <w:r w:rsidR="007E70AB" w:rsidRPr="007E70AB">
        <w:rPr>
          <w:rFonts w:ascii="Arial" w:hAnsi="Arial" w:cs="Arial"/>
          <w:b/>
          <w:i/>
          <w:sz w:val="24"/>
          <w:szCs w:val="24"/>
        </w:rPr>
        <w:t>Design</w:t>
      </w:r>
      <w:r w:rsidRPr="003B3B18">
        <w:rPr>
          <w:rFonts w:ascii="Arial" w:hAnsi="Arial" w:cs="Arial"/>
          <w:b/>
          <w:sz w:val="24"/>
          <w:szCs w:val="24"/>
        </w:rPr>
        <w:t xml:space="preserve"> de interação:</w:t>
      </w:r>
      <w:r w:rsidRPr="003B3B1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B3B18">
        <w:rPr>
          <w:rFonts w:ascii="Arial" w:hAnsi="Arial" w:cs="Arial"/>
          <w:bCs/>
          <w:sz w:val="24"/>
          <w:szCs w:val="24"/>
        </w:rPr>
        <w:t>além da interação homem-computador</w:t>
      </w:r>
      <w:r w:rsidRPr="003B3B18">
        <w:rPr>
          <w:rFonts w:ascii="Arial" w:hAnsi="Arial" w:cs="Arial"/>
          <w:sz w:val="24"/>
          <w:szCs w:val="24"/>
        </w:rPr>
        <w:t xml:space="preserve">. </w:t>
      </w:r>
      <w:r w:rsidRPr="00F57EBF">
        <w:rPr>
          <w:rFonts w:ascii="Arial" w:hAnsi="Arial" w:cs="Arial"/>
          <w:sz w:val="24"/>
          <w:szCs w:val="24"/>
          <w:lang w:val="en-US"/>
          <w:rPrChange w:id="539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Porto </w:t>
      </w:r>
      <w:proofErr w:type="spellStart"/>
      <w:r w:rsidRPr="00F57EBF">
        <w:rPr>
          <w:rFonts w:ascii="Arial" w:hAnsi="Arial" w:cs="Arial"/>
          <w:sz w:val="24"/>
          <w:szCs w:val="24"/>
          <w:lang w:val="en-US"/>
          <w:rPrChange w:id="540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Alegre</w:t>
      </w:r>
      <w:proofErr w:type="spellEnd"/>
      <w:r w:rsidRPr="00F57EBF">
        <w:rPr>
          <w:rFonts w:ascii="Arial" w:hAnsi="Arial" w:cs="Arial"/>
          <w:sz w:val="24"/>
          <w:szCs w:val="24"/>
          <w:lang w:val="en-US"/>
          <w:rPrChange w:id="541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: Bookman, 2005.</w:t>
      </w:r>
    </w:p>
    <w:p w:rsidR="000E57F2" w:rsidRPr="003B3B18" w:rsidRDefault="000E57F2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gramStart"/>
      <w:r w:rsidRPr="00F57EBF">
        <w:rPr>
          <w:rFonts w:ascii="Arial" w:hAnsi="Arial" w:cs="Arial"/>
          <w:sz w:val="24"/>
          <w:szCs w:val="24"/>
          <w:lang w:val="en-US"/>
          <w:rPrChange w:id="542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lastRenderedPageBreak/>
        <w:t>ROOIJ, S. (2</w:t>
      </w:r>
      <w:ins w:id="543" w:author="gresse" w:date="2017-06-07T08:54:00Z">
        <w:r w:rsidR="00FD798D">
          <w:rPr>
            <w:rFonts w:ascii="Arial" w:hAnsi="Arial" w:cs="Arial"/>
            <w:sz w:val="24"/>
            <w:szCs w:val="24"/>
            <w:lang w:val="en-US"/>
          </w:rPr>
          <w:t>?</w:t>
        </w:r>
      </w:ins>
      <w:r w:rsidRPr="00F57EBF">
        <w:rPr>
          <w:rFonts w:ascii="Arial" w:hAnsi="Arial" w:cs="Arial"/>
          <w:sz w:val="24"/>
          <w:szCs w:val="24"/>
          <w:lang w:val="en-US"/>
          <w:rPrChange w:id="544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de 2011).</w:t>
      </w:r>
      <w:proofErr w:type="gramEnd"/>
      <w:r w:rsidRPr="00F57EBF">
        <w:rPr>
          <w:rFonts w:ascii="Arial" w:hAnsi="Arial" w:cs="Arial"/>
          <w:b/>
          <w:i/>
          <w:sz w:val="24"/>
          <w:szCs w:val="24"/>
          <w:lang w:val="en-US"/>
          <w:rPrChange w:id="545" w:author="gresse" w:date="2017-06-07T07:33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 xml:space="preserve"> Instructional </w:t>
      </w:r>
      <w:r w:rsidR="007E70AB" w:rsidRPr="00F57EBF">
        <w:rPr>
          <w:rFonts w:ascii="Arial" w:hAnsi="Arial" w:cs="Arial"/>
          <w:b/>
          <w:i/>
          <w:sz w:val="24"/>
          <w:szCs w:val="24"/>
          <w:lang w:val="en-US"/>
          <w:rPrChange w:id="546" w:author="gresse" w:date="2017-06-07T07:33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>design</w:t>
      </w:r>
      <w:r w:rsidRPr="00F57EBF">
        <w:rPr>
          <w:rFonts w:ascii="Arial" w:hAnsi="Arial" w:cs="Arial"/>
          <w:b/>
          <w:i/>
          <w:sz w:val="24"/>
          <w:szCs w:val="24"/>
          <w:lang w:val="en-US"/>
          <w:rPrChange w:id="547" w:author="gresse" w:date="2017-06-07T07:33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 xml:space="preserve"> and project management: complementary or divergent?</w:t>
      </w:r>
      <w:r w:rsidRPr="00F57EBF">
        <w:rPr>
          <w:rFonts w:ascii="Arial" w:hAnsi="Arial" w:cs="Arial"/>
          <w:sz w:val="24"/>
          <w:szCs w:val="24"/>
          <w:lang w:val="en-US"/>
          <w:rPrChange w:id="548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Pr="000E57F2">
        <w:rPr>
          <w:rFonts w:ascii="Arial" w:hAnsi="Arial" w:cs="Arial"/>
          <w:sz w:val="24"/>
          <w:szCs w:val="24"/>
        </w:rPr>
        <w:t>Educational</w:t>
      </w:r>
      <w:proofErr w:type="spellEnd"/>
      <w:r w:rsidRPr="000E57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sz w:val="24"/>
          <w:szCs w:val="24"/>
        </w:rPr>
        <w:t>Technology</w:t>
      </w:r>
      <w:proofErr w:type="spellEnd"/>
      <w:r w:rsidRPr="000E57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sz w:val="24"/>
          <w:szCs w:val="24"/>
        </w:rPr>
        <w:t>Research</w:t>
      </w:r>
      <w:proofErr w:type="spellEnd"/>
      <w:r w:rsidRPr="000E57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sz w:val="24"/>
          <w:szCs w:val="24"/>
        </w:rPr>
        <w:t>and</w:t>
      </w:r>
      <w:proofErr w:type="spellEnd"/>
      <w:r w:rsidRPr="000E57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F2">
        <w:rPr>
          <w:rFonts w:ascii="Arial" w:hAnsi="Arial" w:cs="Arial"/>
          <w:sz w:val="24"/>
          <w:szCs w:val="24"/>
        </w:rPr>
        <w:t>Development</w:t>
      </w:r>
      <w:proofErr w:type="spellEnd"/>
      <w:r w:rsidRPr="000E57F2">
        <w:rPr>
          <w:rFonts w:ascii="Arial" w:hAnsi="Arial" w:cs="Arial"/>
          <w:sz w:val="24"/>
          <w:szCs w:val="24"/>
        </w:rPr>
        <w:t>, 59(1), pp. 139-158.</w:t>
      </w:r>
    </w:p>
    <w:p w:rsidR="008B5C39" w:rsidRPr="003B3B18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SBC, 2017. </w:t>
      </w:r>
      <w:r w:rsidRPr="003B3B18">
        <w:rPr>
          <w:rFonts w:ascii="Arial" w:hAnsi="Arial" w:cs="Arial"/>
          <w:b/>
          <w:sz w:val="24"/>
          <w:szCs w:val="24"/>
        </w:rPr>
        <w:t>Plano de Gestão para a SBC Biênio Agosto 2015 – Julho 2017</w:t>
      </w:r>
      <w:r w:rsidRPr="003B3B18">
        <w:rPr>
          <w:rFonts w:ascii="Arial" w:hAnsi="Arial" w:cs="Arial"/>
          <w:sz w:val="24"/>
          <w:szCs w:val="24"/>
        </w:rPr>
        <w:t>. Disponível em: &lt;http://www.sbc.org.br/documentos-da-sbc/send/135-eleicoes/999-plano-de-gestao-para-a-sbc-bienio-agosto-2015-julho-2017 &gt; Acesso em: Maio/2017.</w:t>
      </w:r>
    </w:p>
    <w:p w:rsidR="008B5C39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SBC, 2005. </w:t>
      </w:r>
      <w:r w:rsidRPr="003B3B18">
        <w:rPr>
          <w:rFonts w:ascii="Arial" w:hAnsi="Arial" w:cs="Arial"/>
          <w:b/>
          <w:sz w:val="24"/>
          <w:szCs w:val="24"/>
        </w:rPr>
        <w:t>Currículo de Referência da SBC para Cursos de Graduação em Bacharelado em Ciência da Computação e Engenharia de Computação</w:t>
      </w:r>
      <w:r w:rsidRPr="003B3B18">
        <w:rPr>
          <w:rFonts w:ascii="Arial" w:hAnsi="Arial" w:cs="Arial"/>
          <w:sz w:val="24"/>
          <w:szCs w:val="24"/>
        </w:rPr>
        <w:t>. Sociedade Brasileira de Computação.</w:t>
      </w:r>
    </w:p>
    <w:p w:rsidR="00BE374D" w:rsidRPr="00F57EBF" w:rsidRDefault="00BE374D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  <w:lang w:val="en-US"/>
          <w:rPrChange w:id="549" w:author="gresse" w:date="2017-06-07T07:33:00Z">
            <w:rPr>
              <w:rFonts w:ascii="Arial" w:hAnsi="Arial" w:cs="Arial"/>
              <w:sz w:val="24"/>
              <w:szCs w:val="24"/>
            </w:rPr>
          </w:rPrChange>
        </w:rPr>
      </w:pPr>
      <w:r w:rsidRPr="00BE374D">
        <w:rPr>
          <w:rFonts w:ascii="Arial" w:hAnsi="Arial" w:cs="Arial"/>
          <w:sz w:val="24"/>
          <w:szCs w:val="24"/>
        </w:rPr>
        <w:t xml:space="preserve">TELECO, 2016. </w:t>
      </w:r>
      <w:r w:rsidRPr="00BE374D">
        <w:rPr>
          <w:rFonts w:ascii="Arial" w:hAnsi="Arial" w:cs="Arial"/>
          <w:b/>
          <w:sz w:val="24"/>
          <w:szCs w:val="24"/>
        </w:rPr>
        <w:t>Perfil dos Usuários de Celular</w:t>
      </w:r>
      <w:r w:rsidRPr="00BE374D">
        <w:rPr>
          <w:rFonts w:ascii="Arial" w:hAnsi="Arial" w:cs="Arial"/>
          <w:sz w:val="24"/>
          <w:szCs w:val="24"/>
        </w:rPr>
        <w:t xml:space="preserve">. Disponível em: </w:t>
      </w:r>
      <w:hyperlink r:id="rId7" w:history="1">
        <w:r w:rsidRPr="00BE374D">
          <w:rPr>
            <w:rFonts w:ascii="Arial" w:hAnsi="Arial" w:cs="Arial"/>
            <w:sz w:val="24"/>
            <w:szCs w:val="24"/>
          </w:rPr>
          <w:t>http://www.teleco.com.br/ncel_usu.asp</w:t>
        </w:r>
      </w:hyperlink>
      <w:r w:rsidRPr="00BE374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57EBF">
        <w:rPr>
          <w:rFonts w:ascii="Arial" w:hAnsi="Arial" w:cs="Arial"/>
          <w:sz w:val="24"/>
          <w:szCs w:val="24"/>
          <w:lang w:val="en-US"/>
          <w:rPrChange w:id="550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Acesso</w:t>
      </w:r>
      <w:proofErr w:type="spellEnd"/>
      <w:r w:rsidRPr="00F57EBF">
        <w:rPr>
          <w:rFonts w:ascii="Arial" w:hAnsi="Arial" w:cs="Arial"/>
          <w:sz w:val="24"/>
          <w:szCs w:val="24"/>
          <w:lang w:val="en-US"/>
          <w:rPrChange w:id="551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Pr="00F57EBF">
        <w:rPr>
          <w:rFonts w:ascii="Arial" w:hAnsi="Arial" w:cs="Arial"/>
          <w:sz w:val="24"/>
          <w:szCs w:val="24"/>
          <w:lang w:val="en-US"/>
          <w:rPrChange w:id="552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em</w:t>
      </w:r>
      <w:proofErr w:type="spellEnd"/>
      <w:r w:rsidRPr="00F57EBF">
        <w:rPr>
          <w:rFonts w:ascii="Arial" w:hAnsi="Arial" w:cs="Arial"/>
          <w:sz w:val="24"/>
          <w:szCs w:val="24"/>
          <w:lang w:val="en-US"/>
          <w:rPrChange w:id="553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Pr="00F57EBF">
        <w:rPr>
          <w:rFonts w:ascii="Arial" w:hAnsi="Arial" w:cs="Arial"/>
          <w:sz w:val="24"/>
          <w:szCs w:val="24"/>
          <w:lang w:val="en-US"/>
          <w:rPrChange w:id="554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Junho</w:t>
      </w:r>
      <w:proofErr w:type="spellEnd"/>
      <w:r w:rsidRPr="00F57EBF">
        <w:rPr>
          <w:rFonts w:ascii="Arial" w:hAnsi="Arial" w:cs="Arial"/>
          <w:sz w:val="24"/>
          <w:szCs w:val="24"/>
          <w:lang w:val="en-US"/>
          <w:rPrChange w:id="555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de 2017</w:t>
      </w:r>
    </w:p>
    <w:p w:rsidR="008B5C39" w:rsidRPr="00FD798D" w:rsidRDefault="008B5C39" w:rsidP="008B5C39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F57EBF">
        <w:rPr>
          <w:rFonts w:ascii="Arial" w:hAnsi="Arial" w:cs="Arial"/>
          <w:sz w:val="24"/>
          <w:szCs w:val="24"/>
          <w:lang w:val="en-US"/>
          <w:rPrChange w:id="556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WILSON, C. </w:t>
      </w:r>
      <w:r w:rsidRPr="00F57EBF">
        <w:rPr>
          <w:rFonts w:ascii="Arial" w:hAnsi="Arial" w:cs="Arial"/>
          <w:b/>
          <w:sz w:val="24"/>
          <w:szCs w:val="24"/>
          <w:lang w:val="en-US"/>
          <w:rPrChange w:id="557" w:author="gresse" w:date="2017-06-07T07:33:00Z">
            <w:rPr>
              <w:rFonts w:ascii="Arial" w:hAnsi="Arial" w:cs="Arial"/>
              <w:b/>
              <w:sz w:val="24"/>
              <w:szCs w:val="24"/>
            </w:rPr>
          </w:rPrChange>
        </w:rPr>
        <w:t>Hour of code---a record year for computer science</w:t>
      </w:r>
      <w:r w:rsidRPr="00F57EBF">
        <w:rPr>
          <w:rFonts w:ascii="Arial" w:hAnsi="Arial" w:cs="Arial"/>
          <w:sz w:val="24"/>
          <w:szCs w:val="24"/>
          <w:lang w:val="en-US"/>
          <w:rPrChange w:id="558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.</w:t>
      </w:r>
      <w:r w:rsidRPr="00F57EBF">
        <w:rPr>
          <w:sz w:val="24"/>
          <w:szCs w:val="24"/>
          <w:lang w:val="en-US"/>
          <w:rPrChange w:id="559" w:author="gresse" w:date="2017-06-07T07:33:00Z">
            <w:rPr>
              <w:sz w:val="24"/>
              <w:szCs w:val="24"/>
            </w:rPr>
          </w:rPrChange>
        </w:rPr>
        <w:t> </w:t>
      </w:r>
      <w:r w:rsidRPr="00FD798D">
        <w:rPr>
          <w:rFonts w:ascii="Arial" w:hAnsi="Arial" w:cs="Arial"/>
          <w:sz w:val="24"/>
          <w:szCs w:val="24"/>
        </w:rPr>
        <w:t xml:space="preserve">ACM </w:t>
      </w:r>
      <w:proofErr w:type="spellStart"/>
      <w:r w:rsidRPr="00FD798D">
        <w:rPr>
          <w:rFonts w:ascii="Arial" w:hAnsi="Arial" w:cs="Arial"/>
          <w:sz w:val="24"/>
          <w:szCs w:val="24"/>
        </w:rPr>
        <w:t>Inroads</w:t>
      </w:r>
      <w:proofErr w:type="spellEnd"/>
      <w:r w:rsidRPr="00FD798D">
        <w:rPr>
          <w:rFonts w:ascii="Arial" w:hAnsi="Arial" w:cs="Arial"/>
          <w:sz w:val="24"/>
          <w:szCs w:val="24"/>
        </w:rPr>
        <w:t>, v</w:t>
      </w:r>
      <w:ins w:id="560" w:author="gresse" w:date="2017-06-07T08:54:00Z">
        <w:r w:rsidR="00FD798D" w:rsidRPr="00FD798D">
          <w:rPr>
            <w:rFonts w:ascii="Arial" w:hAnsi="Arial" w:cs="Arial"/>
            <w:sz w:val="24"/>
            <w:szCs w:val="24"/>
            <w:rPrChange w:id="561" w:author="gresse" w:date="2017-06-07T08:54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? </w:t>
        </w:r>
        <w:proofErr w:type="spellStart"/>
        <w:proofErr w:type="gramStart"/>
        <w:r w:rsidR="00FD798D" w:rsidRPr="00FD798D">
          <w:rPr>
            <w:rFonts w:ascii="Arial" w:hAnsi="Arial" w:cs="Arial"/>
            <w:sz w:val="24"/>
            <w:szCs w:val="24"/>
            <w:rPrChange w:id="562" w:author="gresse" w:date="2017-06-07T08:54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nao</w:t>
        </w:r>
        <w:proofErr w:type="spellEnd"/>
        <w:proofErr w:type="gramEnd"/>
        <w:r w:rsidR="00FD798D" w:rsidRPr="00FD798D">
          <w:rPr>
            <w:rFonts w:ascii="Arial" w:hAnsi="Arial" w:cs="Arial"/>
            <w:sz w:val="24"/>
            <w:szCs w:val="24"/>
            <w:rPrChange w:id="563" w:author="gresse" w:date="2017-06-07T08:54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 ha </w:t>
        </w:r>
        <w:proofErr w:type="spellStart"/>
        <w:r w:rsidR="00FD798D" w:rsidRPr="00FD798D">
          <w:rPr>
            <w:rFonts w:ascii="Arial" w:hAnsi="Arial" w:cs="Arial"/>
            <w:sz w:val="24"/>
            <w:szCs w:val="24"/>
            <w:rPrChange w:id="564" w:author="gresse" w:date="2017-06-07T08:54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format</w:t>
        </w:r>
        <w:proofErr w:type="spellEnd"/>
        <w:r w:rsidR="00FD798D" w:rsidRPr="00FD798D">
          <w:rPr>
            <w:rFonts w:ascii="Arial" w:hAnsi="Arial" w:cs="Arial"/>
            <w:sz w:val="24"/>
            <w:szCs w:val="24"/>
            <w:rPrChange w:id="565" w:author="gresse" w:date="2017-06-07T08:54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 consistente as vezes </w:t>
        </w:r>
        <w:proofErr w:type="spellStart"/>
        <w:r w:rsidR="00FD798D" w:rsidRPr="00FD798D">
          <w:rPr>
            <w:rFonts w:ascii="Arial" w:hAnsi="Arial" w:cs="Arial"/>
            <w:sz w:val="24"/>
            <w:szCs w:val="24"/>
            <w:rPrChange w:id="566" w:author="gresse" w:date="2017-06-07T08:54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>voce</w:t>
        </w:r>
        <w:proofErr w:type="spellEnd"/>
        <w:r w:rsidR="00FD798D" w:rsidRPr="00FD798D">
          <w:rPr>
            <w:rFonts w:ascii="Arial" w:hAnsi="Arial" w:cs="Arial"/>
            <w:sz w:val="24"/>
            <w:szCs w:val="24"/>
            <w:rPrChange w:id="567" w:author="gresse" w:date="2017-06-07T08:54:00Z">
              <w:rPr>
                <w:rFonts w:ascii="Arial" w:hAnsi="Arial" w:cs="Arial"/>
                <w:sz w:val="24"/>
                <w:szCs w:val="24"/>
                <w:lang w:val="en-US"/>
              </w:rPr>
            </w:rPrChange>
          </w:rPr>
          <w:t xml:space="preserve"> coloque v. </w:t>
        </w:r>
        <w:r w:rsidR="00FD798D">
          <w:rPr>
            <w:rFonts w:ascii="Arial" w:hAnsi="Arial" w:cs="Arial"/>
            <w:sz w:val="24"/>
            <w:szCs w:val="24"/>
          </w:rPr>
          <w:t xml:space="preserve">as vezes </w:t>
        </w:r>
        <w:r w:rsidR="00FD798D">
          <w:rPr>
            <w:rFonts w:ascii="Arial" w:hAnsi="Arial" w:cs="Arial"/>
            <w:sz w:val="24"/>
            <w:szCs w:val="24"/>
          </w:rPr>
          <w:t>não</w:t>
        </w:r>
        <w:r w:rsidR="00FD798D">
          <w:rPr>
            <w:rFonts w:ascii="Arial" w:hAnsi="Arial" w:cs="Arial"/>
            <w:sz w:val="24"/>
            <w:szCs w:val="24"/>
          </w:rPr>
          <w:t>...</w:t>
        </w:r>
      </w:ins>
      <w:r w:rsidRPr="00FD798D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D798D">
        <w:rPr>
          <w:rFonts w:ascii="Arial" w:hAnsi="Arial" w:cs="Arial"/>
          <w:sz w:val="24"/>
          <w:szCs w:val="24"/>
        </w:rPr>
        <w:t>6</w:t>
      </w:r>
      <w:proofErr w:type="gramEnd"/>
      <w:r w:rsidRPr="00FD798D">
        <w:rPr>
          <w:rFonts w:ascii="Arial" w:hAnsi="Arial" w:cs="Arial"/>
          <w:sz w:val="24"/>
          <w:szCs w:val="24"/>
        </w:rPr>
        <w:t>, n. 1, p. 22-22, 2015.</w:t>
      </w:r>
    </w:p>
    <w:p w:rsidR="008B5C39" w:rsidRPr="003B3B18" w:rsidRDefault="00FD798D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ins w:id="568" w:author="gresse" w:date="2017-06-07T08:54:00Z">
        <w:r>
          <w:rPr>
            <w:rFonts w:ascii="Arial" w:hAnsi="Arial" w:cs="Arial"/>
            <w:sz w:val="24"/>
            <w:szCs w:val="24"/>
          </w:rPr>
          <w:t xml:space="preserve">GRESSE VON </w:t>
        </w:r>
      </w:ins>
      <w:r w:rsidR="008B5C39" w:rsidRPr="003B3B18">
        <w:rPr>
          <w:rFonts w:ascii="Arial" w:hAnsi="Arial" w:cs="Arial"/>
          <w:sz w:val="24"/>
          <w:szCs w:val="24"/>
        </w:rPr>
        <w:t xml:space="preserve">WANGENHEIM, C. </w:t>
      </w:r>
      <w:del w:id="569" w:author="gresse" w:date="2017-06-07T08:54:00Z">
        <w:r w:rsidR="008B5C39" w:rsidRPr="003B3B18" w:rsidDel="00FD798D">
          <w:rPr>
            <w:rFonts w:ascii="Arial" w:hAnsi="Arial" w:cs="Arial"/>
            <w:sz w:val="24"/>
            <w:szCs w:val="24"/>
          </w:rPr>
          <w:delText xml:space="preserve">G. V. </w:delText>
        </w:r>
      </w:del>
      <w:proofErr w:type="spellStart"/>
      <w:proofErr w:type="gramStart"/>
      <w:r w:rsidR="008B5C39" w:rsidRPr="003B3B18">
        <w:rPr>
          <w:rFonts w:ascii="Arial" w:hAnsi="Arial" w:cs="Arial"/>
          <w:sz w:val="24"/>
          <w:szCs w:val="24"/>
        </w:rPr>
        <w:t>et</w:t>
      </w:r>
      <w:proofErr w:type="spellEnd"/>
      <w:proofErr w:type="gramEnd"/>
      <w:r w:rsidR="008B5C39" w:rsidRPr="003B3B18">
        <w:rPr>
          <w:rFonts w:ascii="Arial" w:hAnsi="Arial" w:cs="Arial"/>
          <w:sz w:val="24"/>
          <w:szCs w:val="24"/>
        </w:rPr>
        <w:t xml:space="preserve"> al. </w:t>
      </w:r>
      <w:proofErr w:type="spellStart"/>
      <w:r w:rsidR="008B5C39" w:rsidRPr="003B3B18">
        <w:rPr>
          <w:rFonts w:ascii="Arial" w:hAnsi="Arial" w:cs="Arial"/>
          <w:b/>
          <w:sz w:val="24"/>
          <w:szCs w:val="24"/>
        </w:rPr>
        <w:t>dETECT</w:t>
      </w:r>
      <w:proofErr w:type="spellEnd"/>
      <w:r w:rsidR="008B5C39" w:rsidRPr="003B3B18">
        <w:rPr>
          <w:rFonts w:ascii="Arial" w:hAnsi="Arial" w:cs="Arial"/>
          <w:b/>
          <w:sz w:val="24"/>
          <w:szCs w:val="24"/>
        </w:rPr>
        <w:t>: Um Modelo para a Avaliação de Unidades Instrucionais para o Ensino de Computação na Educação Básica</w:t>
      </w:r>
      <w:r w:rsidR="008B5C39" w:rsidRPr="003B3B18">
        <w:rPr>
          <w:rFonts w:ascii="Arial" w:hAnsi="Arial" w:cs="Arial"/>
          <w:sz w:val="24"/>
          <w:szCs w:val="24"/>
        </w:rPr>
        <w:t xml:space="preserve">.  </w:t>
      </w:r>
      <w:proofErr w:type="spellStart"/>
      <w:r w:rsidR="008B5C39" w:rsidRPr="003B3B18">
        <w:rPr>
          <w:rFonts w:ascii="Arial" w:hAnsi="Arial" w:cs="Arial"/>
          <w:sz w:val="24"/>
          <w:szCs w:val="24"/>
        </w:rPr>
        <w:t>INCoD</w:t>
      </w:r>
      <w:proofErr w:type="spellEnd"/>
      <w:r w:rsidR="008B5C39" w:rsidRPr="003B3B18">
        <w:rPr>
          <w:rFonts w:ascii="Arial" w:hAnsi="Arial" w:cs="Arial"/>
          <w:sz w:val="24"/>
          <w:szCs w:val="24"/>
        </w:rPr>
        <w:t xml:space="preserve">/GQS.02.2017.P </w:t>
      </w:r>
      <w:proofErr w:type="spellStart"/>
      <w:ins w:id="570" w:author="gresse" w:date="2017-06-07T08:54:00Z">
        <w:r>
          <w:rPr>
            <w:rFonts w:ascii="Arial" w:hAnsi="Arial" w:cs="Arial"/>
            <w:sz w:val="24"/>
            <w:szCs w:val="24"/>
          </w:rPr>
          <w:t>xxxinstituicao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, cidade/pais </w:t>
        </w:r>
      </w:ins>
      <w:r w:rsidR="008B5C39" w:rsidRPr="003B3B18">
        <w:rPr>
          <w:rFonts w:ascii="Arial" w:hAnsi="Arial" w:cs="Arial"/>
          <w:sz w:val="24"/>
          <w:szCs w:val="24"/>
        </w:rPr>
        <w:t>(</w:t>
      </w:r>
      <w:del w:id="571" w:author="gresse" w:date="2017-06-07T08:54:00Z">
        <w:r w:rsidR="008B5C39" w:rsidRPr="003B3B18" w:rsidDel="00FD798D">
          <w:rPr>
            <w:rFonts w:ascii="Arial" w:hAnsi="Arial" w:cs="Arial"/>
            <w:sz w:val="24"/>
            <w:szCs w:val="24"/>
          </w:rPr>
          <w:delText>May/</w:delText>
        </w:r>
      </w:del>
      <w:r w:rsidR="008B5C39" w:rsidRPr="003B3B18">
        <w:rPr>
          <w:rFonts w:ascii="Arial" w:hAnsi="Arial" w:cs="Arial"/>
          <w:sz w:val="24"/>
          <w:szCs w:val="24"/>
        </w:rPr>
        <w:t>2017).</w:t>
      </w:r>
    </w:p>
    <w:p w:rsidR="00692E79" w:rsidRDefault="00692E79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B3B18">
        <w:rPr>
          <w:rFonts w:ascii="Arial" w:hAnsi="Arial" w:cs="Arial"/>
          <w:sz w:val="24"/>
          <w:szCs w:val="24"/>
        </w:rPr>
        <w:t xml:space="preserve">WOLBER, D. </w:t>
      </w:r>
      <w:r w:rsidR="00F46705" w:rsidRPr="00F46705">
        <w:rPr>
          <w:rFonts w:ascii="Arial" w:hAnsi="Arial" w:cs="Arial"/>
          <w:b/>
          <w:i/>
          <w:sz w:val="24"/>
          <w:szCs w:val="24"/>
        </w:rPr>
        <w:t>AppInventor</w:t>
      </w:r>
      <w:r w:rsidRPr="003B3B18">
        <w:rPr>
          <w:rFonts w:ascii="Arial" w:hAnsi="Arial" w:cs="Arial"/>
          <w:b/>
          <w:sz w:val="24"/>
          <w:szCs w:val="24"/>
        </w:rPr>
        <w:t>.org</w:t>
      </w:r>
      <w:r w:rsidRPr="003B3B18">
        <w:rPr>
          <w:rFonts w:ascii="Arial" w:hAnsi="Arial" w:cs="Arial"/>
          <w:sz w:val="24"/>
          <w:szCs w:val="24"/>
        </w:rPr>
        <w:t>. 2012. Disponível em: &lt;http://www.</w:t>
      </w:r>
      <w:r w:rsidR="00F46705" w:rsidRPr="00F46705">
        <w:rPr>
          <w:rFonts w:ascii="Arial" w:hAnsi="Arial" w:cs="Arial"/>
          <w:i/>
          <w:sz w:val="24"/>
          <w:szCs w:val="24"/>
        </w:rPr>
        <w:t>appinventor</w:t>
      </w:r>
      <w:r w:rsidRPr="003B3B18">
        <w:rPr>
          <w:rFonts w:ascii="Arial" w:hAnsi="Arial" w:cs="Arial"/>
          <w:sz w:val="24"/>
          <w:szCs w:val="24"/>
        </w:rPr>
        <w:t>.org/course-in-a-box&gt;. Acesso em 25 jun. 2015.</w:t>
      </w:r>
    </w:p>
    <w:p w:rsidR="000F1C03" w:rsidRPr="000F1C03" w:rsidRDefault="000F1C03" w:rsidP="005D7F8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gramStart"/>
      <w:r w:rsidRPr="00F57EBF">
        <w:rPr>
          <w:rFonts w:ascii="Arial" w:hAnsi="Arial" w:cs="Arial"/>
          <w:sz w:val="24"/>
          <w:szCs w:val="24"/>
          <w:lang w:val="en-US"/>
          <w:rPrChange w:id="572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YIN, R. (2014).</w:t>
      </w:r>
      <w:proofErr w:type="gramEnd"/>
      <w:r w:rsidRPr="00F57EBF">
        <w:rPr>
          <w:rFonts w:ascii="Arial" w:hAnsi="Arial" w:cs="Arial"/>
          <w:sz w:val="24"/>
          <w:szCs w:val="24"/>
          <w:lang w:val="en-US"/>
          <w:rPrChange w:id="573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r w:rsidRPr="00F57EBF">
        <w:rPr>
          <w:rFonts w:ascii="Arial" w:hAnsi="Arial" w:cs="Arial"/>
          <w:b/>
          <w:i/>
          <w:iCs/>
          <w:sz w:val="24"/>
          <w:szCs w:val="24"/>
          <w:lang w:val="en-US"/>
          <w:rPrChange w:id="574" w:author="gresse" w:date="2017-06-07T07:33:00Z">
            <w:rPr>
              <w:rFonts w:ascii="Arial" w:hAnsi="Arial" w:cs="Arial"/>
              <w:b/>
              <w:i/>
              <w:iCs/>
              <w:sz w:val="24"/>
              <w:szCs w:val="24"/>
            </w:rPr>
          </w:rPrChange>
        </w:rPr>
        <w:t>Case study research: design and methods</w:t>
      </w:r>
      <w:r w:rsidRPr="00F57EBF">
        <w:rPr>
          <w:rFonts w:ascii="Arial" w:hAnsi="Arial" w:cs="Arial"/>
          <w:i/>
          <w:iCs/>
          <w:sz w:val="24"/>
          <w:szCs w:val="24"/>
          <w:lang w:val="en-US"/>
          <w:rPrChange w:id="575" w:author="gresse" w:date="2017-06-07T07:33:00Z">
            <w:rPr>
              <w:rFonts w:ascii="Arial" w:hAnsi="Arial" w:cs="Arial"/>
              <w:i/>
              <w:iCs/>
              <w:sz w:val="24"/>
              <w:szCs w:val="24"/>
            </w:rPr>
          </w:rPrChange>
        </w:rPr>
        <w:t xml:space="preserve"> </w:t>
      </w:r>
      <w:r w:rsidRPr="00F57EBF">
        <w:rPr>
          <w:rFonts w:ascii="Arial" w:hAnsi="Arial" w:cs="Arial"/>
          <w:sz w:val="24"/>
          <w:szCs w:val="24"/>
          <w:lang w:val="en-US"/>
          <w:rPrChange w:id="576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(5th </w:t>
      </w:r>
      <w:proofErr w:type="gramStart"/>
      <w:r w:rsidRPr="00F57EBF">
        <w:rPr>
          <w:rFonts w:ascii="Arial" w:hAnsi="Arial" w:cs="Arial"/>
          <w:sz w:val="24"/>
          <w:szCs w:val="24"/>
          <w:lang w:val="en-US"/>
          <w:rPrChange w:id="577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>ed</w:t>
      </w:r>
      <w:proofErr w:type="gramEnd"/>
      <w:r w:rsidRPr="00F57EBF">
        <w:rPr>
          <w:rFonts w:ascii="Arial" w:hAnsi="Arial" w:cs="Arial"/>
          <w:sz w:val="24"/>
          <w:szCs w:val="24"/>
          <w:lang w:val="en-US"/>
          <w:rPrChange w:id="578" w:author="gresse" w:date="2017-06-07T07:33:00Z">
            <w:rPr>
              <w:rFonts w:ascii="Arial" w:hAnsi="Arial" w:cs="Arial"/>
              <w:sz w:val="24"/>
              <w:szCs w:val="24"/>
            </w:rPr>
          </w:rPrChange>
        </w:rPr>
        <w:t xml:space="preserve">.). </w:t>
      </w:r>
      <w:r w:rsidRPr="000F1C03">
        <w:rPr>
          <w:rFonts w:ascii="Arial" w:hAnsi="Arial" w:cs="Arial"/>
          <w:sz w:val="24"/>
          <w:szCs w:val="24"/>
        </w:rPr>
        <w:t xml:space="preserve">SAGE </w:t>
      </w:r>
      <w:proofErr w:type="spellStart"/>
      <w:r w:rsidRPr="000F1C03">
        <w:rPr>
          <w:rFonts w:ascii="Arial" w:hAnsi="Arial" w:cs="Arial"/>
          <w:sz w:val="24"/>
          <w:szCs w:val="24"/>
        </w:rPr>
        <w:t>Publications</w:t>
      </w:r>
      <w:proofErr w:type="spellEnd"/>
      <w:r w:rsidRPr="000F1C03">
        <w:rPr>
          <w:rFonts w:ascii="Arial" w:hAnsi="Arial" w:cs="Arial"/>
          <w:sz w:val="24"/>
          <w:szCs w:val="24"/>
        </w:rPr>
        <w:t>.</w:t>
      </w:r>
    </w:p>
    <w:p w:rsidR="008B5C39" w:rsidRPr="003B3B18" w:rsidRDefault="008B5C39" w:rsidP="008B5C39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296A19" w:rsidRPr="00257795" w:rsidRDefault="00296A19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sectPr w:rsidR="00296A19" w:rsidRPr="00257795" w:rsidSect="00C977A4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008E"/>
    <w:multiLevelType w:val="multilevel"/>
    <w:tmpl w:val="E144874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>
    <w:nsid w:val="1CA22AAF"/>
    <w:multiLevelType w:val="hybridMultilevel"/>
    <w:tmpl w:val="69D0EF86"/>
    <w:lvl w:ilvl="0" w:tplc="853CCA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3" w:hanging="360"/>
      </w:pPr>
    </w:lvl>
    <w:lvl w:ilvl="2" w:tplc="0416001B" w:tentative="1">
      <w:start w:val="1"/>
      <w:numFmt w:val="lowerRoman"/>
      <w:lvlText w:val="%3."/>
      <w:lvlJc w:val="right"/>
      <w:pPr>
        <w:ind w:left="2163" w:hanging="180"/>
      </w:pPr>
    </w:lvl>
    <w:lvl w:ilvl="3" w:tplc="0416000F" w:tentative="1">
      <w:start w:val="1"/>
      <w:numFmt w:val="decimal"/>
      <w:lvlText w:val="%4."/>
      <w:lvlJc w:val="left"/>
      <w:pPr>
        <w:ind w:left="2883" w:hanging="360"/>
      </w:pPr>
    </w:lvl>
    <w:lvl w:ilvl="4" w:tplc="04160019" w:tentative="1">
      <w:start w:val="1"/>
      <w:numFmt w:val="lowerLetter"/>
      <w:lvlText w:val="%5."/>
      <w:lvlJc w:val="left"/>
      <w:pPr>
        <w:ind w:left="3603" w:hanging="360"/>
      </w:pPr>
    </w:lvl>
    <w:lvl w:ilvl="5" w:tplc="0416001B" w:tentative="1">
      <w:start w:val="1"/>
      <w:numFmt w:val="lowerRoman"/>
      <w:lvlText w:val="%6."/>
      <w:lvlJc w:val="right"/>
      <w:pPr>
        <w:ind w:left="4323" w:hanging="180"/>
      </w:pPr>
    </w:lvl>
    <w:lvl w:ilvl="6" w:tplc="0416000F" w:tentative="1">
      <w:start w:val="1"/>
      <w:numFmt w:val="decimal"/>
      <w:lvlText w:val="%7."/>
      <w:lvlJc w:val="left"/>
      <w:pPr>
        <w:ind w:left="5043" w:hanging="360"/>
      </w:pPr>
    </w:lvl>
    <w:lvl w:ilvl="7" w:tplc="04160019" w:tentative="1">
      <w:start w:val="1"/>
      <w:numFmt w:val="lowerLetter"/>
      <w:lvlText w:val="%8."/>
      <w:lvlJc w:val="left"/>
      <w:pPr>
        <w:ind w:left="5763" w:hanging="360"/>
      </w:pPr>
    </w:lvl>
    <w:lvl w:ilvl="8" w:tplc="0416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>
    <w:nsid w:val="2EB2268F"/>
    <w:multiLevelType w:val="hybridMultilevel"/>
    <w:tmpl w:val="A61ABA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15D5365"/>
    <w:multiLevelType w:val="hybridMultilevel"/>
    <w:tmpl w:val="7D466724"/>
    <w:lvl w:ilvl="0" w:tplc="990E346C">
      <w:start w:val="4"/>
      <w:numFmt w:val="bullet"/>
      <w:lvlText w:val=""/>
      <w:lvlJc w:val="left"/>
      <w:pPr>
        <w:ind w:left="927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E351732"/>
    <w:multiLevelType w:val="multilevel"/>
    <w:tmpl w:val="88EE7C00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6">
    <w:nsid w:val="5D8D3756"/>
    <w:multiLevelType w:val="hybridMultilevel"/>
    <w:tmpl w:val="2C6A288C"/>
    <w:lvl w:ilvl="0" w:tplc="4F6438B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465CA"/>
    <w:multiLevelType w:val="hybridMultilevel"/>
    <w:tmpl w:val="9C38BC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9655BA9"/>
    <w:multiLevelType w:val="hybridMultilevel"/>
    <w:tmpl w:val="5BC4D4D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A0441B0"/>
    <w:multiLevelType w:val="hybridMultilevel"/>
    <w:tmpl w:val="34F879F8"/>
    <w:lvl w:ilvl="0" w:tplc="853CCA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08"/>
  <w:hyphenationZone w:val="425"/>
  <w:characterSpacingControl w:val="doNotCompress"/>
  <w:compat/>
  <w:rsids>
    <w:rsidRoot w:val="007C3B7C"/>
    <w:rsid w:val="000018FC"/>
    <w:rsid w:val="000052D2"/>
    <w:rsid w:val="0000645F"/>
    <w:rsid w:val="000111CB"/>
    <w:rsid w:val="000113B3"/>
    <w:rsid w:val="00015F97"/>
    <w:rsid w:val="00016A35"/>
    <w:rsid w:val="00023B21"/>
    <w:rsid w:val="00036F8C"/>
    <w:rsid w:val="0004269A"/>
    <w:rsid w:val="00042BA6"/>
    <w:rsid w:val="00045709"/>
    <w:rsid w:val="00056D41"/>
    <w:rsid w:val="0008210B"/>
    <w:rsid w:val="00092D42"/>
    <w:rsid w:val="0009506E"/>
    <w:rsid w:val="00095FB8"/>
    <w:rsid w:val="000A0E2C"/>
    <w:rsid w:val="000A2901"/>
    <w:rsid w:val="000A2965"/>
    <w:rsid w:val="000A29AD"/>
    <w:rsid w:val="000A5707"/>
    <w:rsid w:val="000A5D2A"/>
    <w:rsid w:val="000B17A5"/>
    <w:rsid w:val="000B1D0E"/>
    <w:rsid w:val="000C1F87"/>
    <w:rsid w:val="000C3C8D"/>
    <w:rsid w:val="000C56BB"/>
    <w:rsid w:val="000C5D04"/>
    <w:rsid w:val="000C6AC4"/>
    <w:rsid w:val="000D1583"/>
    <w:rsid w:val="000D72EE"/>
    <w:rsid w:val="000D7E82"/>
    <w:rsid w:val="000E083C"/>
    <w:rsid w:val="000E0EEB"/>
    <w:rsid w:val="000E4E45"/>
    <w:rsid w:val="000E562D"/>
    <w:rsid w:val="000E57F2"/>
    <w:rsid w:val="000E779A"/>
    <w:rsid w:val="000E7A95"/>
    <w:rsid w:val="000F0EA0"/>
    <w:rsid w:val="000F1C03"/>
    <w:rsid w:val="000F5987"/>
    <w:rsid w:val="000F62C1"/>
    <w:rsid w:val="000F7952"/>
    <w:rsid w:val="0010274B"/>
    <w:rsid w:val="00103EDA"/>
    <w:rsid w:val="0010478A"/>
    <w:rsid w:val="0011193A"/>
    <w:rsid w:val="00113B8A"/>
    <w:rsid w:val="00114C9E"/>
    <w:rsid w:val="00115B2E"/>
    <w:rsid w:val="00116EA4"/>
    <w:rsid w:val="00122285"/>
    <w:rsid w:val="00123146"/>
    <w:rsid w:val="00123267"/>
    <w:rsid w:val="001238B6"/>
    <w:rsid w:val="00124792"/>
    <w:rsid w:val="0012662C"/>
    <w:rsid w:val="00130B69"/>
    <w:rsid w:val="0013260C"/>
    <w:rsid w:val="0013714F"/>
    <w:rsid w:val="001400F3"/>
    <w:rsid w:val="001424B1"/>
    <w:rsid w:val="0014296F"/>
    <w:rsid w:val="00145316"/>
    <w:rsid w:val="001517A8"/>
    <w:rsid w:val="001669F0"/>
    <w:rsid w:val="00167977"/>
    <w:rsid w:val="00174006"/>
    <w:rsid w:val="00176FC3"/>
    <w:rsid w:val="00177042"/>
    <w:rsid w:val="00183D48"/>
    <w:rsid w:val="0019116C"/>
    <w:rsid w:val="001913D4"/>
    <w:rsid w:val="00191E14"/>
    <w:rsid w:val="00192148"/>
    <w:rsid w:val="00193F4F"/>
    <w:rsid w:val="0019553C"/>
    <w:rsid w:val="001970F9"/>
    <w:rsid w:val="001A3B1C"/>
    <w:rsid w:val="001B1476"/>
    <w:rsid w:val="001B48D4"/>
    <w:rsid w:val="001C178C"/>
    <w:rsid w:val="001C1F57"/>
    <w:rsid w:val="001C2EB2"/>
    <w:rsid w:val="001C319B"/>
    <w:rsid w:val="001C59DC"/>
    <w:rsid w:val="001D225B"/>
    <w:rsid w:val="001E0FBA"/>
    <w:rsid w:val="001E550A"/>
    <w:rsid w:val="001E6517"/>
    <w:rsid w:val="001E7AFE"/>
    <w:rsid w:val="00200929"/>
    <w:rsid w:val="00203CB2"/>
    <w:rsid w:val="0020517F"/>
    <w:rsid w:val="0021482D"/>
    <w:rsid w:val="00214A00"/>
    <w:rsid w:val="00223053"/>
    <w:rsid w:val="00237174"/>
    <w:rsid w:val="00241D67"/>
    <w:rsid w:val="0025124B"/>
    <w:rsid w:val="00252789"/>
    <w:rsid w:val="00257795"/>
    <w:rsid w:val="002579FD"/>
    <w:rsid w:val="00257A27"/>
    <w:rsid w:val="00265EFD"/>
    <w:rsid w:val="00275471"/>
    <w:rsid w:val="00276E95"/>
    <w:rsid w:val="002849A0"/>
    <w:rsid w:val="002907BF"/>
    <w:rsid w:val="00290A78"/>
    <w:rsid w:val="00291E6C"/>
    <w:rsid w:val="00292E6F"/>
    <w:rsid w:val="00296A19"/>
    <w:rsid w:val="00296EB8"/>
    <w:rsid w:val="00297733"/>
    <w:rsid w:val="00297B33"/>
    <w:rsid w:val="002A70B3"/>
    <w:rsid w:val="002B05CC"/>
    <w:rsid w:val="002C0714"/>
    <w:rsid w:val="002C1DB5"/>
    <w:rsid w:val="002C5EE9"/>
    <w:rsid w:val="002C7F8B"/>
    <w:rsid w:val="002D4434"/>
    <w:rsid w:val="002E66D5"/>
    <w:rsid w:val="002F2EAC"/>
    <w:rsid w:val="00300684"/>
    <w:rsid w:val="00303D7E"/>
    <w:rsid w:val="00305843"/>
    <w:rsid w:val="00305F46"/>
    <w:rsid w:val="00306B6F"/>
    <w:rsid w:val="00311174"/>
    <w:rsid w:val="00312563"/>
    <w:rsid w:val="00317560"/>
    <w:rsid w:val="00325426"/>
    <w:rsid w:val="003312E1"/>
    <w:rsid w:val="00331B40"/>
    <w:rsid w:val="00331B49"/>
    <w:rsid w:val="00334CDF"/>
    <w:rsid w:val="0033672B"/>
    <w:rsid w:val="00344D7F"/>
    <w:rsid w:val="00345F1E"/>
    <w:rsid w:val="003464B4"/>
    <w:rsid w:val="0035363C"/>
    <w:rsid w:val="00357ED3"/>
    <w:rsid w:val="00363D15"/>
    <w:rsid w:val="00364CE0"/>
    <w:rsid w:val="003657FB"/>
    <w:rsid w:val="00366F4F"/>
    <w:rsid w:val="00372B15"/>
    <w:rsid w:val="003732CF"/>
    <w:rsid w:val="00374263"/>
    <w:rsid w:val="00374FA9"/>
    <w:rsid w:val="00380BDE"/>
    <w:rsid w:val="00381E2A"/>
    <w:rsid w:val="003A17BF"/>
    <w:rsid w:val="003A349F"/>
    <w:rsid w:val="003A72A0"/>
    <w:rsid w:val="003A7843"/>
    <w:rsid w:val="003B0DD3"/>
    <w:rsid w:val="003B2AAC"/>
    <w:rsid w:val="003B3B18"/>
    <w:rsid w:val="003B6080"/>
    <w:rsid w:val="003D1E13"/>
    <w:rsid w:val="003D29D5"/>
    <w:rsid w:val="003D4116"/>
    <w:rsid w:val="003D7195"/>
    <w:rsid w:val="003E028B"/>
    <w:rsid w:val="003E0BC8"/>
    <w:rsid w:val="003E52F2"/>
    <w:rsid w:val="003F0C39"/>
    <w:rsid w:val="003F5B4F"/>
    <w:rsid w:val="003F6B48"/>
    <w:rsid w:val="00400DC8"/>
    <w:rsid w:val="00406455"/>
    <w:rsid w:val="00411356"/>
    <w:rsid w:val="00413A76"/>
    <w:rsid w:val="004153BB"/>
    <w:rsid w:val="00425194"/>
    <w:rsid w:val="004332F3"/>
    <w:rsid w:val="00433ED1"/>
    <w:rsid w:val="004455DF"/>
    <w:rsid w:val="00445635"/>
    <w:rsid w:val="00446BA2"/>
    <w:rsid w:val="004509FF"/>
    <w:rsid w:val="00453B7F"/>
    <w:rsid w:val="00477CE3"/>
    <w:rsid w:val="00480BEA"/>
    <w:rsid w:val="00482798"/>
    <w:rsid w:val="00485DD9"/>
    <w:rsid w:val="00487EEE"/>
    <w:rsid w:val="004915EF"/>
    <w:rsid w:val="00496A8C"/>
    <w:rsid w:val="00497B4D"/>
    <w:rsid w:val="004A2CE5"/>
    <w:rsid w:val="004A5066"/>
    <w:rsid w:val="004B0EBE"/>
    <w:rsid w:val="004B76CB"/>
    <w:rsid w:val="004D3ECA"/>
    <w:rsid w:val="004D6487"/>
    <w:rsid w:val="004D7E18"/>
    <w:rsid w:val="004E1A20"/>
    <w:rsid w:val="004E2401"/>
    <w:rsid w:val="004E6550"/>
    <w:rsid w:val="004F495A"/>
    <w:rsid w:val="004F7DDE"/>
    <w:rsid w:val="00512623"/>
    <w:rsid w:val="00517927"/>
    <w:rsid w:val="00523993"/>
    <w:rsid w:val="0052519D"/>
    <w:rsid w:val="00526A73"/>
    <w:rsid w:val="00527FE3"/>
    <w:rsid w:val="0053175F"/>
    <w:rsid w:val="005321EF"/>
    <w:rsid w:val="00533D58"/>
    <w:rsid w:val="0054096A"/>
    <w:rsid w:val="0054442B"/>
    <w:rsid w:val="00544897"/>
    <w:rsid w:val="00544CBE"/>
    <w:rsid w:val="00546EDF"/>
    <w:rsid w:val="00550E59"/>
    <w:rsid w:val="0055320C"/>
    <w:rsid w:val="00557DB2"/>
    <w:rsid w:val="00562A88"/>
    <w:rsid w:val="00570183"/>
    <w:rsid w:val="0057154C"/>
    <w:rsid w:val="00573414"/>
    <w:rsid w:val="00573841"/>
    <w:rsid w:val="005750CF"/>
    <w:rsid w:val="00576E82"/>
    <w:rsid w:val="0058262F"/>
    <w:rsid w:val="00585332"/>
    <w:rsid w:val="00585401"/>
    <w:rsid w:val="00596C2A"/>
    <w:rsid w:val="005A20BF"/>
    <w:rsid w:val="005A737B"/>
    <w:rsid w:val="005B4495"/>
    <w:rsid w:val="005C1A37"/>
    <w:rsid w:val="005C2C59"/>
    <w:rsid w:val="005C7472"/>
    <w:rsid w:val="005C7DFE"/>
    <w:rsid w:val="005D19EC"/>
    <w:rsid w:val="005D7F81"/>
    <w:rsid w:val="005E4F7C"/>
    <w:rsid w:val="005E546E"/>
    <w:rsid w:val="005E5D4D"/>
    <w:rsid w:val="005E6425"/>
    <w:rsid w:val="005F1A84"/>
    <w:rsid w:val="005F353C"/>
    <w:rsid w:val="005F5983"/>
    <w:rsid w:val="005F780A"/>
    <w:rsid w:val="00600E74"/>
    <w:rsid w:val="00602AD6"/>
    <w:rsid w:val="00603F67"/>
    <w:rsid w:val="006059E2"/>
    <w:rsid w:val="006064FC"/>
    <w:rsid w:val="006106F2"/>
    <w:rsid w:val="006149B0"/>
    <w:rsid w:val="00614E0E"/>
    <w:rsid w:val="00624544"/>
    <w:rsid w:val="00624FCE"/>
    <w:rsid w:val="0062637B"/>
    <w:rsid w:val="00630AE6"/>
    <w:rsid w:val="00635D22"/>
    <w:rsid w:val="00635F89"/>
    <w:rsid w:val="00640C3B"/>
    <w:rsid w:val="006413E8"/>
    <w:rsid w:val="00645CC9"/>
    <w:rsid w:val="0064612F"/>
    <w:rsid w:val="006502EC"/>
    <w:rsid w:val="00652549"/>
    <w:rsid w:val="00654A34"/>
    <w:rsid w:val="0065768E"/>
    <w:rsid w:val="006664EC"/>
    <w:rsid w:val="0066651A"/>
    <w:rsid w:val="0066656D"/>
    <w:rsid w:val="006665AB"/>
    <w:rsid w:val="00670C49"/>
    <w:rsid w:val="00672C14"/>
    <w:rsid w:val="0068149D"/>
    <w:rsid w:val="006819E4"/>
    <w:rsid w:val="006823DF"/>
    <w:rsid w:val="006824FD"/>
    <w:rsid w:val="00685C69"/>
    <w:rsid w:val="0069108C"/>
    <w:rsid w:val="00692D6C"/>
    <w:rsid w:val="00692E79"/>
    <w:rsid w:val="00693B4B"/>
    <w:rsid w:val="0069436E"/>
    <w:rsid w:val="006A175F"/>
    <w:rsid w:val="006A433C"/>
    <w:rsid w:val="006B4FA1"/>
    <w:rsid w:val="006B7B4C"/>
    <w:rsid w:val="006D0BEF"/>
    <w:rsid w:val="006D1480"/>
    <w:rsid w:val="006D342C"/>
    <w:rsid w:val="006D5106"/>
    <w:rsid w:val="006E1F32"/>
    <w:rsid w:val="006E37D5"/>
    <w:rsid w:val="006E3EA3"/>
    <w:rsid w:val="006E57E7"/>
    <w:rsid w:val="006F0834"/>
    <w:rsid w:val="007008BC"/>
    <w:rsid w:val="007040D5"/>
    <w:rsid w:val="0070564C"/>
    <w:rsid w:val="007152CA"/>
    <w:rsid w:val="007177B3"/>
    <w:rsid w:val="0072179E"/>
    <w:rsid w:val="00724AAC"/>
    <w:rsid w:val="007319B3"/>
    <w:rsid w:val="00737786"/>
    <w:rsid w:val="00740C14"/>
    <w:rsid w:val="00742ED1"/>
    <w:rsid w:val="007511C0"/>
    <w:rsid w:val="00754CAF"/>
    <w:rsid w:val="007602C0"/>
    <w:rsid w:val="007643F6"/>
    <w:rsid w:val="00772D5D"/>
    <w:rsid w:val="00773F81"/>
    <w:rsid w:val="007762ED"/>
    <w:rsid w:val="007808D9"/>
    <w:rsid w:val="00784E70"/>
    <w:rsid w:val="00784FC3"/>
    <w:rsid w:val="00786A98"/>
    <w:rsid w:val="00790BDB"/>
    <w:rsid w:val="00791D98"/>
    <w:rsid w:val="00791F06"/>
    <w:rsid w:val="007A53F5"/>
    <w:rsid w:val="007A6B52"/>
    <w:rsid w:val="007B398A"/>
    <w:rsid w:val="007B5F90"/>
    <w:rsid w:val="007C0780"/>
    <w:rsid w:val="007C1DB4"/>
    <w:rsid w:val="007C3B7C"/>
    <w:rsid w:val="007D0BFC"/>
    <w:rsid w:val="007D1037"/>
    <w:rsid w:val="007D3522"/>
    <w:rsid w:val="007D6C61"/>
    <w:rsid w:val="007D76CD"/>
    <w:rsid w:val="007D79C5"/>
    <w:rsid w:val="007E34BD"/>
    <w:rsid w:val="007E5207"/>
    <w:rsid w:val="007E643A"/>
    <w:rsid w:val="007E70AB"/>
    <w:rsid w:val="007F2C65"/>
    <w:rsid w:val="007F3D77"/>
    <w:rsid w:val="007F44D4"/>
    <w:rsid w:val="007F6F0F"/>
    <w:rsid w:val="008004EC"/>
    <w:rsid w:val="00801E89"/>
    <w:rsid w:val="00806F6C"/>
    <w:rsid w:val="00807BAA"/>
    <w:rsid w:val="00826371"/>
    <w:rsid w:val="008278A6"/>
    <w:rsid w:val="008329C0"/>
    <w:rsid w:val="0083368B"/>
    <w:rsid w:val="00834AE0"/>
    <w:rsid w:val="008420C1"/>
    <w:rsid w:val="00845671"/>
    <w:rsid w:val="0085215D"/>
    <w:rsid w:val="00853468"/>
    <w:rsid w:val="00853C32"/>
    <w:rsid w:val="00857270"/>
    <w:rsid w:val="00861834"/>
    <w:rsid w:val="00865E1C"/>
    <w:rsid w:val="00867A5E"/>
    <w:rsid w:val="00876173"/>
    <w:rsid w:val="00882261"/>
    <w:rsid w:val="008822CE"/>
    <w:rsid w:val="008871AB"/>
    <w:rsid w:val="0088759D"/>
    <w:rsid w:val="00887F34"/>
    <w:rsid w:val="008945F3"/>
    <w:rsid w:val="008B1616"/>
    <w:rsid w:val="008B5C39"/>
    <w:rsid w:val="008B5CD5"/>
    <w:rsid w:val="008D300C"/>
    <w:rsid w:val="008D3143"/>
    <w:rsid w:val="008D6408"/>
    <w:rsid w:val="008E06DA"/>
    <w:rsid w:val="008E176F"/>
    <w:rsid w:val="00902E3A"/>
    <w:rsid w:val="00903328"/>
    <w:rsid w:val="009051B7"/>
    <w:rsid w:val="0090747C"/>
    <w:rsid w:val="0091590B"/>
    <w:rsid w:val="00920AF0"/>
    <w:rsid w:val="009258F4"/>
    <w:rsid w:val="00930223"/>
    <w:rsid w:val="009379BE"/>
    <w:rsid w:val="00943D6D"/>
    <w:rsid w:val="00947F5C"/>
    <w:rsid w:val="00951727"/>
    <w:rsid w:val="00961F79"/>
    <w:rsid w:val="00971FB0"/>
    <w:rsid w:val="00975B6B"/>
    <w:rsid w:val="00981391"/>
    <w:rsid w:val="00986ED0"/>
    <w:rsid w:val="0099778A"/>
    <w:rsid w:val="009A130D"/>
    <w:rsid w:val="009B6700"/>
    <w:rsid w:val="009B7414"/>
    <w:rsid w:val="009C45E0"/>
    <w:rsid w:val="009C6557"/>
    <w:rsid w:val="009C68E9"/>
    <w:rsid w:val="009D002B"/>
    <w:rsid w:val="009D064E"/>
    <w:rsid w:val="009D2F9A"/>
    <w:rsid w:val="009D5A58"/>
    <w:rsid w:val="009D6AAE"/>
    <w:rsid w:val="009E7DDD"/>
    <w:rsid w:val="009F72CC"/>
    <w:rsid w:val="00A029A5"/>
    <w:rsid w:val="00A05EE3"/>
    <w:rsid w:val="00A0607D"/>
    <w:rsid w:val="00A06A35"/>
    <w:rsid w:val="00A14A4B"/>
    <w:rsid w:val="00A17C16"/>
    <w:rsid w:val="00A2114B"/>
    <w:rsid w:val="00A21341"/>
    <w:rsid w:val="00A24745"/>
    <w:rsid w:val="00A31EFB"/>
    <w:rsid w:val="00A367DE"/>
    <w:rsid w:val="00A367EC"/>
    <w:rsid w:val="00A36CFD"/>
    <w:rsid w:val="00A36EDA"/>
    <w:rsid w:val="00A3784A"/>
    <w:rsid w:val="00A40E44"/>
    <w:rsid w:val="00A4204C"/>
    <w:rsid w:val="00A433ED"/>
    <w:rsid w:val="00A45DB6"/>
    <w:rsid w:val="00A55D71"/>
    <w:rsid w:val="00A607DF"/>
    <w:rsid w:val="00A60AF1"/>
    <w:rsid w:val="00A6142D"/>
    <w:rsid w:val="00A64C8C"/>
    <w:rsid w:val="00A669CC"/>
    <w:rsid w:val="00A7534F"/>
    <w:rsid w:val="00A82283"/>
    <w:rsid w:val="00A9593E"/>
    <w:rsid w:val="00A9752A"/>
    <w:rsid w:val="00AA3C46"/>
    <w:rsid w:val="00AB3F80"/>
    <w:rsid w:val="00AC0091"/>
    <w:rsid w:val="00AC3BF2"/>
    <w:rsid w:val="00AD38B4"/>
    <w:rsid w:val="00AD59F8"/>
    <w:rsid w:val="00AE3623"/>
    <w:rsid w:val="00AF2429"/>
    <w:rsid w:val="00AF53C8"/>
    <w:rsid w:val="00AF63BA"/>
    <w:rsid w:val="00B072F4"/>
    <w:rsid w:val="00B078E7"/>
    <w:rsid w:val="00B10BFD"/>
    <w:rsid w:val="00B11227"/>
    <w:rsid w:val="00B11FAF"/>
    <w:rsid w:val="00B1460C"/>
    <w:rsid w:val="00B23E93"/>
    <w:rsid w:val="00B265EF"/>
    <w:rsid w:val="00B30A5C"/>
    <w:rsid w:val="00B30F22"/>
    <w:rsid w:val="00B33AD8"/>
    <w:rsid w:val="00B3526B"/>
    <w:rsid w:val="00B353BC"/>
    <w:rsid w:val="00B35E81"/>
    <w:rsid w:val="00B46302"/>
    <w:rsid w:val="00B53F86"/>
    <w:rsid w:val="00B54570"/>
    <w:rsid w:val="00B572A6"/>
    <w:rsid w:val="00B60B31"/>
    <w:rsid w:val="00B65B19"/>
    <w:rsid w:val="00B67081"/>
    <w:rsid w:val="00B71308"/>
    <w:rsid w:val="00B75FA2"/>
    <w:rsid w:val="00B90F1B"/>
    <w:rsid w:val="00B923E3"/>
    <w:rsid w:val="00B94DB2"/>
    <w:rsid w:val="00B95FC3"/>
    <w:rsid w:val="00BA2965"/>
    <w:rsid w:val="00BA4B2A"/>
    <w:rsid w:val="00BA5F60"/>
    <w:rsid w:val="00BA6516"/>
    <w:rsid w:val="00BB1FA7"/>
    <w:rsid w:val="00BB2B32"/>
    <w:rsid w:val="00BC335F"/>
    <w:rsid w:val="00BC62E0"/>
    <w:rsid w:val="00BD3AA2"/>
    <w:rsid w:val="00BD7086"/>
    <w:rsid w:val="00BE195D"/>
    <w:rsid w:val="00BE374D"/>
    <w:rsid w:val="00BE70CF"/>
    <w:rsid w:val="00BE7B77"/>
    <w:rsid w:val="00C00FC0"/>
    <w:rsid w:val="00C03B9E"/>
    <w:rsid w:val="00C06864"/>
    <w:rsid w:val="00C068BD"/>
    <w:rsid w:val="00C07654"/>
    <w:rsid w:val="00C11D97"/>
    <w:rsid w:val="00C129E4"/>
    <w:rsid w:val="00C151CE"/>
    <w:rsid w:val="00C20A5C"/>
    <w:rsid w:val="00C20C46"/>
    <w:rsid w:val="00C2212F"/>
    <w:rsid w:val="00C302A2"/>
    <w:rsid w:val="00C3099F"/>
    <w:rsid w:val="00C32E71"/>
    <w:rsid w:val="00C350A3"/>
    <w:rsid w:val="00C37FFA"/>
    <w:rsid w:val="00C41335"/>
    <w:rsid w:val="00C530B8"/>
    <w:rsid w:val="00C5380B"/>
    <w:rsid w:val="00C5609B"/>
    <w:rsid w:val="00C60622"/>
    <w:rsid w:val="00C62EF6"/>
    <w:rsid w:val="00C636AA"/>
    <w:rsid w:val="00C64265"/>
    <w:rsid w:val="00C70918"/>
    <w:rsid w:val="00C765E5"/>
    <w:rsid w:val="00C91486"/>
    <w:rsid w:val="00C94051"/>
    <w:rsid w:val="00C977A4"/>
    <w:rsid w:val="00C97CB7"/>
    <w:rsid w:val="00CA741F"/>
    <w:rsid w:val="00CB4ABF"/>
    <w:rsid w:val="00CB73EF"/>
    <w:rsid w:val="00CC4D21"/>
    <w:rsid w:val="00CD5A66"/>
    <w:rsid w:val="00CD6370"/>
    <w:rsid w:val="00CE05A7"/>
    <w:rsid w:val="00CE2D80"/>
    <w:rsid w:val="00CE3F13"/>
    <w:rsid w:val="00CF21A2"/>
    <w:rsid w:val="00CF7576"/>
    <w:rsid w:val="00D15E8C"/>
    <w:rsid w:val="00D30EFD"/>
    <w:rsid w:val="00D44263"/>
    <w:rsid w:val="00D46F24"/>
    <w:rsid w:val="00D50D8B"/>
    <w:rsid w:val="00D53119"/>
    <w:rsid w:val="00D604DF"/>
    <w:rsid w:val="00D61C78"/>
    <w:rsid w:val="00D669E0"/>
    <w:rsid w:val="00D7083D"/>
    <w:rsid w:val="00D718D9"/>
    <w:rsid w:val="00D73F40"/>
    <w:rsid w:val="00D74511"/>
    <w:rsid w:val="00D74A08"/>
    <w:rsid w:val="00D7730E"/>
    <w:rsid w:val="00D81B29"/>
    <w:rsid w:val="00D83D63"/>
    <w:rsid w:val="00D84FDA"/>
    <w:rsid w:val="00D867EB"/>
    <w:rsid w:val="00D90891"/>
    <w:rsid w:val="00D91276"/>
    <w:rsid w:val="00D91CAC"/>
    <w:rsid w:val="00D93A74"/>
    <w:rsid w:val="00DA3AA3"/>
    <w:rsid w:val="00DB253C"/>
    <w:rsid w:val="00DB34DD"/>
    <w:rsid w:val="00DB4E80"/>
    <w:rsid w:val="00DC5481"/>
    <w:rsid w:val="00DC7C4A"/>
    <w:rsid w:val="00DC7FC9"/>
    <w:rsid w:val="00DD06F6"/>
    <w:rsid w:val="00DD0B3A"/>
    <w:rsid w:val="00DD48D2"/>
    <w:rsid w:val="00DE6B56"/>
    <w:rsid w:val="00DE7137"/>
    <w:rsid w:val="00DF0C42"/>
    <w:rsid w:val="00DF2CD9"/>
    <w:rsid w:val="00DF3BB0"/>
    <w:rsid w:val="00DF6F82"/>
    <w:rsid w:val="00DF79B1"/>
    <w:rsid w:val="00E01F97"/>
    <w:rsid w:val="00E02042"/>
    <w:rsid w:val="00E16933"/>
    <w:rsid w:val="00E178A4"/>
    <w:rsid w:val="00E26FF0"/>
    <w:rsid w:val="00E27814"/>
    <w:rsid w:val="00E325CB"/>
    <w:rsid w:val="00E33B85"/>
    <w:rsid w:val="00E34B79"/>
    <w:rsid w:val="00E42319"/>
    <w:rsid w:val="00E46BF5"/>
    <w:rsid w:val="00E50E19"/>
    <w:rsid w:val="00E50FE7"/>
    <w:rsid w:val="00E51BB3"/>
    <w:rsid w:val="00E52BAB"/>
    <w:rsid w:val="00E5378B"/>
    <w:rsid w:val="00E657F7"/>
    <w:rsid w:val="00E707F7"/>
    <w:rsid w:val="00E747C8"/>
    <w:rsid w:val="00E77AB4"/>
    <w:rsid w:val="00E86C6A"/>
    <w:rsid w:val="00E86DA9"/>
    <w:rsid w:val="00E9302E"/>
    <w:rsid w:val="00E94CF5"/>
    <w:rsid w:val="00E95858"/>
    <w:rsid w:val="00EA3D3E"/>
    <w:rsid w:val="00EB0EC8"/>
    <w:rsid w:val="00EB2947"/>
    <w:rsid w:val="00EB48BD"/>
    <w:rsid w:val="00EB714D"/>
    <w:rsid w:val="00EC03AC"/>
    <w:rsid w:val="00EC0916"/>
    <w:rsid w:val="00EC183E"/>
    <w:rsid w:val="00ED1016"/>
    <w:rsid w:val="00ED31C5"/>
    <w:rsid w:val="00EE05C7"/>
    <w:rsid w:val="00EE2A05"/>
    <w:rsid w:val="00EE30AA"/>
    <w:rsid w:val="00EE4803"/>
    <w:rsid w:val="00EE554C"/>
    <w:rsid w:val="00EF189F"/>
    <w:rsid w:val="00EF3D62"/>
    <w:rsid w:val="00EF6AFD"/>
    <w:rsid w:val="00EF6C12"/>
    <w:rsid w:val="00F07136"/>
    <w:rsid w:val="00F07E3E"/>
    <w:rsid w:val="00F114EB"/>
    <w:rsid w:val="00F127DB"/>
    <w:rsid w:val="00F1321B"/>
    <w:rsid w:val="00F16604"/>
    <w:rsid w:val="00F20009"/>
    <w:rsid w:val="00F20F43"/>
    <w:rsid w:val="00F2697E"/>
    <w:rsid w:val="00F3185F"/>
    <w:rsid w:val="00F36E05"/>
    <w:rsid w:val="00F4347C"/>
    <w:rsid w:val="00F4541B"/>
    <w:rsid w:val="00F46705"/>
    <w:rsid w:val="00F4698D"/>
    <w:rsid w:val="00F51649"/>
    <w:rsid w:val="00F57502"/>
    <w:rsid w:val="00F57EBF"/>
    <w:rsid w:val="00F63DE9"/>
    <w:rsid w:val="00F64F32"/>
    <w:rsid w:val="00F66718"/>
    <w:rsid w:val="00F66E7B"/>
    <w:rsid w:val="00F7520D"/>
    <w:rsid w:val="00F76352"/>
    <w:rsid w:val="00F76B6C"/>
    <w:rsid w:val="00F77E7C"/>
    <w:rsid w:val="00F83EC2"/>
    <w:rsid w:val="00F91D8A"/>
    <w:rsid w:val="00F95503"/>
    <w:rsid w:val="00FA5377"/>
    <w:rsid w:val="00FA6353"/>
    <w:rsid w:val="00FB3023"/>
    <w:rsid w:val="00FB622D"/>
    <w:rsid w:val="00FC162B"/>
    <w:rsid w:val="00FC3FEA"/>
    <w:rsid w:val="00FD10F9"/>
    <w:rsid w:val="00FD3967"/>
    <w:rsid w:val="00FD4A86"/>
    <w:rsid w:val="00FD5291"/>
    <w:rsid w:val="00FD59B1"/>
    <w:rsid w:val="00FD798D"/>
    <w:rsid w:val="00FE5421"/>
    <w:rsid w:val="00FE586C"/>
    <w:rsid w:val="00FE7586"/>
    <w:rsid w:val="00FF16CC"/>
    <w:rsid w:val="00FF3358"/>
    <w:rsid w:val="00FF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7A4"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sid w:val="00C977A4"/>
    <w:rPr>
      <w:rFonts w:eastAsia="Calibri"/>
    </w:rPr>
  </w:style>
  <w:style w:type="character" w:customStyle="1" w:styleId="ListLabel2">
    <w:name w:val="ListLabel 2"/>
    <w:qFormat/>
    <w:rsid w:val="00C977A4"/>
    <w:rPr>
      <w:rFonts w:cs="Courier New"/>
    </w:rPr>
  </w:style>
  <w:style w:type="character" w:customStyle="1" w:styleId="ListLabel3">
    <w:name w:val="ListLabel 3"/>
    <w:qFormat/>
    <w:rsid w:val="00C977A4"/>
    <w:rPr>
      <w:rFonts w:cs="Courier New"/>
    </w:rPr>
  </w:style>
  <w:style w:type="character" w:customStyle="1" w:styleId="ListLabel4">
    <w:name w:val="ListLabel 4"/>
    <w:qFormat/>
    <w:rsid w:val="00C977A4"/>
    <w:rPr>
      <w:rFonts w:cs="Courier New"/>
    </w:rPr>
  </w:style>
  <w:style w:type="character" w:customStyle="1" w:styleId="ListLabel5">
    <w:name w:val="ListLabel 5"/>
    <w:qFormat/>
    <w:rsid w:val="00C977A4"/>
    <w:rPr>
      <w:rFonts w:eastAsia="Calibri" w:cs="Arial"/>
    </w:rPr>
  </w:style>
  <w:style w:type="character" w:customStyle="1" w:styleId="ListLabel6">
    <w:name w:val="ListLabel 6"/>
    <w:qFormat/>
    <w:rsid w:val="00C977A4"/>
    <w:rPr>
      <w:rFonts w:cs="Courier New"/>
    </w:rPr>
  </w:style>
  <w:style w:type="character" w:customStyle="1" w:styleId="ListLabel7">
    <w:name w:val="ListLabel 7"/>
    <w:qFormat/>
    <w:rsid w:val="00C977A4"/>
    <w:rPr>
      <w:rFonts w:cs="Courier New"/>
    </w:rPr>
  </w:style>
  <w:style w:type="character" w:customStyle="1" w:styleId="ListLabel8">
    <w:name w:val="ListLabel 8"/>
    <w:qFormat/>
    <w:rsid w:val="00C977A4"/>
    <w:rPr>
      <w:rFonts w:cs="Courier New"/>
    </w:rPr>
  </w:style>
  <w:style w:type="paragraph" w:styleId="Ttulo">
    <w:name w:val="Title"/>
    <w:basedOn w:val="Normal"/>
    <w:next w:val="Corpodetexto"/>
    <w:qFormat/>
    <w:rsid w:val="00C977A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C977A4"/>
    <w:pPr>
      <w:spacing w:after="140" w:line="288" w:lineRule="auto"/>
    </w:pPr>
  </w:style>
  <w:style w:type="paragraph" w:styleId="Lista">
    <w:name w:val="List"/>
    <w:basedOn w:val="Corpodetexto"/>
    <w:rsid w:val="00C977A4"/>
    <w:rPr>
      <w:rFonts w:cs="FreeSans"/>
    </w:rPr>
  </w:style>
  <w:style w:type="paragraph" w:styleId="Legenda">
    <w:name w:val="caption"/>
    <w:basedOn w:val="Normal"/>
    <w:qFormat/>
    <w:rsid w:val="00C977A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C977A4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6F8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7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5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EBF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leco.com.br/ncel_usu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33107</TotalTime>
  <Pages>18</Pages>
  <Words>5909</Words>
  <Characters>27005</Characters>
  <Application>Microsoft Office Word</Application>
  <DocSecurity>0</DocSecurity>
  <Lines>1000</Lines>
  <Paragraphs>802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gresse</cp:lastModifiedBy>
  <cp:revision>1248</cp:revision>
  <cp:lastPrinted>2017-04-21T19:14:00Z</cp:lastPrinted>
  <dcterms:created xsi:type="dcterms:W3CDTF">2017-04-17T19:20:00Z</dcterms:created>
  <dcterms:modified xsi:type="dcterms:W3CDTF">2017-06-07T11:55:00Z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